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top"/>
    <w:bookmarkStart w:id="1" w:name="_GoBack"/>
    <w:bookmarkEnd w:id="0"/>
    <w:bookmarkEnd w:id="1"/>
    <w:p w14:paraId="0D401E6A" w14:textId="77777777" w:rsidR="005A44C5" w:rsidRDefault="00AA5D94">
      <w:pPr>
        <w:divId w:val="1368875174"/>
        <w:rPr>
          <w:rFonts w:ascii="Tahoma" w:eastAsia="Times New Roman" w:hAnsi="Tahoma" w:cs="Tahoma"/>
          <w:color w:val="222222"/>
        </w:rPr>
      </w:pPr>
      <w:r>
        <w:rPr>
          <w:rFonts w:ascii="Tahoma" w:eastAsia="Times New Roman" w:hAnsi="Tahoma" w:cs="Tahoma"/>
          <w:color w:val="222222"/>
        </w:rPr>
        <w:fldChar w:fldCharType="begin"/>
      </w:r>
      <w:r>
        <w:rPr>
          <w:rFonts w:ascii="Tahoma" w:eastAsia="Times New Roman" w:hAnsi="Tahoma" w:cs="Tahoma"/>
          <w:color w:val="222222"/>
        </w:rPr>
        <w:instrText xml:space="preserve"> HYPERLINK "" \l "BEGIN" </w:instrText>
      </w:r>
      <w:r>
        <w:rPr>
          <w:rFonts w:ascii="Tahoma" w:eastAsia="Times New Roman" w:hAnsi="Tahoma" w:cs="Tahoma"/>
          <w:color w:val="222222"/>
        </w:rPr>
        <w:fldChar w:fldCharType="separate"/>
      </w:r>
      <w:r>
        <w:rPr>
          <w:rFonts w:ascii="Tahoma" w:eastAsia="Times New Roman" w:hAnsi="Tahoma" w:cs="Tahoma"/>
          <w:color w:val="003399"/>
          <w:u w:val="single"/>
        </w:rPr>
        <w:t>Go to primary content</w:t>
      </w:r>
      <w:r>
        <w:rPr>
          <w:rFonts w:ascii="Tahoma" w:eastAsia="Times New Roman" w:hAnsi="Tahoma" w:cs="Tahoma"/>
          <w:color w:val="222222"/>
        </w:rPr>
        <w:fldChar w:fldCharType="end"/>
      </w:r>
    </w:p>
    <w:tbl>
      <w:tblPr>
        <w:tblW w:w="5000" w:type="pct"/>
        <w:tblCellSpacing w:w="0" w:type="dxa"/>
        <w:tblCellMar>
          <w:left w:w="0" w:type="dxa"/>
          <w:right w:w="0" w:type="dxa"/>
        </w:tblCellMar>
        <w:tblLook w:val="04A0" w:firstRow="1" w:lastRow="0" w:firstColumn="1" w:lastColumn="0" w:noHBand="0" w:noVBand="1"/>
        <w:tblDescription w:val=""/>
      </w:tblPr>
      <w:tblGrid>
        <w:gridCol w:w="5921"/>
        <w:gridCol w:w="3439"/>
      </w:tblGrid>
      <w:tr w:rsidR="005A44C5" w14:paraId="13086A23" w14:textId="77777777">
        <w:trPr>
          <w:divId w:val="54399592"/>
          <w:tblCellSpacing w:w="0" w:type="dxa"/>
        </w:trPr>
        <w:tc>
          <w:tcPr>
            <w:tcW w:w="0" w:type="auto"/>
            <w:hideMark/>
          </w:tcPr>
          <w:p w14:paraId="6FDB8353" w14:textId="77777777" w:rsidR="005A44C5" w:rsidRDefault="00AA5D94">
            <w:pPr>
              <w:spacing w:after="240"/>
              <w:rPr>
                <w:rFonts w:ascii="Tahoma" w:eastAsia="Times New Roman" w:hAnsi="Tahoma" w:cs="Tahoma"/>
                <w:color w:val="222222"/>
              </w:rPr>
            </w:pPr>
            <w:r>
              <w:rPr>
                <w:rFonts w:ascii="Tahoma" w:eastAsia="Times New Roman" w:hAnsi="Tahoma" w:cs="Tahoma"/>
                <w:b/>
                <w:bCs/>
                <w:color w:val="222222"/>
              </w:rPr>
              <w:t xml:space="preserve">*****Main book title missing in </w:t>
            </w:r>
            <w:proofErr w:type="spellStart"/>
            <w:r>
              <w:rPr>
                <w:rFonts w:ascii="Tahoma" w:eastAsia="Times New Roman" w:hAnsi="Tahoma" w:cs="Tahoma"/>
                <w:b/>
                <w:bCs/>
                <w:color w:val="222222"/>
              </w:rPr>
              <w:t>bookmap</w:t>
            </w:r>
            <w:proofErr w:type="spellEnd"/>
            <w:r>
              <w:rPr>
                <w:rFonts w:ascii="Tahoma" w:eastAsia="Times New Roman" w:hAnsi="Tahoma" w:cs="Tahoma"/>
                <w:b/>
                <w:bCs/>
                <w:color w:val="222222"/>
              </w:rPr>
              <w:t>*****</w:t>
            </w:r>
          </w:p>
        </w:tc>
        <w:tc>
          <w:tcPr>
            <w:tcW w:w="0" w:type="auto"/>
            <w:hideMark/>
          </w:tcPr>
          <w:tbl>
            <w:tblPr>
              <w:tblW w:w="3375" w:type="dxa"/>
              <w:jc w:val="right"/>
              <w:tblCellSpacing w:w="0" w:type="dxa"/>
              <w:tblCellMar>
                <w:left w:w="0" w:type="dxa"/>
                <w:right w:w="0" w:type="dxa"/>
              </w:tblCellMar>
              <w:tblLook w:val="04A0" w:firstRow="1" w:lastRow="0" w:firstColumn="1" w:lastColumn="0" w:noHBand="0" w:noVBand="1"/>
              <w:tblDescription w:val=""/>
            </w:tblPr>
            <w:tblGrid>
              <w:gridCol w:w="21"/>
              <w:gridCol w:w="3354"/>
            </w:tblGrid>
            <w:tr w:rsidR="005A44C5" w14:paraId="423E3B65" w14:textId="77777777">
              <w:trPr>
                <w:tblCellSpacing w:w="0" w:type="dxa"/>
                <w:jc w:val="right"/>
              </w:trPr>
              <w:tc>
                <w:tcPr>
                  <w:tcW w:w="0" w:type="auto"/>
                  <w:hideMark/>
                </w:tcPr>
                <w:p w14:paraId="5349F78B" w14:textId="77777777" w:rsidR="005A44C5" w:rsidRDefault="005A44C5">
                  <w:pPr>
                    <w:spacing w:after="240"/>
                    <w:rPr>
                      <w:rFonts w:ascii="Tahoma" w:eastAsia="Times New Roman" w:hAnsi="Tahoma" w:cs="Tahoma"/>
                      <w:color w:val="222222"/>
                    </w:rPr>
                  </w:pPr>
                </w:p>
              </w:tc>
              <w:tc>
                <w:tcPr>
                  <w:tcW w:w="0" w:type="auto"/>
                  <w:hideMark/>
                </w:tcPr>
                <w:p w14:paraId="57AA7B04" w14:textId="77777777" w:rsidR="005A44C5" w:rsidRDefault="00A01FBD">
                  <w:pPr>
                    <w:jc w:val="center"/>
                    <w:rPr>
                      <w:rFonts w:ascii="Tahoma" w:eastAsia="Times New Roman" w:hAnsi="Tahoma" w:cs="Tahoma"/>
                      <w:color w:val="222222"/>
                    </w:rPr>
                  </w:pPr>
                  <w:hyperlink r:id="rId5" w:history="1">
                    <w:r w:rsidR="00AA5D94">
                      <w:rPr>
                        <w:rFonts w:ascii="Tahoma" w:eastAsia="Times New Roman" w:hAnsi="Tahoma" w:cs="Tahoma"/>
                        <w:noProof/>
                        <w:color w:val="003399"/>
                      </w:rPr>
                      <w:drawing>
                        <wp:inline distT="0" distB="0" distL="0" distR="0" wp14:anchorId="7FEDCBED" wp14:editId="60B5306B">
                          <wp:extent cx="304800" cy="304800"/>
                          <wp:effectExtent l="0" t="0" r="0" b="0"/>
                          <wp:docPr id="1" name="Picture 1" descr="Go To Table Of Content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 To Table Of Contents">
                                    <a:hlinkClick r:id="rId6"/>
                                  </pic:cNvPr>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AA5D94">
                      <w:rPr>
                        <w:rFonts w:ascii="Tahoma" w:eastAsia="Times New Roman" w:hAnsi="Tahoma" w:cs="Tahoma"/>
                        <w:color w:val="003399"/>
                        <w:u w:val="single"/>
                      </w:rPr>
                      <w:br/>
                    </w:r>
                    <w:r w:rsidR="00AA5D94">
                      <w:rPr>
                        <w:rStyle w:val="icon"/>
                        <w:rFonts w:ascii="Tahoma" w:eastAsia="Times New Roman" w:hAnsi="Tahoma" w:cs="Tahoma"/>
                        <w:color w:val="003399"/>
                        <w:u w:val="single"/>
                      </w:rPr>
                      <w:t>Contents</w:t>
                    </w:r>
                  </w:hyperlink>
                  <w:r w:rsidR="00AA5D94">
                    <w:rPr>
                      <w:rFonts w:ascii="Tahoma" w:eastAsia="Times New Roman" w:hAnsi="Tahoma" w:cs="Tahoma"/>
                      <w:color w:val="222222"/>
                    </w:rPr>
                    <w:t xml:space="preserve"> </w:t>
                  </w:r>
                </w:p>
              </w:tc>
            </w:tr>
          </w:tbl>
          <w:p w14:paraId="68795D97" w14:textId="77777777" w:rsidR="005A44C5" w:rsidRDefault="005A44C5">
            <w:pPr>
              <w:jc w:val="right"/>
              <w:rPr>
                <w:rFonts w:ascii="Tahoma" w:eastAsia="Times New Roman" w:hAnsi="Tahoma" w:cs="Tahoma"/>
                <w:color w:val="222222"/>
              </w:rPr>
            </w:pPr>
          </w:p>
        </w:tc>
      </w:tr>
    </w:tbl>
    <w:p w14:paraId="44DC72FE" w14:textId="77777777" w:rsidR="005A44C5" w:rsidRDefault="00A01FBD">
      <w:pPr>
        <w:divId w:val="54399592"/>
        <w:rPr>
          <w:rFonts w:ascii="Tahoma" w:eastAsia="Times New Roman" w:hAnsi="Tahoma" w:cs="Tahoma"/>
          <w:color w:val="222222"/>
        </w:rPr>
      </w:pPr>
      <w:r>
        <w:rPr>
          <w:rFonts w:ascii="Tahoma" w:eastAsia="Times New Roman" w:hAnsi="Tahoma" w:cs="Tahoma"/>
          <w:color w:val="222222"/>
        </w:rPr>
        <w:pict w14:anchorId="220F5350">
          <v:rect id="_x0000_i1025" style="width:0;height:1.5pt" o:hralign="center" o:hrstd="t" o:hr="t" fillcolor="#a0a0a0" stroked="f"/>
        </w:pict>
      </w:r>
    </w:p>
    <w:tbl>
      <w:tblPr>
        <w:tblW w:w="1500" w:type="dxa"/>
        <w:tblCellSpacing w:w="0" w:type="dxa"/>
        <w:tblCellMar>
          <w:left w:w="0" w:type="dxa"/>
          <w:right w:w="0" w:type="dxa"/>
        </w:tblCellMar>
        <w:tblLook w:val="04A0" w:firstRow="1" w:lastRow="0" w:firstColumn="1" w:lastColumn="0" w:noHBand="0" w:noVBand="1"/>
        <w:tblDescription w:val=""/>
      </w:tblPr>
      <w:tblGrid>
        <w:gridCol w:w="966"/>
        <w:gridCol w:w="527"/>
        <w:gridCol w:w="7"/>
      </w:tblGrid>
      <w:tr w:rsidR="005A44C5" w14:paraId="57A16BCC" w14:textId="77777777">
        <w:trPr>
          <w:divId w:val="54399592"/>
          <w:tblCellSpacing w:w="0" w:type="dxa"/>
        </w:trPr>
        <w:tc>
          <w:tcPr>
            <w:tcW w:w="0" w:type="auto"/>
            <w:hideMark/>
          </w:tcPr>
          <w:p w14:paraId="58344F8A" w14:textId="77777777" w:rsidR="005A44C5" w:rsidRDefault="00A01FBD">
            <w:pPr>
              <w:jc w:val="center"/>
              <w:rPr>
                <w:rFonts w:ascii="Tahoma" w:eastAsia="Times New Roman" w:hAnsi="Tahoma" w:cs="Tahoma"/>
                <w:color w:val="222222"/>
              </w:rPr>
            </w:pPr>
            <w:hyperlink r:id="rId8" w:history="1">
              <w:r w:rsidR="00AA5D94">
                <w:rPr>
                  <w:rFonts w:ascii="Tahoma" w:eastAsia="Times New Roman" w:hAnsi="Tahoma" w:cs="Tahoma"/>
                  <w:noProof/>
                  <w:color w:val="003399"/>
                </w:rPr>
                <w:drawing>
                  <wp:inline distT="0" distB="0" distL="0" distR="0" wp14:anchorId="40FBE0C1" wp14:editId="19EA2AE6">
                    <wp:extent cx="304800" cy="304800"/>
                    <wp:effectExtent l="0" t="0" r="0" b="0"/>
                    <wp:docPr id="3" name="Picture 3" descr="Previou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ous">
                              <a:hlinkClick r:id="rId9"/>
                            </pic:cNvPr>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AA5D94">
                <w:rPr>
                  <w:rFonts w:ascii="Tahoma" w:eastAsia="Times New Roman" w:hAnsi="Tahoma" w:cs="Tahoma"/>
                  <w:color w:val="003399"/>
                  <w:u w:val="single"/>
                </w:rPr>
                <w:br/>
              </w:r>
              <w:r w:rsidR="00AA5D94">
                <w:rPr>
                  <w:rStyle w:val="icon"/>
                  <w:rFonts w:ascii="Tahoma" w:eastAsia="Times New Roman" w:hAnsi="Tahoma" w:cs="Tahoma"/>
                  <w:color w:val="003399"/>
                  <w:u w:val="single"/>
                </w:rPr>
                <w:t>Previous</w:t>
              </w:r>
              <w:r w:rsidR="00AA5D94">
                <w:rPr>
                  <w:rStyle w:val="Hyperlink"/>
                  <w:rFonts w:ascii="Tahoma" w:eastAsia="Times New Roman" w:hAnsi="Tahoma" w:cs="Tahoma"/>
                </w:rPr>
                <w:t xml:space="preserve"> </w:t>
              </w:r>
            </w:hyperlink>
          </w:p>
        </w:tc>
        <w:tc>
          <w:tcPr>
            <w:tcW w:w="0" w:type="auto"/>
            <w:hideMark/>
          </w:tcPr>
          <w:p w14:paraId="69DC5618" w14:textId="77777777" w:rsidR="005A44C5" w:rsidRDefault="00A01FBD">
            <w:pPr>
              <w:jc w:val="center"/>
              <w:rPr>
                <w:rFonts w:ascii="Tahoma" w:eastAsia="Times New Roman" w:hAnsi="Tahoma" w:cs="Tahoma"/>
                <w:color w:val="222222"/>
              </w:rPr>
            </w:pPr>
            <w:hyperlink r:id="rId11" w:history="1">
              <w:r w:rsidR="00AA5D94">
                <w:rPr>
                  <w:rFonts w:ascii="Tahoma" w:eastAsia="Times New Roman" w:hAnsi="Tahoma" w:cs="Tahoma"/>
                  <w:noProof/>
                  <w:color w:val="003399"/>
                </w:rPr>
                <w:drawing>
                  <wp:inline distT="0" distB="0" distL="0" distR="0" wp14:anchorId="477C8AC7" wp14:editId="0FE4CA3D">
                    <wp:extent cx="304800" cy="304800"/>
                    <wp:effectExtent l="0" t="0" r="0" b="0"/>
                    <wp:docPr id="4" name="Picture 4" descr="N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xt">
                              <a:hlinkClick r:id="rId12"/>
                            </pic:cNvPr>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AA5D94">
                <w:rPr>
                  <w:rFonts w:ascii="Tahoma" w:eastAsia="Times New Roman" w:hAnsi="Tahoma" w:cs="Tahoma"/>
                  <w:color w:val="003399"/>
                  <w:u w:val="single"/>
                </w:rPr>
                <w:br/>
              </w:r>
              <w:r w:rsidR="00AA5D94">
                <w:rPr>
                  <w:rStyle w:val="icon"/>
                  <w:rFonts w:ascii="Tahoma" w:eastAsia="Times New Roman" w:hAnsi="Tahoma" w:cs="Tahoma"/>
                  <w:color w:val="003399"/>
                  <w:u w:val="single"/>
                </w:rPr>
                <w:t>Next</w:t>
              </w:r>
              <w:r w:rsidR="00AA5D94">
                <w:rPr>
                  <w:rStyle w:val="Hyperlink"/>
                  <w:rFonts w:ascii="Tahoma" w:eastAsia="Times New Roman" w:hAnsi="Tahoma" w:cs="Tahoma"/>
                </w:rPr>
                <w:t xml:space="preserve"> </w:t>
              </w:r>
            </w:hyperlink>
          </w:p>
        </w:tc>
        <w:tc>
          <w:tcPr>
            <w:tcW w:w="0" w:type="auto"/>
            <w:hideMark/>
          </w:tcPr>
          <w:p w14:paraId="44DFC550" w14:textId="77777777" w:rsidR="005A44C5" w:rsidRDefault="005A44C5">
            <w:pPr>
              <w:jc w:val="center"/>
              <w:rPr>
                <w:rFonts w:ascii="Tahoma" w:eastAsia="Times New Roman" w:hAnsi="Tahoma" w:cs="Tahoma"/>
                <w:color w:val="222222"/>
              </w:rPr>
            </w:pPr>
          </w:p>
        </w:tc>
      </w:tr>
    </w:tbl>
    <w:p w14:paraId="66B153DD" w14:textId="77777777" w:rsidR="005A44C5" w:rsidRDefault="00AA5D94">
      <w:pPr>
        <w:pStyle w:val="Heading1"/>
        <w:divId w:val="1890803084"/>
        <w:rPr>
          <w:rFonts w:ascii="Tahoma" w:eastAsia="Times New Roman" w:hAnsi="Tahoma" w:cs="Tahoma"/>
          <w:color w:val="222222"/>
        </w:rPr>
      </w:pPr>
      <w:bookmarkStart w:id="2" w:name="BEGIN"/>
      <w:bookmarkStart w:id="3" w:name="GUID-0A7D0903-A89D-409B-9395-C1E915314D5"/>
      <w:bookmarkEnd w:id="2"/>
      <w:bookmarkEnd w:id="3"/>
      <w:r>
        <w:rPr>
          <w:rFonts w:ascii="Tahoma" w:eastAsia="Times New Roman" w:hAnsi="Tahoma" w:cs="Tahoma"/>
          <w:color w:val="222222"/>
        </w:rPr>
        <w:t>Learn About Deploying PeopleSoft on Oracle Cloud Infrastructure</w:t>
      </w:r>
    </w:p>
    <w:p w14:paraId="3BEB2E8F" w14:textId="77777777" w:rsidR="005A44C5" w:rsidRDefault="00AA5D94">
      <w:pPr>
        <w:pStyle w:val="NormalWeb"/>
        <w:divId w:val="2002657737"/>
        <w:rPr>
          <w:rFonts w:ascii="Tahoma" w:hAnsi="Tahoma" w:cs="Tahoma"/>
          <w:color w:val="222222"/>
        </w:rPr>
      </w:pPr>
      <w:r>
        <w:rPr>
          <w:rFonts w:ascii="Tahoma" w:hAnsi="Tahoma" w:cs="Tahoma"/>
          <w:color w:val="222222"/>
        </w:rPr>
        <w:t xml:space="preserve">Use this </w:t>
      </w:r>
      <w:del w:id="4" w:author="Deborah Owens" w:date="2018-04-12T15:43:00Z">
        <w:r w:rsidDel="003D3EE1">
          <w:rPr>
            <w:rFonts w:ascii="Tahoma" w:hAnsi="Tahoma" w:cs="Tahoma"/>
            <w:color w:val="222222"/>
          </w:rPr>
          <w:delText xml:space="preserve">solution </w:delText>
        </w:r>
      </w:del>
      <w:ins w:id="5" w:author="Deborah Owens" w:date="2018-04-12T15:43:00Z">
        <w:r w:rsidR="003D3EE1">
          <w:rPr>
            <w:rFonts w:ascii="Tahoma" w:hAnsi="Tahoma" w:cs="Tahoma"/>
            <w:color w:val="222222"/>
          </w:rPr>
          <w:t xml:space="preserve">information </w:t>
        </w:r>
      </w:ins>
      <w:r>
        <w:rPr>
          <w:rFonts w:ascii="Tahoma" w:hAnsi="Tahoma" w:cs="Tahoma"/>
          <w:color w:val="222222"/>
        </w:rPr>
        <w:t xml:space="preserve">to help you plan a </w:t>
      </w:r>
      <w:del w:id="6" w:author="Deborah Owens" w:date="2018-04-12T15:43:00Z">
        <w:r w:rsidDel="003D3EE1">
          <w:rPr>
            <w:rFonts w:ascii="Tahoma" w:hAnsi="Tahoma" w:cs="Tahoma"/>
            <w:color w:val="222222"/>
          </w:rPr>
          <w:delText>multi-host</w:delText>
        </w:r>
      </w:del>
      <w:proofErr w:type="spellStart"/>
      <w:ins w:id="7" w:author="Deborah Owens" w:date="2018-04-12T15:43:00Z">
        <w:r w:rsidR="003D3EE1">
          <w:rPr>
            <w:rFonts w:ascii="Tahoma" w:hAnsi="Tahoma" w:cs="Tahoma"/>
            <w:color w:val="222222"/>
          </w:rPr>
          <w:t>multihost</w:t>
        </w:r>
      </w:ins>
      <w:proofErr w:type="spellEnd"/>
      <w:r>
        <w:rPr>
          <w:rFonts w:ascii="Tahoma" w:hAnsi="Tahoma" w:cs="Tahoma"/>
          <w:color w:val="222222"/>
        </w:rPr>
        <w:t xml:space="preserve">, secure, </w:t>
      </w:r>
      <w:ins w:id="8" w:author="Deborah Owens" w:date="2018-04-12T15:43:00Z">
        <w:r w:rsidR="003D3EE1">
          <w:rPr>
            <w:rFonts w:ascii="Tahoma" w:hAnsi="Tahoma" w:cs="Tahoma"/>
            <w:color w:val="222222"/>
          </w:rPr>
          <w:t xml:space="preserve">and </w:t>
        </w:r>
      </w:ins>
      <w:del w:id="9" w:author="Deborah Owens" w:date="2018-04-12T15:44:00Z">
        <w:r w:rsidDel="003D3EE1">
          <w:rPr>
            <w:rFonts w:ascii="Tahoma" w:hAnsi="Tahoma" w:cs="Tahoma"/>
            <w:color w:val="222222"/>
          </w:rPr>
          <w:delText>high-availability</w:delText>
        </w:r>
      </w:del>
      <w:ins w:id="10" w:author="Deborah Owens" w:date="2018-04-12T15:44:00Z">
        <w:r w:rsidR="003D3EE1">
          <w:rPr>
            <w:rFonts w:ascii="Tahoma" w:hAnsi="Tahoma" w:cs="Tahoma"/>
            <w:color w:val="222222"/>
          </w:rPr>
          <w:t>highly available</w:t>
        </w:r>
      </w:ins>
      <w:r>
        <w:rPr>
          <w:rFonts w:ascii="Tahoma" w:hAnsi="Tahoma" w:cs="Tahoma"/>
          <w:color w:val="222222"/>
        </w:rPr>
        <w:t xml:space="preserve"> topology for deploying Oracle’s PeopleSoft on Oracle Cloud Infrastructure.</w:t>
      </w:r>
    </w:p>
    <w:p w14:paraId="486605A8" w14:textId="77777777" w:rsidR="005A44C5" w:rsidRDefault="00AA5D94">
      <w:pPr>
        <w:pStyle w:val="NormalWeb"/>
        <w:divId w:val="2002657737"/>
        <w:rPr>
          <w:rFonts w:ascii="Tahoma" w:hAnsi="Tahoma" w:cs="Tahoma"/>
          <w:color w:val="222222"/>
        </w:rPr>
      </w:pPr>
      <w:del w:id="11" w:author="Deborah Owens" w:date="2018-04-12T15:48:00Z">
        <w:r w:rsidDel="003D3EE1">
          <w:rPr>
            <w:rFonts w:ascii="Tahoma" w:hAnsi="Tahoma" w:cs="Tahoma"/>
            <w:color w:val="222222"/>
          </w:rPr>
          <w:delText>This solution introduces</w:delText>
        </w:r>
      </w:del>
      <w:ins w:id="12" w:author="Deborah Owens" w:date="2018-04-12T15:48:00Z">
        <w:r w:rsidR="003D3EE1">
          <w:rPr>
            <w:rFonts w:ascii="Tahoma" w:hAnsi="Tahoma" w:cs="Tahoma"/>
            <w:color w:val="222222"/>
          </w:rPr>
          <w:t>Learn about the</w:t>
        </w:r>
      </w:ins>
      <w:r>
        <w:rPr>
          <w:rFonts w:ascii="Tahoma" w:hAnsi="Tahoma" w:cs="Tahoma"/>
          <w:color w:val="222222"/>
        </w:rPr>
        <w:t xml:space="preserve"> key concepts that you </w:t>
      </w:r>
      <w:ins w:id="13" w:author="Deborah Owens" w:date="2018-04-12T15:48:00Z">
        <w:r w:rsidR="003D3EE1">
          <w:rPr>
            <w:rFonts w:ascii="Tahoma" w:hAnsi="Tahoma" w:cs="Tahoma"/>
            <w:color w:val="222222"/>
          </w:rPr>
          <w:t xml:space="preserve">need to understand </w:t>
        </w:r>
      </w:ins>
      <w:del w:id="14" w:author="Deborah Owens" w:date="2018-04-12T15:49:00Z">
        <w:r w:rsidDel="003D3EE1">
          <w:rPr>
            <w:rFonts w:ascii="Tahoma" w:hAnsi="Tahoma" w:cs="Tahoma"/>
            <w:color w:val="222222"/>
          </w:rPr>
          <w:delText xml:space="preserve">can use </w:delText>
        </w:r>
      </w:del>
      <w:r>
        <w:rPr>
          <w:rFonts w:ascii="Tahoma" w:hAnsi="Tahoma" w:cs="Tahoma"/>
          <w:color w:val="222222"/>
        </w:rPr>
        <w:t xml:space="preserve">to plan </w:t>
      </w:r>
      <w:del w:id="15" w:author="Deborah Owens" w:date="2018-04-12T15:49:00Z">
        <w:r w:rsidDel="003D3EE1">
          <w:rPr>
            <w:rFonts w:ascii="Tahoma" w:hAnsi="Tahoma" w:cs="Tahoma"/>
            <w:color w:val="222222"/>
          </w:rPr>
          <w:delText>the following</w:delText>
        </w:r>
      </w:del>
      <w:ins w:id="16" w:author="Deborah Owens" w:date="2018-04-12T15:49:00Z">
        <w:r w:rsidR="003D3EE1">
          <w:rPr>
            <w:rFonts w:ascii="Tahoma" w:hAnsi="Tahoma" w:cs="Tahoma"/>
            <w:color w:val="222222"/>
          </w:rPr>
          <w:t>these</w:t>
        </w:r>
      </w:ins>
      <w:r>
        <w:rPr>
          <w:rFonts w:ascii="Tahoma" w:hAnsi="Tahoma" w:cs="Tahoma"/>
          <w:color w:val="222222"/>
        </w:rPr>
        <w:t xml:space="preserve"> deployment options:</w:t>
      </w:r>
    </w:p>
    <w:p w14:paraId="0CF3D27B" w14:textId="77777777" w:rsidR="005A44C5" w:rsidRDefault="00AA5D94">
      <w:pPr>
        <w:pStyle w:val="NormalWeb"/>
        <w:numPr>
          <w:ilvl w:val="0"/>
          <w:numId w:val="1"/>
        </w:numPr>
        <w:divId w:val="2002657737"/>
        <w:rPr>
          <w:rFonts w:ascii="Tahoma" w:hAnsi="Tahoma" w:cs="Tahoma"/>
          <w:color w:val="222222"/>
        </w:rPr>
      </w:pPr>
      <w:r>
        <w:rPr>
          <w:rFonts w:ascii="Tahoma" w:hAnsi="Tahoma" w:cs="Tahoma"/>
          <w:color w:val="222222"/>
        </w:rPr>
        <w:t>Architecture to deploy PeopleSoft in a single availability domain while ensuring high availability.</w:t>
      </w:r>
    </w:p>
    <w:p w14:paraId="00DE6100" w14:textId="77777777" w:rsidR="005A44C5" w:rsidRDefault="00AA5D94">
      <w:pPr>
        <w:pStyle w:val="NormalWeb"/>
        <w:numPr>
          <w:ilvl w:val="0"/>
          <w:numId w:val="1"/>
        </w:numPr>
        <w:divId w:val="2002657737"/>
        <w:rPr>
          <w:rFonts w:ascii="Tahoma" w:hAnsi="Tahoma" w:cs="Tahoma"/>
          <w:color w:val="222222"/>
        </w:rPr>
      </w:pPr>
      <w:r>
        <w:rPr>
          <w:rFonts w:ascii="Tahoma" w:hAnsi="Tahoma" w:cs="Tahoma"/>
          <w:color w:val="222222"/>
        </w:rPr>
        <w:t>Architecture to deploy PeopleSoft in multiple availability domains while ensuring high availability. Use this architecture when you want to ensure that your application is available even when one availability domain goes down</w:t>
      </w:r>
      <w:ins w:id="17" w:author="Deborah Owens" w:date="2018-04-12T15:49:00Z">
        <w:r w:rsidR="003D3EE1">
          <w:rPr>
            <w:rFonts w:ascii="Tahoma" w:hAnsi="Tahoma" w:cs="Tahoma"/>
            <w:color w:val="222222"/>
          </w:rPr>
          <w:t>.</w:t>
        </w:r>
      </w:ins>
      <w:r>
        <w:rPr>
          <w:rFonts w:ascii="Tahoma" w:hAnsi="Tahoma" w:cs="Tahoma"/>
          <w:color w:val="222222"/>
        </w:rPr>
        <w:t xml:space="preserve"> </w:t>
      </w:r>
      <w:del w:id="18" w:author="Deborah Owens" w:date="2018-04-12T15:50:00Z">
        <w:r w:rsidDel="003D3EE1">
          <w:rPr>
            <w:rFonts w:ascii="Tahoma" w:hAnsi="Tahoma" w:cs="Tahoma"/>
            <w:color w:val="222222"/>
          </w:rPr>
          <w:delText>as y</w:delText>
        </w:r>
      </w:del>
      <w:ins w:id="19" w:author="Deborah Owens" w:date="2018-04-12T15:50:00Z">
        <w:r w:rsidR="003D3EE1">
          <w:rPr>
            <w:rFonts w:ascii="Tahoma" w:hAnsi="Tahoma" w:cs="Tahoma"/>
            <w:color w:val="222222"/>
          </w:rPr>
          <w:t>Y</w:t>
        </w:r>
      </w:ins>
      <w:r>
        <w:rPr>
          <w:rFonts w:ascii="Tahoma" w:hAnsi="Tahoma" w:cs="Tahoma"/>
          <w:color w:val="222222"/>
        </w:rPr>
        <w:t xml:space="preserve">ou can </w:t>
      </w:r>
      <w:ins w:id="20" w:author="Deborah Owens" w:date="2018-04-12T15:50:00Z">
        <w:r w:rsidR="003D3EE1">
          <w:rPr>
            <w:rFonts w:ascii="Tahoma" w:hAnsi="Tahoma" w:cs="Tahoma"/>
            <w:color w:val="222222"/>
          </w:rPr>
          <w:t xml:space="preserve">still </w:t>
        </w:r>
      </w:ins>
      <w:r>
        <w:rPr>
          <w:rFonts w:ascii="Tahoma" w:hAnsi="Tahoma" w:cs="Tahoma"/>
          <w:color w:val="222222"/>
        </w:rPr>
        <w:t>access the application from the other availability domain.</w:t>
      </w:r>
    </w:p>
    <w:p w14:paraId="6E3BE5D5" w14:textId="77777777" w:rsidR="005A44C5" w:rsidRDefault="00AA5D94">
      <w:pPr>
        <w:pStyle w:val="NormalWeb"/>
        <w:numPr>
          <w:ilvl w:val="0"/>
          <w:numId w:val="1"/>
        </w:numPr>
        <w:divId w:val="2002657737"/>
        <w:rPr>
          <w:rFonts w:ascii="Tahoma" w:hAnsi="Tahoma" w:cs="Tahoma"/>
          <w:color w:val="222222"/>
        </w:rPr>
      </w:pPr>
      <w:r>
        <w:rPr>
          <w:rFonts w:ascii="Tahoma" w:hAnsi="Tahoma" w:cs="Tahoma"/>
          <w:color w:val="222222"/>
        </w:rPr>
        <w:t>Architecture to deploy PeopleSoft while ensuring high availability and disaster recovery. Use this architecture when you want to set up a disaster recovery site for your application in a different region.</w:t>
      </w:r>
    </w:p>
    <w:p w14:paraId="0AED1C5C" w14:textId="77777777" w:rsidR="005A44C5" w:rsidRDefault="00AA5D94">
      <w:pPr>
        <w:pStyle w:val="NormalWeb"/>
        <w:divId w:val="2002657737"/>
        <w:rPr>
          <w:rFonts w:ascii="Tahoma" w:hAnsi="Tahoma" w:cs="Tahoma"/>
          <w:color w:val="222222"/>
        </w:rPr>
      </w:pPr>
      <w:r>
        <w:rPr>
          <w:rFonts w:ascii="Tahoma" w:hAnsi="Tahoma" w:cs="Tahoma"/>
          <w:color w:val="222222"/>
        </w:rPr>
        <w:t xml:space="preserve">Use </w:t>
      </w:r>
      <w:del w:id="21" w:author="Deborah Owens" w:date="2018-04-12T15:51:00Z">
        <w:r w:rsidDel="003D3EE1">
          <w:rPr>
            <w:rFonts w:ascii="Tahoma" w:hAnsi="Tahoma" w:cs="Tahoma"/>
            <w:color w:val="222222"/>
          </w:rPr>
          <w:delText xml:space="preserve">the </w:delText>
        </w:r>
      </w:del>
      <w:ins w:id="22" w:author="Deborah Owens" w:date="2018-04-12T15:51:00Z">
        <w:r w:rsidR="003D3EE1">
          <w:rPr>
            <w:rFonts w:ascii="Tahoma" w:hAnsi="Tahoma" w:cs="Tahoma"/>
            <w:color w:val="222222"/>
          </w:rPr>
          <w:t xml:space="preserve">this </w:t>
        </w:r>
      </w:ins>
      <w:r>
        <w:rPr>
          <w:rFonts w:ascii="Tahoma" w:hAnsi="Tahoma" w:cs="Tahoma"/>
          <w:color w:val="222222"/>
        </w:rPr>
        <w:t xml:space="preserve">information </w:t>
      </w:r>
      <w:del w:id="23" w:author="Deborah Owens" w:date="2018-04-12T15:51:00Z">
        <w:r w:rsidDel="003D3EE1">
          <w:rPr>
            <w:rFonts w:ascii="Tahoma" w:hAnsi="Tahoma" w:cs="Tahoma"/>
            <w:color w:val="222222"/>
          </w:rPr>
          <w:delText xml:space="preserve">provided in this solution </w:delText>
        </w:r>
      </w:del>
      <w:r>
        <w:rPr>
          <w:rFonts w:ascii="Tahoma" w:hAnsi="Tahoma" w:cs="Tahoma"/>
          <w:color w:val="222222"/>
        </w:rPr>
        <w:t xml:space="preserve">to plan the architecture while </w:t>
      </w:r>
      <w:ins w:id="24" w:author="Deborah Owens" w:date="2018-04-12T15:51:00Z">
        <w:r w:rsidR="003D3EE1">
          <w:rPr>
            <w:rFonts w:ascii="Tahoma" w:hAnsi="Tahoma" w:cs="Tahoma"/>
            <w:color w:val="222222"/>
          </w:rPr>
          <w:t xml:space="preserve">you </w:t>
        </w:r>
      </w:ins>
      <w:r>
        <w:rPr>
          <w:rFonts w:ascii="Tahoma" w:hAnsi="Tahoma" w:cs="Tahoma"/>
          <w:color w:val="222222"/>
        </w:rPr>
        <w:t>perform</w:t>
      </w:r>
      <w:del w:id="25" w:author="Deborah Owens" w:date="2018-04-12T15:51:00Z">
        <w:r w:rsidDel="003D3EE1">
          <w:rPr>
            <w:rFonts w:ascii="Tahoma" w:hAnsi="Tahoma" w:cs="Tahoma"/>
            <w:color w:val="222222"/>
          </w:rPr>
          <w:delText>ing</w:delText>
        </w:r>
      </w:del>
      <w:r>
        <w:rPr>
          <w:rFonts w:ascii="Tahoma" w:hAnsi="Tahoma" w:cs="Tahoma"/>
          <w:color w:val="222222"/>
        </w:rPr>
        <w:t xml:space="preserve"> the</w:t>
      </w:r>
      <w:ins w:id="26" w:author="Deborah Owens" w:date="2018-04-12T15:51:00Z">
        <w:r w:rsidR="003D3EE1">
          <w:rPr>
            <w:rFonts w:ascii="Tahoma" w:hAnsi="Tahoma" w:cs="Tahoma"/>
            <w:color w:val="222222"/>
          </w:rPr>
          <w:t>se</w:t>
        </w:r>
      </w:ins>
      <w:r>
        <w:rPr>
          <w:rFonts w:ascii="Tahoma" w:hAnsi="Tahoma" w:cs="Tahoma"/>
          <w:color w:val="222222"/>
        </w:rPr>
        <w:t xml:space="preserve"> </w:t>
      </w:r>
      <w:del w:id="27" w:author="Deborah Owens" w:date="2018-04-12T15:51:00Z">
        <w:r w:rsidDel="003D3EE1">
          <w:rPr>
            <w:rFonts w:ascii="Tahoma" w:hAnsi="Tahoma" w:cs="Tahoma"/>
            <w:color w:val="222222"/>
          </w:rPr>
          <w:delText xml:space="preserve">following </w:delText>
        </w:r>
      </w:del>
      <w:r>
        <w:rPr>
          <w:rFonts w:ascii="Tahoma" w:hAnsi="Tahoma" w:cs="Tahoma"/>
          <w:color w:val="222222"/>
        </w:rPr>
        <w:t>tasks:</w:t>
      </w:r>
    </w:p>
    <w:p w14:paraId="4565BDBA" w14:textId="77777777" w:rsidR="005A44C5" w:rsidRDefault="00AA5D94">
      <w:pPr>
        <w:pStyle w:val="NormalWeb"/>
        <w:numPr>
          <w:ilvl w:val="0"/>
          <w:numId w:val="2"/>
        </w:numPr>
        <w:divId w:val="2002657737"/>
        <w:rPr>
          <w:rFonts w:ascii="Tahoma" w:hAnsi="Tahoma" w:cs="Tahoma"/>
          <w:color w:val="222222"/>
        </w:rPr>
      </w:pPr>
      <w:r>
        <w:rPr>
          <w:rFonts w:ascii="Tahoma" w:hAnsi="Tahoma" w:cs="Tahoma"/>
          <w:color w:val="222222"/>
        </w:rPr>
        <w:t>Provision PeopleSoft environments in Oracle Cloud Infrastructure</w:t>
      </w:r>
    </w:p>
    <w:p w14:paraId="6B2C6D46" w14:textId="77777777" w:rsidR="005A44C5" w:rsidRDefault="00AA5D94">
      <w:pPr>
        <w:pStyle w:val="NormalWeb"/>
        <w:numPr>
          <w:ilvl w:val="0"/>
          <w:numId w:val="2"/>
        </w:numPr>
        <w:divId w:val="2002657737"/>
        <w:rPr>
          <w:rFonts w:ascii="Tahoma" w:hAnsi="Tahoma" w:cs="Tahoma"/>
          <w:color w:val="222222"/>
        </w:rPr>
      </w:pPr>
      <w:r>
        <w:rPr>
          <w:rFonts w:ascii="Tahoma" w:hAnsi="Tahoma" w:cs="Tahoma"/>
          <w:color w:val="222222"/>
        </w:rPr>
        <w:t>Lift and shift PeopleSoft environments from your data center to Oracle Cloud Infrastructure</w:t>
      </w:r>
    </w:p>
    <w:p w14:paraId="2268F511" w14:textId="77777777" w:rsidR="005A44C5" w:rsidRDefault="00AA5D94">
      <w:pPr>
        <w:pStyle w:val="Heading2"/>
        <w:divId w:val="511606230"/>
        <w:rPr>
          <w:rFonts w:ascii="Tahoma" w:eastAsia="Times New Roman" w:hAnsi="Tahoma" w:cs="Tahoma"/>
          <w:color w:val="222222"/>
        </w:rPr>
      </w:pPr>
      <w:bookmarkStart w:id="28" w:name="GUID-D54B7F90-622B-421C-BD93-77885851BB5"/>
      <w:bookmarkEnd w:id="28"/>
      <w:r>
        <w:rPr>
          <w:rFonts w:ascii="Tahoma" w:eastAsia="Times New Roman" w:hAnsi="Tahoma" w:cs="Tahoma"/>
          <w:color w:val="222222"/>
        </w:rPr>
        <w:t>Terminology</w:t>
      </w:r>
    </w:p>
    <w:p w14:paraId="2F8E508A" w14:textId="77777777" w:rsidR="005A44C5" w:rsidRDefault="00AA5D94">
      <w:pPr>
        <w:pStyle w:val="NormalWeb"/>
        <w:divId w:val="32853138"/>
        <w:rPr>
          <w:rFonts w:ascii="Tahoma" w:hAnsi="Tahoma" w:cs="Tahoma"/>
          <w:color w:val="222222"/>
        </w:rPr>
      </w:pPr>
      <w:r>
        <w:rPr>
          <w:rFonts w:ascii="Tahoma" w:hAnsi="Tahoma" w:cs="Tahoma"/>
          <w:color w:val="222222"/>
        </w:rPr>
        <w:t xml:space="preserve">Before you </w:t>
      </w:r>
      <w:del w:id="29" w:author="Deborah Owens" w:date="2018-04-12T15:52:00Z">
        <w:r w:rsidDel="007D7EDC">
          <w:rPr>
            <w:rFonts w:ascii="Tahoma" w:hAnsi="Tahoma" w:cs="Tahoma"/>
            <w:color w:val="222222"/>
          </w:rPr>
          <w:delText xml:space="preserve">begin the </w:delText>
        </w:r>
      </w:del>
      <w:r>
        <w:rPr>
          <w:rFonts w:ascii="Tahoma" w:hAnsi="Tahoma" w:cs="Tahoma"/>
          <w:color w:val="222222"/>
        </w:rPr>
        <w:t xml:space="preserve">plan </w:t>
      </w:r>
      <w:del w:id="30" w:author="Deborah Owens" w:date="2018-04-12T15:52:00Z">
        <w:r w:rsidDel="007D7EDC">
          <w:rPr>
            <w:rFonts w:ascii="Tahoma" w:hAnsi="Tahoma" w:cs="Tahoma"/>
            <w:color w:val="222222"/>
          </w:rPr>
          <w:delText>to deploy</w:delText>
        </w:r>
      </w:del>
      <w:ins w:id="31" w:author="Deborah Owens" w:date="2018-04-12T15:52:00Z">
        <w:r w:rsidR="007D7EDC">
          <w:rPr>
            <w:rFonts w:ascii="Tahoma" w:hAnsi="Tahoma" w:cs="Tahoma"/>
            <w:color w:val="222222"/>
          </w:rPr>
          <w:t>your deployment of</w:t>
        </w:r>
      </w:ins>
      <w:r>
        <w:rPr>
          <w:rFonts w:ascii="Tahoma" w:hAnsi="Tahoma" w:cs="Tahoma"/>
          <w:color w:val="222222"/>
        </w:rPr>
        <w:t xml:space="preserve"> PeopleSoft on Oracle Cloud Infrastructure, be</w:t>
      </w:r>
      <w:ins w:id="32" w:author="Deborah Owens" w:date="2018-04-12T15:52:00Z">
        <w:r w:rsidR="007D7EDC">
          <w:rPr>
            <w:rFonts w:ascii="Tahoma" w:hAnsi="Tahoma" w:cs="Tahoma"/>
            <w:color w:val="222222"/>
          </w:rPr>
          <w:t>come</w:t>
        </w:r>
      </w:ins>
      <w:r>
        <w:rPr>
          <w:rFonts w:ascii="Tahoma" w:hAnsi="Tahoma" w:cs="Tahoma"/>
          <w:color w:val="222222"/>
        </w:rPr>
        <w:t xml:space="preserve"> familiar with the Oracle Cloud Infrastructure terminology.</w:t>
      </w:r>
    </w:p>
    <w:p w14:paraId="01B47CED" w14:textId="77777777" w:rsidR="005A44C5" w:rsidRDefault="00AA5D94">
      <w:pPr>
        <w:pStyle w:val="NormalWeb"/>
        <w:divId w:val="32853138"/>
        <w:rPr>
          <w:rFonts w:ascii="Tahoma" w:hAnsi="Tahoma" w:cs="Tahoma"/>
          <w:color w:val="222222"/>
        </w:rPr>
      </w:pPr>
      <w:del w:id="33" w:author="Deborah Owens" w:date="2018-04-12T15:53:00Z">
        <w:r w:rsidDel="007D7EDC">
          <w:rPr>
            <w:rFonts w:ascii="Tahoma" w:hAnsi="Tahoma" w:cs="Tahoma"/>
            <w:color w:val="222222"/>
          </w:rPr>
          <w:delText>The following</w:delText>
        </w:r>
      </w:del>
      <w:ins w:id="34" w:author="Deborah Owens" w:date="2018-04-12T15:53:00Z">
        <w:r w:rsidR="007D7EDC">
          <w:rPr>
            <w:rFonts w:ascii="Tahoma" w:hAnsi="Tahoma" w:cs="Tahoma"/>
            <w:color w:val="222222"/>
          </w:rPr>
          <w:t>This</w:t>
        </w:r>
      </w:ins>
      <w:r>
        <w:rPr>
          <w:rFonts w:ascii="Tahoma" w:hAnsi="Tahoma" w:cs="Tahoma"/>
          <w:color w:val="222222"/>
        </w:rPr>
        <w:t xml:space="preserve"> table </w:t>
      </w:r>
      <w:del w:id="35" w:author="Deborah Owens" w:date="2018-04-12T15:53:00Z">
        <w:r w:rsidDel="007D7EDC">
          <w:rPr>
            <w:rFonts w:ascii="Tahoma" w:hAnsi="Tahoma" w:cs="Tahoma"/>
            <w:color w:val="222222"/>
          </w:rPr>
          <w:delText xml:space="preserve">lists and </w:delText>
        </w:r>
      </w:del>
      <w:r>
        <w:rPr>
          <w:rFonts w:ascii="Tahoma" w:hAnsi="Tahoma" w:cs="Tahoma"/>
          <w:color w:val="222222"/>
        </w:rPr>
        <w:t xml:space="preserve">describes the key terms </w:t>
      </w:r>
      <w:ins w:id="36" w:author="Deborah Owens" w:date="2018-04-12T15:53:00Z">
        <w:r w:rsidR="007D7EDC">
          <w:rPr>
            <w:rFonts w:ascii="Tahoma" w:hAnsi="Tahoma" w:cs="Tahoma"/>
            <w:color w:val="222222"/>
          </w:rPr>
          <w:t xml:space="preserve">you need to know </w:t>
        </w:r>
      </w:ins>
      <w:ins w:id="37" w:author="Deborah Owens" w:date="2018-04-12T15:56:00Z">
        <w:r w:rsidR="007D7EDC">
          <w:rPr>
            <w:rFonts w:ascii="Tahoma" w:hAnsi="Tahoma" w:cs="Tahoma"/>
            <w:color w:val="222222"/>
          </w:rPr>
          <w:t xml:space="preserve">about. </w:t>
        </w:r>
      </w:ins>
      <w:del w:id="38" w:author="Deborah Owens" w:date="2018-04-12T15:56:00Z">
        <w:r w:rsidDel="007D7EDC">
          <w:rPr>
            <w:rFonts w:ascii="Tahoma" w:hAnsi="Tahoma" w:cs="Tahoma"/>
            <w:color w:val="222222"/>
          </w:rPr>
          <w:delText>used in this document.</w:delText>
        </w:r>
      </w:del>
    </w:p>
    <w:tbl>
      <w:tblPr>
        <w:tblW w:w="5000" w:type="pct"/>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Caption w:val=""/>
        <w:tblDescription w:val="Key terms used in this document"/>
      </w:tblPr>
      <w:tblGrid>
        <w:gridCol w:w="2273"/>
        <w:gridCol w:w="7071"/>
      </w:tblGrid>
      <w:tr w:rsidR="005A44C5" w14:paraId="3D0CB942" w14:textId="77777777">
        <w:trPr>
          <w:divId w:val="1437480684"/>
          <w:tblHeader/>
          <w:tblCellSpacing w:w="0" w:type="dxa"/>
        </w:trPr>
        <w:tc>
          <w:tcPr>
            <w:tcW w:w="950" w:type="pct"/>
            <w:tcBorders>
              <w:top w:val="outset" w:sz="6" w:space="0" w:color="auto"/>
              <w:left w:val="outset" w:sz="6" w:space="0" w:color="auto"/>
              <w:bottom w:val="outset" w:sz="6" w:space="0" w:color="auto"/>
              <w:right w:val="outset" w:sz="6" w:space="0" w:color="auto"/>
            </w:tcBorders>
            <w:vAlign w:val="bottom"/>
            <w:hideMark/>
          </w:tcPr>
          <w:p w14:paraId="04294BD2" w14:textId="77777777" w:rsidR="005A44C5" w:rsidRDefault="00AA5D94">
            <w:pPr>
              <w:rPr>
                <w:rFonts w:ascii="Tahoma" w:eastAsia="Times New Roman" w:hAnsi="Tahoma" w:cs="Tahoma"/>
                <w:b/>
                <w:bCs/>
                <w:color w:val="222222"/>
              </w:rPr>
            </w:pPr>
            <w:r>
              <w:rPr>
                <w:rFonts w:ascii="Tahoma" w:eastAsia="Times New Roman" w:hAnsi="Tahoma" w:cs="Tahoma"/>
                <w:b/>
                <w:bCs/>
                <w:color w:val="222222"/>
              </w:rPr>
              <w:lastRenderedPageBreak/>
              <w:t>Term</w:t>
            </w:r>
          </w:p>
        </w:tc>
        <w:tc>
          <w:tcPr>
            <w:tcW w:w="4050" w:type="pct"/>
            <w:tcBorders>
              <w:top w:val="outset" w:sz="6" w:space="0" w:color="auto"/>
              <w:left w:val="outset" w:sz="6" w:space="0" w:color="auto"/>
              <w:bottom w:val="outset" w:sz="6" w:space="0" w:color="auto"/>
              <w:right w:val="outset" w:sz="6" w:space="0" w:color="auto"/>
            </w:tcBorders>
            <w:vAlign w:val="bottom"/>
            <w:hideMark/>
          </w:tcPr>
          <w:p w14:paraId="3F4E61DA" w14:textId="77777777" w:rsidR="005A44C5" w:rsidRDefault="00AA5D94">
            <w:pPr>
              <w:rPr>
                <w:rFonts w:ascii="Tahoma" w:eastAsia="Times New Roman" w:hAnsi="Tahoma" w:cs="Tahoma"/>
                <w:b/>
                <w:bCs/>
                <w:color w:val="222222"/>
              </w:rPr>
            </w:pPr>
            <w:r>
              <w:rPr>
                <w:rFonts w:ascii="Tahoma" w:eastAsia="Times New Roman" w:hAnsi="Tahoma" w:cs="Tahoma"/>
                <w:b/>
                <w:bCs/>
                <w:color w:val="222222"/>
              </w:rPr>
              <w:t>Definition</w:t>
            </w:r>
          </w:p>
        </w:tc>
      </w:tr>
      <w:tr w:rsidR="005A44C5" w14:paraId="5DDD2FE0" w14:textId="77777777">
        <w:trPr>
          <w:divId w:val="1437480684"/>
          <w:tblCellSpacing w:w="0" w:type="dxa"/>
        </w:trPr>
        <w:tc>
          <w:tcPr>
            <w:tcW w:w="950" w:type="pct"/>
            <w:tcBorders>
              <w:top w:val="outset" w:sz="6" w:space="0" w:color="auto"/>
              <w:left w:val="outset" w:sz="6" w:space="0" w:color="auto"/>
              <w:bottom w:val="outset" w:sz="6" w:space="0" w:color="auto"/>
              <w:right w:val="outset" w:sz="6" w:space="0" w:color="auto"/>
            </w:tcBorders>
            <w:hideMark/>
          </w:tcPr>
          <w:p w14:paraId="2C2BF810" w14:textId="77777777" w:rsidR="005A44C5" w:rsidRDefault="00AA5D94">
            <w:pPr>
              <w:rPr>
                <w:rFonts w:ascii="Tahoma" w:hAnsi="Tahoma" w:cs="Tahoma"/>
                <w:color w:val="222222"/>
              </w:rPr>
            </w:pPr>
            <w:r>
              <w:rPr>
                <w:rFonts w:ascii="Tahoma" w:hAnsi="Tahoma" w:cs="Tahoma"/>
                <w:color w:val="222222"/>
              </w:rPr>
              <w:t>Availability domains and regions</w:t>
            </w:r>
          </w:p>
        </w:tc>
        <w:tc>
          <w:tcPr>
            <w:tcW w:w="4050" w:type="pct"/>
            <w:tcBorders>
              <w:top w:val="outset" w:sz="6" w:space="0" w:color="auto"/>
              <w:left w:val="outset" w:sz="6" w:space="0" w:color="auto"/>
              <w:bottom w:val="outset" w:sz="6" w:space="0" w:color="auto"/>
              <w:right w:val="outset" w:sz="6" w:space="0" w:color="auto"/>
            </w:tcBorders>
            <w:hideMark/>
          </w:tcPr>
          <w:p w14:paraId="2DD8448C" w14:textId="77777777" w:rsidR="005A44C5" w:rsidRDefault="00AA5D94">
            <w:pPr>
              <w:rPr>
                <w:rFonts w:ascii="Tahoma" w:hAnsi="Tahoma" w:cs="Tahoma"/>
                <w:color w:val="222222"/>
              </w:rPr>
            </w:pPr>
            <w:r>
              <w:rPr>
                <w:rFonts w:ascii="Tahoma" w:hAnsi="Tahoma" w:cs="Tahoma"/>
                <w:color w:val="222222"/>
              </w:rPr>
              <w:t>Oracle Cloud Infrastructure is physically hosted in regions and availability domains. A region is a localized geographic area, and an availability domain is one or more data centers located within a region. A region is composed of several availability domains. Oracle Cloud Infrastructure resources are either region-specific, such as a virtual cloud network</w:t>
            </w:r>
            <w:ins w:id="39" w:author="Deborah Owens" w:date="2018-04-12T15:56:00Z">
              <w:r w:rsidR="007D7EDC">
                <w:rPr>
                  <w:rFonts w:ascii="Tahoma" w:hAnsi="Tahoma" w:cs="Tahoma"/>
                  <w:color w:val="222222"/>
                </w:rPr>
                <w:t xml:space="preserve"> (VCN)</w:t>
              </w:r>
            </w:ins>
            <w:r>
              <w:rPr>
                <w:rFonts w:ascii="Tahoma" w:hAnsi="Tahoma" w:cs="Tahoma"/>
                <w:color w:val="222222"/>
              </w:rPr>
              <w:t>, or availability domain-specific, such as a compute instance.</w:t>
            </w:r>
          </w:p>
          <w:p w14:paraId="5CCA7451" w14:textId="77777777" w:rsidR="005A44C5" w:rsidRDefault="00AA5D94" w:rsidP="007D7EDC">
            <w:pPr>
              <w:rPr>
                <w:rFonts w:ascii="Tahoma" w:hAnsi="Tahoma" w:cs="Tahoma"/>
                <w:color w:val="222222"/>
              </w:rPr>
            </w:pPr>
            <w:r>
              <w:rPr>
                <w:rFonts w:ascii="Tahoma" w:hAnsi="Tahoma" w:cs="Tahoma"/>
                <w:color w:val="222222"/>
              </w:rPr>
              <w:t xml:space="preserve">Availability domains are isolated from each other, </w:t>
            </w:r>
            <w:ins w:id="40" w:author="Deborah Owens" w:date="2018-04-12T15:57:00Z">
              <w:r w:rsidR="007D7EDC">
                <w:rPr>
                  <w:rFonts w:ascii="Tahoma" w:hAnsi="Tahoma" w:cs="Tahoma"/>
                  <w:color w:val="222222"/>
                </w:rPr>
                <w:t xml:space="preserve">are </w:t>
              </w:r>
            </w:ins>
            <w:r>
              <w:rPr>
                <w:rFonts w:ascii="Tahoma" w:hAnsi="Tahoma" w:cs="Tahoma"/>
                <w:color w:val="222222"/>
              </w:rPr>
              <w:t xml:space="preserve">fault tolerant, and </w:t>
            </w:r>
            <w:ins w:id="41" w:author="Deborah Owens" w:date="2018-04-12T15:57:00Z">
              <w:r w:rsidR="007D7EDC">
                <w:rPr>
                  <w:rFonts w:ascii="Tahoma" w:hAnsi="Tahoma" w:cs="Tahoma"/>
                  <w:color w:val="222222"/>
                </w:rPr>
                <w:t xml:space="preserve">are </w:t>
              </w:r>
            </w:ins>
            <w:del w:id="42" w:author="Deborah Owens" w:date="2018-04-12T15:57:00Z">
              <w:r w:rsidDel="007D7EDC">
                <w:rPr>
                  <w:rFonts w:ascii="Tahoma" w:hAnsi="Tahoma" w:cs="Tahoma"/>
                  <w:color w:val="222222"/>
                </w:rPr>
                <w:delText>very</w:delText>
              </w:r>
            </w:del>
            <w:r>
              <w:rPr>
                <w:rFonts w:ascii="Tahoma" w:hAnsi="Tahoma" w:cs="Tahoma"/>
                <w:color w:val="222222"/>
              </w:rPr>
              <w:t xml:space="preserve"> unlikely to fail simultaneously </w:t>
            </w:r>
            <w:del w:id="43" w:author="Deborah Owens" w:date="2018-04-12T15:58:00Z">
              <w:r w:rsidDel="007D7EDC">
                <w:rPr>
                  <w:rFonts w:ascii="Tahoma" w:hAnsi="Tahoma" w:cs="Tahoma"/>
                  <w:color w:val="222222"/>
                </w:rPr>
                <w:delText>or be impacted</w:delText>
              </w:r>
            </w:del>
            <w:ins w:id="44" w:author="Deborah Owens" w:date="2018-04-12T15:58:00Z">
              <w:r w:rsidR="007D7EDC">
                <w:rPr>
                  <w:rFonts w:ascii="Tahoma" w:hAnsi="Tahoma" w:cs="Tahoma"/>
                  <w:color w:val="222222"/>
                </w:rPr>
                <w:t>and are unlikely to be affected</w:t>
              </w:r>
            </w:ins>
            <w:r>
              <w:rPr>
                <w:rFonts w:ascii="Tahoma" w:hAnsi="Tahoma" w:cs="Tahoma"/>
                <w:color w:val="222222"/>
              </w:rPr>
              <w:t xml:space="preserve"> by the failure of another availability domain. When you configure your cloud services, use multiple availability domains to ensure high availability and to protect against resource failure. Be aware that some resources must be created </w:t>
            </w:r>
            <w:del w:id="45" w:author="Deborah Owens" w:date="2018-04-12T15:58:00Z">
              <w:r w:rsidDel="007D7EDC">
                <w:rPr>
                  <w:rFonts w:ascii="Tahoma" w:hAnsi="Tahoma" w:cs="Tahoma"/>
                  <w:color w:val="222222"/>
                </w:rPr>
                <w:delText>with</w:delText>
              </w:r>
            </w:del>
            <w:r>
              <w:rPr>
                <w:rFonts w:ascii="Tahoma" w:hAnsi="Tahoma" w:cs="Tahoma"/>
                <w:color w:val="222222"/>
              </w:rPr>
              <w:t>in the same availability domain</w:t>
            </w:r>
            <w:del w:id="46" w:author="Deborah Owens" w:date="2018-04-12T16:00:00Z">
              <w:r w:rsidDel="007D7EDC">
                <w:rPr>
                  <w:rFonts w:ascii="Tahoma" w:hAnsi="Tahoma" w:cs="Tahoma"/>
                  <w:color w:val="222222"/>
                </w:rPr>
                <w:delText>,</w:delText>
              </w:r>
            </w:del>
            <w:r>
              <w:rPr>
                <w:rFonts w:ascii="Tahoma" w:hAnsi="Tahoma" w:cs="Tahoma"/>
                <w:color w:val="222222"/>
              </w:rPr>
              <w:t xml:space="preserve"> such as an instance and the storage volume attached to it.</w:t>
            </w:r>
          </w:p>
        </w:tc>
      </w:tr>
      <w:tr w:rsidR="005A44C5" w14:paraId="009AABF0" w14:textId="77777777">
        <w:trPr>
          <w:divId w:val="1437480684"/>
          <w:tblCellSpacing w:w="0" w:type="dxa"/>
        </w:trPr>
        <w:tc>
          <w:tcPr>
            <w:tcW w:w="950" w:type="pct"/>
            <w:tcBorders>
              <w:top w:val="outset" w:sz="6" w:space="0" w:color="auto"/>
              <w:left w:val="outset" w:sz="6" w:space="0" w:color="auto"/>
              <w:bottom w:val="outset" w:sz="6" w:space="0" w:color="auto"/>
              <w:right w:val="outset" w:sz="6" w:space="0" w:color="auto"/>
            </w:tcBorders>
            <w:hideMark/>
          </w:tcPr>
          <w:p w14:paraId="09828629" w14:textId="77777777" w:rsidR="005A44C5" w:rsidRDefault="00AA5D94" w:rsidP="007D7EDC">
            <w:pPr>
              <w:rPr>
                <w:rFonts w:ascii="Tahoma" w:hAnsi="Tahoma" w:cs="Tahoma"/>
                <w:color w:val="222222"/>
              </w:rPr>
            </w:pPr>
            <w:commentRangeStart w:id="47"/>
            <w:r>
              <w:rPr>
                <w:rFonts w:ascii="Tahoma" w:hAnsi="Tahoma" w:cs="Tahoma"/>
                <w:color w:val="222222"/>
              </w:rPr>
              <w:t xml:space="preserve">Database </w:t>
            </w:r>
            <w:del w:id="48" w:author="Deborah Owens" w:date="2018-04-12T16:00:00Z">
              <w:r w:rsidDel="007D7EDC">
                <w:rPr>
                  <w:rFonts w:ascii="Tahoma" w:hAnsi="Tahoma" w:cs="Tahoma"/>
                  <w:color w:val="222222"/>
                </w:rPr>
                <w:delText xml:space="preserve">System </w:delText>
              </w:r>
            </w:del>
            <w:ins w:id="49" w:author="Deborah Owens" w:date="2018-04-12T16:00:00Z">
              <w:r w:rsidR="007D7EDC">
                <w:rPr>
                  <w:rFonts w:ascii="Tahoma" w:hAnsi="Tahoma" w:cs="Tahoma"/>
                  <w:color w:val="222222"/>
                </w:rPr>
                <w:t xml:space="preserve">system </w:t>
              </w:r>
            </w:ins>
            <w:r>
              <w:rPr>
                <w:rFonts w:ascii="Tahoma" w:hAnsi="Tahoma" w:cs="Tahoma"/>
                <w:color w:val="222222"/>
              </w:rPr>
              <w:t xml:space="preserve">(DB </w:t>
            </w:r>
            <w:del w:id="50" w:author="Deborah Owens" w:date="2018-04-12T16:00:00Z">
              <w:r w:rsidDel="007D7EDC">
                <w:rPr>
                  <w:rFonts w:ascii="Tahoma" w:hAnsi="Tahoma" w:cs="Tahoma"/>
                  <w:color w:val="222222"/>
                </w:rPr>
                <w:delText>System</w:delText>
              </w:r>
            </w:del>
            <w:ins w:id="51" w:author="Deborah Owens" w:date="2018-04-12T16:00:00Z">
              <w:r w:rsidR="007D7EDC">
                <w:rPr>
                  <w:rFonts w:ascii="Tahoma" w:hAnsi="Tahoma" w:cs="Tahoma"/>
                  <w:color w:val="222222"/>
                </w:rPr>
                <w:t>system</w:t>
              </w:r>
            </w:ins>
            <w:r>
              <w:rPr>
                <w:rFonts w:ascii="Tahoma" w:hAnsi="Tahoma" w:cs="Tahoma"/>
                <w:color w:val="222222"/>
              </w:rPr>
              <w:t>)</w:t>
            </w:r>
            <w:commentRangeEnd w:id="47"/>
            <w:r w:rsidR="007D7EDC">
              <w:rPr>
                <w:rStyle w:val="CommentReference"/>
              </w:rPr>
              <w:commentReference w:id="47"/>
            </w:r>
          </w:p>
        </w:tc>
        <w:tc>
          <w:tcPr>
            <w:tcW w:w="4050" w:type="pct"/>
            <w:tcBorders>
              <w:top w:val="outset" w:sz="6" w:space="0" w:color="auto"/>
              <w:left w:val="outset" w:sz="6" w:space="0" w:color="auto"/>
              <w:bottom w:val="outset" w:sz="6" w:space="0" w:color="auto"/>
              <w:right w:val="outset" w:sz="6" w:space="0" w:color="auto"/>
            </w:tcBorders>
            <w:hideMark/>
          </w:tcPr>
          <w:p w14:paraId="6F6187F1" w14:textId="77777777" w:rsidR="005A44C5" w:rsidRDefault="00AA5D94">
            <w:pPr>
              <w:rPr>
                <w:rFonts w:ascii="Tahoma" w:hAnsi="Tahoma" w:cs="Tahoma"/>
                <w:color w:val="222222"/>
              </w:rPr>
            </w:pPr>
            <w:r>
              <w:rPr>
                <w:rFonts w:ascii="Tahoma" w:hAnsi="Tahoma" w:cs="Tahoma"/>
                <w:color w:val="222222"/>
              </w:rPr>
              <w:t>The </w:t>
            </w:r>
            <w:del w:id="52" w:author="Deborah Owens" w:date="2018-04-12T16:00:00Z">
              <w:r w:rsidDel="007D7EDC">
                <w:rPr>
                  <w:rFonts w:ascii="Tahoma" w:hAnsi="Tahoma" w:cs="Tahoma"/>
                  <w:color w:val="222222"/>
                </w:rPr>
                <w:delText>Database </w:delText>
              </w:r>
            </w:del>
            <w:ins w:id="53" w:author="Deborah Owens" w:date="2018-04-12T16:00:00Z">
              <w:r w:rsidR="007D7EDC">
                <w:rPr>
                  <w:rFonts w:ascii="Tahoma" w:hAnsi="Tahoma" w:cs="Tahoma"/>
                  <w:color w:val="222222"/>
                </w:rPr>
                <w:t>database </w:t>
              </w:r>
            </w:ins>
            <w:r>
              <w:rPr>
                <w:rFonts w:ascii="Tahoma" w:hAnsi="Tahoma" w:cs="Tahoma"/>
                <w:color w:val="222222"/>
              </w:rPr>
              <w:t xml:space="preserve">service lets you quickly launch an Oracle </w:t>
            </w:r>
            <w:del w:id="54" w:author="Deborah Owens" w:date="2018-04-12T16:01:00Z">
              <w:r w:rsidDel="007D7EDC">
                <w:rPr>
                  <w:rFonts w:ascii="Tahoma" w:hAnsi="Tahoma" w:cs="Tahoma"/>
                  <w:color w:val="222222"/>
                </w:rPr>
                <w:delText xml:space="preserve">Database </w:delText>
              </w:r>
            </w:del>
            <w:ins w:id="55" w:author="Deborah Owens" w:date="2018-04-12T16:01:00Z">
              <w:r w:rsidR="007D7EDC">
                <w:rPr>
                  <w:rFonts w:ascii="Tahoma" w:hAnsi="Tahoma" w:cs="Tahoma"/>
                  <w:color w:val="222222"/>
                </w:rPr>
                <w:t xml:space="preserve">database </w:t>
              </w:r>
            </w:ins>
            <w:del w:id="56" w:author="Deborah Owens" w:date="2018-04-12T16:01:00Z">
              <w:r w:rsidDel="007D7EDC">
                <w:rPr>
                  <w:rFonts w:ascii="Tahoma" w:hAnsi="Tahoma" w:cs="Tahoma"/>
                  <w:color w:val="222222"/>
                </w:rPr>
                <w:delText xml:space="preserve">System </w:delText>
              </w:r>
            </w:del>
            <w:ins w:id="57" w:author="Deborah Owens" w:date="2018-04-12T16:01:00Z">
              <w:r w:rsidR="007D7EDC">
                <w:rPr>
                  <w:rFonts w:ascii="Tahoma" w:hAnsi="Tahoma" w:cs="Tahoma"/>
                  <w:color w:val="222222"/>
                </w:rPr>
                <w:t xml:space="preserve">system </w:t>
              </w:r>
            </w:ins>
            <w:r>
              <w:rPr>
                <w:rFonts w:ascii="Tahoma" w:hAnsi="Tahoma" w:cs="Tahoma"/>
                <w:color w:val="222222"/>
              </w:rPr>
              <w:t>(DB </w:t>
            </w:r>
            <w:del w:id="58" w:author="Deborah Owens" w:date="2018-04-12T16:01:00Z">
              <w:r w:rsidDel="007D7EDC">
                <w:rPr>
                  <w:rFonts w:ascii="Tahoma" w:hAnsi="Tahoma" w:cs="Tahoma"/>
                  <w:color w:val="222222"/>
                </w:rPr>
                <w:delText>System</w:delText>
              </w:r>
            </w:del>
            <w:ins w:id="59" w:author="Deborah Owens" w:date="2018-04-12T16:01:00Z">
              <w:r w:rsidR="007D7EDC">
                <w:rPr>
                  <w:rFonts w:ascii="Tahoma" w:hAnsi="Tahoma" w:cs="Tahoma"/>
                  <w:color w:val="222222"/>
                </w:rPr>
                <w:t>system</w:t>
              </w:r>
            </w:ins>
            <w:r>
              <w:rPr>
                <w:rFonts w:ascii="Tahoma" w:hAnsi="Tahoma" w:cs="Tahoma"/>
                <w:color w:val="222222"/>
              </w:rPr>
              <w:t>) and create one or more databases on it. You have full access to the features and operations available with Oracle Database, but Oracle owns and manages the infrastructure.</w:t>
            </w:r>
          </w:p>
          <w:p w14:paraId="0BA91979" w14:textId="77777777" w:rsidR="005A44C5" w:rsidRDefault="00AA5D94">
            <w:pPr>
              <w:rPr>
                <w:rFonts w:ascii="Tahoma" w:hAnsi="Tahoma" w:cs="Tahoma"/>
                <w:color w:val="222222"/>
              </w:rPr>
            </w:pPr>
            <w:r>
              <w:rPr>
                <w:rFonts w:ascii="Tahoma" w:hAnsi="Tahoma" w:cs="Tahoma"/>
                <w:color w:val="222222"/>
              </w:rPr>
              <w:t>You can use one of the following options to set up the database:</w:t>
            </w:r>
          </w:p>
          <w:p w14:paraId="7142E03D" w14:textId="641A8E71" w:rsidR="005A44C5" w:rsidRDefault="00AA5D94">
            <w:pPr>
              <w:numPr>
                <w:ilvl w:val="0"/>
                <w:numId w:val="3"/>
              </w:numPr>
              <w:rPr>
                <w:rFonts w:ascii="Tahoma" w:hAnsi="Tahoma" w:cs="Tahoma"/>
                <w:color w:val="222222"/>
              </w:rPr>
            </w:pPr>
            <w:r>
              <w:rPr>
                <w:rFonts w:ascii="Tahoma" w:hAnsi="Tahoma" w:cs="Tahoma"/>
                <w:color w:val="222222"/>
              </w:rPr>
              <w:t>Single-node</w:t>
            </w:r>
            <w:ins w:id="60" w:author="Deborah Owens" w:date="2018-04-12T16:02:00Z">
              <w:r w:rsidR="008031E7">
                <w:rPr>
                  <w:rFonts w:ascii="Tahoma" w:hAnsi="Tahoma" w:cs="Tahoma"/>
                  <w:color w:val="222222"/>
                </w:rPr>
                <w:t>,</w:t>
              </w:r>
            </w:ins>
            <w:r>
              <w:rPr>
                <w:rFonts w:ascii="Tahoma" w:hAnsi="Tahoma" w:cs="Tahoma"/>
                <w:color w:val="222222"/>
              </w:rPr>
              <w:t xml:space="preserve"> </w:t>
            </w:r>
            <w:ins w:id="61" w:author="Deborah Owens" w:date="2018-04-12T16:04:00Z">
              <w:r w:rsidR="008031E7">
                <w:rPr>
                  <w:rFonts w:ascii="Tahoma" w:hAnsi="Tahoma" w:cs="Tahoma"/>
                  <w:color w:val="222222"/>
                </w:rPr>
                <w:t>real application clusters (</w:t>
              </w:r>
            </w:ins>
            <w:commentRangeStart w:id="62"/>
            <w:r>
              <w:rPr>
                <w:rFonts w:ascii="Tahoma" w:hAnsi="Tahoma" w:cs="Tahoma"/>
                <w:color w:val="222222"/>
              </w:rPr>
              <w:t>RAC</w:t>
            </w:r>
            <w:ins w:id="63" w:author="Deborah Owens" w:date="2018-04-12T16:04:00Z">
              <w:r w:rsidR="008031E7">
                <w:rPr>
                  <w:rFonts w:ascii="Tahoma" w:hAnsi="Tahoma" w:cs="Tahoma"/>
                  <w:color w:val="222222"/>
                </w:rPr>
                <w:t>)</w:t>
              </w:r>
            </w:ins>
            <w:r>
              <w:rPr>
                <w:rFonts w:ascii="Tahoma" w:hAnsi="Tahoma" w:cs="Tahoma"/>
                <w:color w:val="222222"/>
              </w:rPr>
              <w:t xml:space="preserve"> </w:t>
            </w:r>
            <w:commentRangeEnd w:id="62"/>
            <w:r w:rsidR="008031E7">
              <w:rPr>
                <w:rStyle w:val="CommentReference"/>
              </w:rPr>
              <w:commentReference w:id="62"/>
            </w:r>
            <w:r>
              <w:rPr>
                <w:rFonts w:ascii="Tahoma" w:hAnsi="Tahoma" w:cs="Tahoma"/>
                <w:color w:val="222222"/>
              </w:rPr>
              <w:t xml:space="preserve">DB system. Oracle </w:t>
            </w:r>
            <w:del w:id="64" w:author="Deborah Owens" w:date="2018-04-12T16:02:00Z">
              <w:r w:rsidDel="008031E7">
                <w:rPr>
                  <w:rFonts w:ascii="Tahoma" w:hAnsi="Tahoma" w:cs="Tahoma"/>
                  <w:color w:val="222222"/>
                </w:rPr>
                <w:delText>does not</w:delText>
              </w:r>
            </w:del>
            <w:ins w:id="65" w:author="Deborah Owens" w:date="2018-04-12T16:02:00Z">
              <w:r w:rsidR="008031E7">
                <w:rPr>
                  <w:rFonts w:ascii="Tahoma" w:hAnsi="Tahoma" w:cs="Tahoma"/>
                  <w:color w:val="222222"/>
                </w:rPr>
                <w:t>doesn’t</w:t>
              </w:r>
            </w:ins>
            <w:r>
              <w:rPr>
                <w:rFonts w:ascii="Tahoma" w:hAnsi="Tahoma" w:cs="Tahoma"/>
                <w:color w:val="222222"/>
              </w:rPr>
              <w:t xml:space="preserve"> recommend using this </w:t>
            </w:r>
            <w:del w:id="66" w:author="Deborah Owens" w:date="2018-04-12T16:02:00Z">
              <w:r w:rsidDel="008031E7">
                <w:rPr>
                  <w:rFonts w:ascii="Tahoma" w:hAnsi="Tahoma" w:cs="Tahoma"/>
                  <w:color w:val="222222"/>
                </w:rPr>
                <w:delText xml:space="preserve">as this </w:delText>
              </w:r>
            </w:del>
            <w:r>
              <w:rPr>
                <w:rFonts w:ascii="Tahoma" w:hAnsi="Tahoma" w:cs="Tahoma"/>
                <w:color w:val="222222"/>
              </w:rPr>
              <w:t xml:space="preserve">configuration </w:t>
            </w:r>
            <w:ins w:id="67" w:author="Deborah Owens" w:date="2018-04-12T16:03:00Z">
              <w:r w:rsidR="008031E7">
                <w:rPr>
                  <w:rFonts w:ascii="Tahoma" w:hAnsi="Tahoma" w:cs="Tahoma"/>
                  <w:color w:val="222222"/>
                </w:rPr>
                <w:t>because</w:t>
              </w:r>
            </w:ins>
            <w:ins w:id="68" w:author="Deborah Owens" w:date="2018-04-12T16:02:00Z">
              <w:r w:rsidR="008031E7">
                <w:rPr>
                  <w:rFonts w:ascii="Tahoma" w:hAnsi="Tahoma" w:cs="Tahoma"/>
                  <w:color w:val="222222"/>
                </w:rPr>
                <w:t xml:space="preserve"> </w:t>
              </w:r>
            </w:ins>
            <w:ins w:id="69" w:author="Deborah Owens" w:date="2018-04-12T16:03:00Z">
              <w:r w:rsidR="008031E7">
                <w:rPr>
                  <w:rFonts w:ascii="Tahoma" w:hAnsi="Tahoma" w:cs="Tahoma"/>
                  <w:color w:val="222222"/>
                </w:rPr>
                <w:t xml:space="preserve">it </w:t>
              </w:r>
            </w:ins>
            <w:r>
              <w:rPr>
                <w:rFonts w:ascii="Tahoma" w:hAnsi="Tahoma" w:cs="Tahoma"/>
                <w:color w:val="222222"/>
              </w:rPr>
              <w:t>doesn’t provide high availability.</w:t>
            </w:r>
          </w:p>
          <w:p w14:paraId="2DA18796" w14:textId="2BF6C62D" w:rsidR="005A44C5" w:rsidRDefault="00AA5D94">
            <w:pPr>
              <w:numPr>
                <w:ilvl w:val="0"/>
                <w:numId w:val="3"/>
              </w:numPr>
              <w:rPr>
                <w:rFonts w:ascii="Tahoma" w:hAnsi="Tahoma" w:cs="Tahoma"/>
                <w:color w:val="222222"/>
              </w:rPr>
            </w:pPr>
            <w:r>
              <w:rPr>
                <w:rFonts w:ascii="Tahoma" w:hAnsi="Tahoma" w:cs="Tahoma"/>
                <w:color w:val="222222"/>
              </w:rPr>
              <w:t>Two-node</w:t>
            </w:r>
            <w:ins w:id="70" w:author="Deborah Owens" w:date="2018-04-12T16:02:00Z">
              <w:r w:rsidR="008031E7">
                <w:rPr>
                  <w:rFonts w:ascii="Tahoma" w:hAnsi="Tahoma" w:cs="Tahoma"/>
                  <w:color w:val="222222"/>
                </w:rPr>
                <w:t>,</w:t>
              </w:r>
            </w:ins>
            <w:r>
              <w:rPr>
                <w:rFonts w:ascii="Tahoma" w:hAnsi="Tahoma" w:cs="Tahoma"/>
                <w:color w:val="222222"/>
              </w:rPr>
              <w:t xml:space="preserve"> </w:t>
            </w:r>
            <w:commentRangeStart w:id="71"/>
            <w:r>
              <w:rPr>
                <w:rFonts w:ascii="Tahoma" w:hAnsi="Tahoma" w:cs="Tahoma"/>
                <w:color w:val="222222"/>
              </w:rPr>
              <w:t>RAC</w:t>
            </w:r>
            <w:commentRangeEnd w:id="71"/>
            <w:r w:rsidR="008031E7">
              <w:rPr>
                <w:rStyle w:val="CommentReference"/>
              </w:rPr>
              <w:commentReference w:id="71"/>
            </w:r>
            <w:r>
              <w:rPr>
                <w:rFonts w:ascii="Tahoma" w:hAnsi="Tahoma" w:cs="Tahoma"/>
                <w:color w:val="222222"/>
              </w:rPr>
              <w:t xml:space="preserve"> DB systems on a virtual machine. Both database instances are active and highly available.</w:t>
            </w:r>
          </w:p>
          <w:p w14:paraId="28DB500C" w14:textId="2F13F859" w:rsidR="005A44C5" w:rsidRDefault="00AA5D94" w:rsidP="008031E7">
            <w:pPr>
              <w:numPr>
                <w:ilvl w:val="0"/>
                <w:numId w:val="3"/>
              </w:numPr>
              <w:rPr>
                <w:rFonts w:ascii="Tahoma" w:hAnsi="Tahoma" w:cs="Tahoma"/>
                <w:color w:val="222222"/>
              </w:rPr>
            </w:pPr>
            <w:r>
              <w:rPr>
                <w:rFonts w:ascii="Tahoma" w:hAnsi="Tahoma" w:cs="Tahoma"/>
                <w:color w:val="222222"/>
              </w:rPr>
              <w:t xml:space="preserve">Oracle Database Exadata Cloud Service instances. This service provides Oracle Database hosted on Oracle </w:t>
            </w:r>
            <w:proofErr w:type="spellStart"/>
            <w:r>
              <w:rPr>
                <w:rFonts w:ascii="Tahoma" w:hAnsi="Tahoma" w:cs="Tahoma"/>
                <w:color w:val="222222"/>
              </w:rPr>
              <w:t>Exadata</w:t>
            </w:r>
            <w:proofErr w:type="spellEnd"/>
            <w:r>
              <w:rPr>
                <w:rFonts w:ascii="Tahoma" w:hAnsi="Tahoma" w:cs="Tahoma"/>
                <w:color w:val="222222"/>
              </w:rPr>
              <w:t xml:space="preserve"> Database Machine in</w:t>
            </w:r>
            <w:del w:id="72" w:author="Deborah Owens" w:date="2018-04-12T16:03:00Z">
              <w:r w:rsidDel="008031E7">
                <w:rPr>
                  <w:rFonts w:ascii="Tahoma" w:hAnsi="Tahoma" w:cs="Tahoma"/>
                  <w:color w:val="222222"/>
                </w:rPr>
                <w:delText>side the</w:delText>
              </w:r>
            </w:del>
            <w:r>
              <w:rPr>
                <w:rFonts w:ascii="Tahoma" w:hAnsi="Tahoma" w:cs="Tahoma"/>
                <w:color w:val="222222"/>
              </w:rPr>
              <w:t xml:space="preserve"> Oracle Cloud. These database instances provide high availability.</w:t>
            </w:r>
          </w:p>
        </w:tc>
      </w:tr>
      <w:tr w:rsidR="005A44C5" w14:paraId="03BCC249" w14:textId="77777777">
        <w:trPr>
          <w:divId w:val="1437480684"/>
          <w:tblCellSpacing w:w="0" w:type="dxa"/>
        </w:trPr>
        <w:tc>
          <w:tcPr>
            <w:tcW w:w="950" w:type="pct"/>
            <w:tcBorders>
              <w:top w:val="outset" w:sz="6" w:space="0" w:color="auto"/>
              <w:left w:val="outset" w:sz="6" w:space="0" w:color="auto"/>
              <w:bottom w:val="outset" w:sz="6" w:space="0" w:color="auto"/>
              <w:right w:val="outset" w:sz="6" w:space="0" w:color="auto"/>
            </w:tcBorders>
            <w:hideMark/>
          </w:tcPr>
          <w:p w14:paraId="48C2C5EB" w14:textId="68521F3B" w:rsidR="005A44C5" w:rsidRDefault="00AA5D94" w:rsidP="00225920">
            <w:pPr>
              <w:rPr>
                <w:rFonts w:ascii="Tahoma" w:hAnsi="Tahoma" w:cs="Tahoma"/>
                <w:color w:val="222222"/>
              </w:rPr>
            </w:pPr>
            <w:r>
              <w:rPr>
                <w:rFonts w:ascii="Tahoma" w:hAnsi="Tahoma" w:cs="Tahoma"/>
                <w:color w:val="222222"/>
              </w:rPr>
              <w:t xml:space="preserve">Dynamic </w:t>
            </w:r>
            <w:del w:id="73" w:author="Deborah Owens" w:date="2018-04-12T16:05:00Z">
              <w:r w:rsidDel="00225920">
                <w:rPr>
                  <w:rFonts w:ascii="Tahoma" w:hAnsi="Tahoma" w:cs="Tahoma"/>
                  <w:color w:val="222222"/>
                </w:rPr>
                <w:delText xml:space="preserve">Routing </w:delText>
              </w:r>
            </w:del>
            <w:ins w:id="74" w:author="Deborah Owens" w:date="2018-04-12T16:05:00Z">
              <w:r w:rsidR="00225920">
                <w:rPr>
                  <w:rFonts w:ascii="Tahoma" w:hAnsi="Tahoma" w:cs="Tahoma"/>
                  <w:color w:val="222222"/>
                </w:rPr>
                <w:t xml:space="preserve">routing </w:t>
              </w:r>
            </w:ins>
            <w:del w:id="75" w:author="Deborah Owens" w:date="2018-04-12T16:06:00Z">
              <w:r w:rsidDel="00225920">
                <w:rPr>
                  <w:rFonts w:ascii="Tahoma" w:hAnsi="Tahoma" w:cs="Tahoma"/>
                  <w:color w:val="222222"/>
                </w:rPr>
                <w:delText xml:space="preserve">Gateway </w:delText>
              </w:r>
            </w:del>
            <w:ins w:id="76" w:author="Deborah Owens" w:date="2018-04-12T16:06:00Z">
              <w:r w:rsidR="00225920">
                <w:rPr>
                  <w:rFonts w:ascii="Tahoma" w:hAnsi="Tahoma" w:cs="Tahoma"/>
                  <w:color w:val="222222"/>
                </w:rPr>
                <w:t xml:space="preserve">gateway </w:t>
              </w:r>
            </w:ins>
            <w:r>
              <w:rPr>
                <w:rFonts w:ascii="Tahoma" w:hAnsi="Tahoma" w:cs="Tahoma"/>
                <w:color w:val="222222"/>
              </w:rPr>
              <w:t>(DRG)</w:t>
            </w:r>
          </w:p>
        </w:tc>
        <w:tc>
          <w:tcPr>
            <w:tcW w:w="4050" w:type="pct"/>
            <w:tcBorders>
              <w:top w:val="outset" w:sz="6" w:space="0" w:color="auto"/>
              <w:left w:val="outset" w:sz="6" w:space="0" w:color="auto"/>
              <w:bottom w:val="outset" w:sz="6" w:space="0" w:color="auto"/>
              <w:right w:val="outset" w:sz="6" w:space="0" w:color="auto"/>
            </w:tcBorders>
            <w:hideMark/>
          </w:tcPr>
          <w:p w14:paraId="732F96E5" w14:textId="5AA083C3" w:rsidR="005A44C5" w:rsidRDefault="00AA5D94" w:rsidP="00225920">
            <w:pPr>
              <w:rPr>
                <w:rFonts w:ascii="Tahoma" w:hAnsi="Tahoma" w:cs="Tahoma"/>
                <w:color w:val="222222"/>
              </w:rPr>
            </w:pPr>
            <w:r>
              <w:rPr>
                <w:rFonts w:ascii="Tahoma" w:hAnsi="Tahoma" w:cs="Tahoma"/>
                <w:color w:val="222222"/>
              </w:rPr>
              <w:t xml:space="preserve">A software-defined router </w:t>
            </w:r>
            <w:del w:id="77" w:author="Deborah Owens" w:date="2018-04-12T16:06:00Z">
              <w:r w:rsidDel="00225920">
                <w:rPr>
                  <w:rFonts w:ascii="Tahoma" w:hAnsi="Tahoma" w:cs="Tahoma"/>
                  <w:color w:val="222222"/>
                </w:rPr>
                <w:delText xml:space="preserve">providing </w:delText>
              </w:r>
            </w:del>
            <w:ins w:id="78" w:author="Deborah Owens" w:date="2018-04-12T16:06:00Z">
              <w:r w:rsidR="00225920">
                <w:rPr>
                  <w:rFonts w:ascii="Tahoma" w:hAnsi="Tahoma" w:cs="Tahoma"/>
                  <w:color w:val="222222"/>
                </w:rPr>
                <w:t xml:space="preserve">that provides </w:t>
              </w:r>
            </w:ins>
            <w:r>
              <w:rPr>
                <w:rFonts w:ascii="Tahoma" w:hAnsi="Tahoma" w:cs="Tahoma"/>
                <w:color w:val="222222"/>
              </w:rPr>
              <w:t xml:space="preserve">a path for private traffic between your VCN and your data center’s network. You can use </w:t>
            </w:r>
            <w:del w:id="79" w:author="Deborah Owens" w:date="2018-04-12T16:06:00Z">
              <w:r w:rsidDel="00225920">
                <w:rPr>
                  <w:rFonts w:ascii="Tahoma" w:hAnsi="Tahoma" w:cs="Tahoma"/>
                  <w:color w:val="222222"/>
                </w:rPr>
                <w:delText xml:space="preserve">it </w:delText>
              </w:r>
            </w:del>
            <w:ins w:id="80" w:author="Deborah Owens" w:date="2018-04-12T16:06:00Z">
              <w:r w:rsidR="00225920">
                <w:rPr>
                  <w:rFonts w:ascii="Tahoma" w:hAnsi="Tahoma" w:cs="Tahoma"/>
                  <w:color w:val="222222"/>
                </w:rPr>
                <w:t xml:space="preserve">a DRG </w:t>
              </w:r>
            </w:ins>
            <w:r>
              <w:rPr>
                <w:rFonts w:ascii="Tahoma" w:hAnsi="Tahoma" w:cs="Tahoma"/>
                <w:color w:val="222222"/>
              </w:rPr>
              <w:t xml:space="preserve">with the </w:t>
            </w:r>
            <w:ins w:id="81" w:author="Deborah Owens" w:date="2018-04-12T16:07:00Z">
              <w:r w:rsidR="00225920">
                <w:rPr>
                  <w:rFonts w:ascii="Tahoma" w:hAnsi="Tahoma" w:cs="Tahoma"/>
                  <w:color w:val="222222"/>
                </w:rPr>
                <w:t>Internet Protocol Security (</w:t>
              </w:r>
            </w:ins>
            <w:proofErr w:type="spellStart"/>
            <w:r>
              <w:rPr>
                <w:rFonts w:ascii="Tahoma" w:hAnsi="Tahoma" w:cs="Tahoma"/>
                <w:color w:val="222222"/>
              </w:rPr>
              <w:t>IPSec</w:t>
            </w:r>
            <w:proofErr w:type="spellEnd"/>
            <w:ins w:id="82" w:author="Deborah Owens" w:date="2018-04-12T16:07:00Z">
              <w:r w:rsidR="00225920">
                <w:rPr>
                  <w:rFonts w:ascii="Tahoma" w:hAnsi="Tahoma" w:cs="Tahoma"/>
                  <w:color w:val="222222"/>
                </w:rPr>
                <w:t>)</w:t>
              </w:r>
            </w:ins>
            <w:r>
              <w:rPr>
                <w:rFonts w:ascii="Tahoma" w:hAnsi="Tahoma" w:cs="Tahoma"/>
                <w:color w:val="222222"/>
              </w:rPr>
              <w:t xml:space="preserve"> </w:t>
            </w:r>
            <w:ins w:id="83" w:author="Deborah Owens" w:date="2018-04-12T16:06:00Z">
              <w:r w:rsidR="00225920">
                <w:rPr>
                  <w:rFonts w:ascii="Tahoma" w:hAnsi="Tahoma" w:cs="Tahoma"/>
                  <w:color w:val="222222"/>
                </w:rPr>
                <w:t>virtual private network (</w:t>
              </w:r>
            </w:ins>
            <w:r>
              <w:rPr>
                <w:rFonts w:ascii="Tahoma" w:hAnsi="Tahoma" w:cs="Tahoma"/>
                <w:color w:val="222222"/>
              </w:rPr>
              <w:t>VPN</w:t>
            </w:r>
            <w:ins w:id="84" w:author="Deborah Owens" w:date="2018-04-12T16:06:00Z">
              <w:r w:rsidR="00225920">
                <w:rPr>
                  <w:rFonts w:ascii="Tahoma" w:hAnsi="Tahoma" w:cs="Tahoma"/>
                  <w:color w:val="222222"/>
                </w:rPr>
                <w:t>)</w:t>
              </w:r>
            </w:ins>
            <w:r>
              <w:rPr>
                <w:rFonts w:ascii="Tahoma" w:hAnsi="Tahoma" w:cs="Tahoma"/>
                <w:color w:val="222222"/>
              </w:rPr>
              <w:t xml:space="preserve"> </w:t>
            </w:r>
            <w:del w:id="85" w:author="Deborah Owens" w:date="2018-04-12T16:06:00Z">
              <w:r w:rsidDel="00225920">
                <w:rPr>
                  <w:rFonts w:ascii="Tahoma" w:hAnsi="Tahoma" w:cs="Tahoma"/>
                  <w:color w:val="222222"/>
                </w:rPr>
                <w:delText xml:space="preserve">Connection </w:delText>
              </w:r>
            </w:del>
            <w:ins w:id="86" w:author="Deborah Owens" w:date="2018-04-12T16:06:00Z">
              <w:r w:rsidR="00225920">
                <w:rPr>
                  <w:rFonts w:ascii="Tahoma" w:hAnsi="Tahoma" w:cs="Tahoma"/>
                  <w:color w:val="222222"/>
                </w:rPr>
                <w:t xml:space="preserve">connection </w:t>
              </w:r>
            </w:ins>
            <w:r>
              <w:rPr>
                <w:rFonts w:ascii="Tahoma" w:hAnsi="Tahoma" w:cs="Tahoma"/>
                <w:color w:val="222222"/>
              </w:rPr>
              <w:t>and an on-premise</w:t>
            </w:r>
            <w:ins w:id="87" w:author="Deborah Owens" w:date="2018-04-12T16:06:00Z">
              <w:r w:rsidR="00225920">
                <w:rPr>
                  <w:rFonts w:ascii="Tahoma" w:hAnsi="Tahoma" w:cs="Tahoma"/>
                  <w:color w:val="222222"/>
                </w:rPr>
                <w:t>s</w:t>
              </w:r>
            </w:ins>
            <w:r>
              <w:rPr>
                <w:rFonts w:ascii="Tahoma" w:hAnsi="Tahoma" w:cs="Tahoma"/>
                <w:color w:val="222222"/>
              </w:rPr>
              <w:t xml:space="preserve"> router to create a site-to-site VPN.</w:t>
            </w:r>
          </w:p>
        </w:tc>
      </w:tr>
      <w:tr w:rsidR="005A44C5" w14:paraId="55F85D3D" w14:textId="77777777">
        <w:trPr>
          <w:divId w:val="1437480684"/>
          <w:tblCellSpacing w:w="0" w:type="dxa"/>
        </w:trPr>
        <w:tc>
          <w:tcPr>
            <w:tcW w:w="950" w:type="pct"/>
            <w:tcBorders>
              <w:top w:val="outset" w:sz="6" w:space="0" w:color="auto"/>
              <w:left w:val="outset" w:sz="6" w:space="0" w:color="auto"/>
              <w:bottom w:val="outset" w:sz="6" w:space="0" w:color="auto"/>
              <w:right w:val="outset" w:sz="6" w:space="0" w:color="auto"/>
            </w:tcBorders>
            <w:hideMark/>
          </w:tcPr>
          <w:p w14:paraId="7B761DFE" w14:textId="184A335F" w:rsidR="005A44C5" w:rsidRDefault="00AA5D94" w:rsidP="00225920">
            <w:pPr>
              <w:rPr>
                <w:rFonts w:ascii="Tahoma" w:hAnsi="Tahoma" w:cs="Tahoma"/>
                <w:color w:val="222222"/>
              </w:rPr>
            </w:pPr>
            <w:commentRangeStart w:id="88"/>
            <w:r>
              <w:rPr>
                <w:rFonts w:ascii="Tahoma" w:hAnsi="Tahoma" w:cs="Tahoma"/>
                <w:color w:val="222222"/>
              </w:rPr>
              <w:t xml:space="preserve">File </w:t>
            </w:r>
            <w:del w:id="89" w:author="Deborah Owens" w:date="2018-04-12T16:07:00Z">
              <w:r w:rsidDel="00225920">
                <w:rPr>
                  <w:rFonts w:ascii="Tahoma" w:hAnsi="Tahoma" w:cs="Tahoma"/>
                  <w:color w:val="222222"/>
                </w:rPr>
                <w:delText xml:space="preserve">Storage </w:delText>
              </w:r>
            </w:del>
            <w:ins w:id="90" w:author="Deborah Owens" w:date="2018-04-12T16:07:00Z">
              <w:r w:rsidR="00225920">
                <w:rPr>
                  <w:rFonts w:ascii="Tahoma" w:hAnsi="Tahoma" w:cs="Tahoma"/>
                  <w:color w:val="222222"/>
                </w:rPr>
                <w:t xml:space="preserve">storage </w:t>
              </w:r>
            </w:ins>
            <w:del w:id="91" w:author="Deborah Owens" w:date="2018-04-12T16:07:00Z">
              <w:r w:rsidDel="00225920">
                <w:rPr>
                  <w:rFonts w:ascii="Tahoma" w:hAnsi="Tahoma" w:cs="Tahoma"/>
                  <w:color w:val="222222"/>
                </w:rPr>
                <w:delText xml:space="preserve">Service </w:delText>
              </w:r>
            </w:del>
            <w:ins w:id="92" w:author="Deborah Owens" w:date="2018-04-12T16:07:00Z">
              <w:r w:rsidR="00225920">
                <w:rPr>
                  <w:rFonts w:ascii="Tahoma" w:hAnsi="Tahoma" w:cs="Tahoma"/>
                  <w:color w:val="222222"/>
                </w:rPr>
                <w:t xml:space="preserve">service </w:t>
              </w:r>
            </w:ins>
            <w:r>
              <w:rPr>
                <w:rFonts w:ascii="Tahoma" w:hAnsi="Tahoma" w:cs="Tahoma"/>
                <w:color w:val="222222"/>
              </w:rPr>
              <w:t>(FSS)</w:t>
            </w:r>
            <w:commentRangeEnd w:id="88"/>
            <w:r w:rsidR="00225920">
              <w:rPr>
                <w:rStyle w:val="CommentReference"/>
              </w:rPr>
              <w:commentReference w:id="88"/>
            </w:r>
          </w:p>
        </w:tc>
        <w:tc>
          <w:tcPr>
            <w:tcW w:w="4050" w:type="pct"/>
            <w:tcBorders>
              <w:top w:val="outset" w:sz="6" w:space="0" w:color="auto"/>
              <w:left w:val="outset" w:sz="6" w:space="0" w:color="auto"/>
              <w:bottom w:val="outset" w:sz="6" w:space="0" w:color="auto"/>
              <w:right w:val="outset" w:sz="6" w:space="0" w:color="auto"/>
            </w:tcBorders>
            <w:hideMark/>
          </w:tcPr>
          <w:p w14:paraId="7D69914E" w14:textId="411811F9" w:rsidR="005A44C5" w:rsidRDefault="00AA5D94" w:rsidP="00225920">
            <w:pPr>
              <w:rPr>
                <w:rFonts w:ascii="Tahoma" w:hAnsi="Tahoma" w:cs="Tahoma"/>
                <w:color w:val="222222"/>
              </w:rPr>
            </w:pPr>
            <w:r>
              <w:rPr>
                <w:rFonts w:ascii="Tahoma" w:hAnsi="Tahoma" w:cs="Tahoma"/>
                <w:color w:val="222222"/>
              </w:rPr>
              <w:t xml:space="preserve">Use </w:t>
            </w:r>
            <w:commentRangeStart w:id="93"/>
            <w:r>
              <w:rPr>
                <w:rFonts w:ascii="Tahoma" w:hAnsi="Tahoma" w:cs="Tahoma"/>
                <w:color w:val="222222"/>
              </w:rPr>
              <w:t>Oracle Cloud Infrastructure File Storage</w:t>
            </w:r>
            <w:del w:id="94" w:author="Deborah Owens" w:date="2018-04-12T16:08:00Z">
              <w:r w:rsidDel="00225920">
                <w:rPr>
                  <w:rFonts w:ascii="Tahoma" w:hAnsi="Tahoma" w:cs="Tahoma"/>
                  <w:color w:val="222222"/>
                </w:rPr>
                <w:delText xml:space="preserve"> </w:delText>
              </w:r>
            </w:del>
            <w:commentRangeEnd w:id="93"/>
            <w:r w:rsidR="00225920">
              <w:rPr>
                <w:rStyle w:val="CommentReference"/>
              </w:rPr>
              <w:commentReference w:id="93"/>
            </w:r>
            <w:del w:id="95" w:author="Deborah Owens" w:date="2018-04-12T16:08:00Z">
              <w:r w:rsidDel="00225920">
                <w:rPr>
                  <w:rFonts w:ascii="Tahoma" w:hAnsi="Tahoma" w:cs="Tahoma"/>
                  <w:color w:val="222222"/>
                </w:rPr>
                <w:delText>Service (FSS)</w:delText>
              </w:r>
            </w:del>
            <w:r>
              <w:rPr>
                <w:rFonts w:ascii="Tahoma" w:hAnsi="Tahoma" w:cs="Tahoma"/>
                <w:color w:val="222222"/>
              </w:rPr>
              <w:t xml:space="preserve"> to provide the shared disk resource for </w:t>
            </w:r>
            <w:proofErr w:type="gramStart"/>
            <w:r>
              <w:rPr>
                <w:rFonts w:ascii="Tahoma" w:hAnsi="Tahoma" w:cs="Tahoma"/>
                <w:color w:val="222222"/>
              </w:rPr>
              <w:t>an</w:t>
            </w:r>
            <w:proofErr w:type="gramEnd"/>
            <w:r>
              <w:rPr>
                <w:rFonts w:ascii="Tahoma" w:hAnsi="Tahoma" w:cs="Tahoma"/>
                <w:color w:val="222222"/>
              </w:rPr>
              <w:t xml:space="preserve"> PeopleSoft shared application tier file system. </w:t>
            </w:r>
            <w:commentRangeStart w:id="96"/>
            <w:ins w:id="97" w:author="Deborah Owens" w:date="2018-04-12T16:08:00Z">
              <w:r w:rsidR="00225920">
                <w:rPr>
                  <w:rFonts w:ascii="Tahoma" w:hAnsi="Tahoma" w:cs="Tahoma"/>
                  <w:color w:val="222222"/>
                </w:rPr>
                <w:t xml:space="preserve">An </w:t>
              </w:r>
            </w:ins>
            <w:r>
              <w:rPr>
                <w:rFonts w:ascii="Tahoma" w:hAnsi="Tahoma" w:cs="Tahoma"/>
                <w:color w:val="222222"/>
              </w:rPr>
              <w:t xml:space="preserve">FSS </w:t>
            </w:r>
            <w:commentRangeEnd w:id="96"/>
            <w:r w:rsidR="00225920">
              <w:rPr>
                <w:rStyle w:val="CommentReference"/>
              </w:rPr>
              <w:commentReference w:id="96"/>
            </w:r>
            <w:r>
              <w:rPr>
                <w:rFonts w:ascii="Tahoma" w:hAnsi="Tahoma" w:cs="Tahoma"/>
                <w:color w:val="222222"/>
              </w:rPr>
              <w:t>supports the Network File System version 3.0 (NFSv3) protocol.</w:t>
            </w:r>
          </w:p>
        </w:tc>
      </w:tr>
      <w:tr w:rsidR="005A44C5" w14:paraId="7EEE085F" w14:textId="77777777">
        <w:trPr>
          <w:divId w:val="1437480684"/>
          <w:tblCellSpacing w:w="0" w:type="dxa"/>
        </w:trPr>
        <w:tc>
          <w:tcPr>
            <w:tcW w:w="950" w:type="pct"/>
            <w:tcBorders>
              <w:top w:val="outset" w:sz="6" w:space="0" w:color="auto"/>
              <w:left w:val="outset" w:sz="6" w:space="0" w:color="auto"/>
              <w:bottom w:val="outset" w:sz="6" w:space="0" w:color="auto"/>
              <w:right w:val="outset" w:sz="6" w:space="0" w:color="auto"/>
            </w:tcBorders>
            <w:hideMark/>
          </w:tcPr>
          <w:p w14:paraId="341DC966" w14:textId="5DDE486C" w:rsidR="005A44C5" w:rsidRDefault="00AA5D94" w:rsidP="008B5617">
            <w:pPr>
              <w:rPr>
                <w:rFonts w:ascii="Tahoma" w:hAnsi="Tahoma" w:cs="Tahoma"/>
                <w:color w:val="222222"/>
              </w:rPr>
            </w:pPr>
            <w:r>
              <w:rPr>
                <w:rFonts w:ascii="Tahoma" w:hAnsi="Tahoma" w:cs="Tahoma"/>
                <w:color w:val="222222"/>
              </w:rPr>
              <w:t xml:space="preserve">Internet </w:t>
            </w:r>
            <w:del w:id="98" w:author="Deborah Owens" w:date="2018-04-12T16:10:00Z">
              <w:r w:rsidDel="008B5617">
                <w:rPr>
                  <w:rFonts w:ascii="Tahoma" w:hAnsi="Tahoma" w:cs="Tahoma"/>
                  <w:color w:val="222222"/>
                </w:rPr>
                <w:delText>Gateway</w:delText>
              </w:r>
            </w:del>
            <w:ins w:id="99" w:author="Deborah Owens" w:date="2018-04-12T16:10:00Z">
              <w:r w:rsidR="008B5617">
                <w:rPr>
                  <w:rFonts w:ascii="Tahoma" w:hAnsi="Tahoma" w:cs="Tahoma"/>
                  <w:color w:val="222222"/>
                </w:rPr>
                <w:t>gateway</w:t>
              </w:r>
            </w:ins>
          </w:p>
        </w:tc>
        <w:tc>
          <w:tcPr>
            <w:tcW w:w="4050" w:type="pct"/>
            <w:tcBorders>
              <w:top w:val="outset" w:sz="6" w:space="0" w:color="auto"/>
              <w:left w:val="outset" w:sz="6" w:space="0" w:color="auto"/>
              <w:bottom w:val="outset" w:sz="6" w:space="0" w:color="auto"/>
              <w:right w:val="outset" w:sz="6" w:space="0" w:color="auto"/>
            </w:tcBorders>
            <w:hideMark/>
          </w:tcPr>
          <w:p w14:paraId="75C41888" w14:textId="44AE052B" w:rsidR="005A44C5" w:rsidRDefault="00AA5D94" w:rsidP="008B5617">
            <w:pPr>
              <w:rPr>
                <w:rFonts w:ascii="Tahoma" w:hAnsi="Tahoma" w:cs="Tahoma"/>
                <w:color w:val="222222"/>
              </w:rPr>
            </w:pPr>
            <w:r>
              <w:rPr>
                <w:rFonts w:ascii="Tahoma" w:hAnsi="Tahoma" w:cs="Tahoma"/>
                <w:color w:val="222222"/>
              </w:rPr>
              <w:t xml:space="preserve">A software-defined router </w:t>
            </w:r>
            <w:ins w:id="100" w:author="Deborah Owens" w:date="2018-04-12T16:10:00Z">
              <w:r w:rsidR="008B5617">
                <w:rPr>
                  <w:rFonts w:ascii="Tahoma" w:hAnsi="Tahoma" w:cs="Tahoma"/>
                  <w:color w:val="222222"/>
                </w:rPr>
                <w:t xml:space="preserve">that </w:t>
              </w:r>
            </w:ins>
            <w:r>
              <w:rPr>
                <w:rFonts w:ascii="Tahoma" w:hAnsi="Tahoma" w:cs="Tahoma"/>
                <w:color w:val="222222"/>
              </w:rPr>
              <w:t>provid</w:t>
            </w:r>
            <w:ins w:id="101" w:author="Deborah Owens" w:date="2018-04-12T16:10:00Z">
              <w:r w:rsidR="008B5617">
                <w:rPr>
                  <w:rFonts w:ascii="Tahoma" w:hAnsi="Tahoma" w:cs="Tahoma"/>
                  <w:color w:val="222222"/>
                </w:rPr>
                <w:t>es</w:t>
              </w:r>
            </w:ins>
            <w:del w:id="102" w:author="Deborah Owens" w:date="2018-04-12T16:10:00Z">
              <w:r w:rsidDel="008B5617">
                <w:rPr>
                  <w:rFonts w:ascii="Tahoma" w:hAnsi="Tahoma" w:cs="Tahoma"/>
                  <w:color w:val="222222"/>
                </w:rPr>
                <w:delText>ing</w:delText>
              </w:r>
            </w:del>
            <w:r>
              <w:rPr>
                <w:rFonts w:ascii="Tahoma" w:hAnsi="Tahoma" w:cs="Tahoma"/>
                <w:color w:val="222222"/>
              </w:rPr>
              <w:t xml:space="preserve"> a path for network traffic from your VCN to the </w:t>
            </w:r>
            <w:del w:id="103" w:author="Deborah Owens" w:date="2018-04-12T16:10:00Z">
              <w:r w:rsidDel="008B5617">
                <w:rPr>
                  <w:rFonts w:ascii="Tahoma" w:hAnsi="Tahoma" w:cs="Tahoma"/>
                  <w:color w:val="222222"/>
                </w:rPr>
                <w:delText>public I</w:delText>
              </w:r>
            </w:del>
            <w:ins w:id="104" w:author="Deborah Owens" w:date="2018-04-12T16:10:00Z">
              <w:r w:rsidR="008B5617">
                <w:rPr>
                  <w:rFonts w:ascii="Tahoma" w:hAnsi="Tahoma" w:cs="Tahoma"/>
                  <w:color w:val="222222"/>
                </w:rPr>
                <w:t>i</w:t>
              </w:r>
            </w:ins>
            <w:r>
              <w:rPr>
                <w:rFonts w:ascii="Tahoma" w:hAnsi="Tahoma" w:cs="Tahoma"/>
                <w:color w:val="222222"/>
              </w:rPr>
              <w:t>nternet.</w:t>
            </w:r>
          </w:p>
        </w:tc>
      </w:tr>
      <w:tr w:rsidR="005A44C5" w14:paraId="3822D6C6" w14:textId="77777777">
        <w:trPr>
          <w:divId w:val="1437480684"/>
          <w:tblCellSpacing w:w="0" w:type="dxa"/>
        </w:trPr>
        <w:tc>
          <w:tcPr>
            <w:tcW w:w="950" w:type="pct"/>
            <w:tcBorders>
              <w:top w:val="outset" w:sz="6" w:space="0" w:color="auto"/>
              <w:left w:val="outset" w:sz="6" w:space="0" w:color="auto"/>
              <w:bottom w:val="outset" w:sz="6" w:space="0" w:color="auto"/>
              <w:right w:val="outset" w:sz="6" w:space="0" w:color="auto"/>
            </w:tcBorders>
            <w:hideMark/>
          </w:tcPr>
          <w:p w14:paraId="0CC4252B" w14:textId="77777777" w:rsidR="005A44C5" w:rsidRDefault="00AA5D94">
            <w:pPr>
              <w:rPr>
                <w:rFonts w:ascii="Tahoma" w:hAnsi="Tahoma" w:cs="Tahoma"/>
                <w:color w:val="222222"/>
              </w:rPr>
            </w:pPr>
            <w:r>
              <w:rPr>
                <w:rFonts w:ascii="Tahoma" w:hAnsi="Tahoma" w:cs="Tahoma"/>
                <w:color w:val="222222"/>
              </w:rPr>
              <w:lastRenderedPageBreak/>
              <w:t>Instance</w:t>
            </w:r>
          </w:p>
        </w:tc>
        <w:tc>
          <w:tcPr>
            <w:tcW w:w="4050" w:type="pct"/>
            <w:tcBorders>
              <w:top w:val="outset" w:sz="6" w:space="0" w:color="auto"/>
              <w:left w:val="outset" w:sz="6" w:space="0" w:color="auto"/>
              <w:bottom w:val="outset" w:sz="6" w:space="0" w:color="auto"/>
              <w:right w:val="outset" w:sz="6" w:space="0" w:color="auto"/>
            </w:tcBorders>
            <w:hideMark/>
          </w:tcPr>
          <w:p w14:paraId="5BD29173" w14:textId="5195DD7C" w:rsidR="005A44C5" w:rsidRDefault="00AA5D94" w:rsidP="002A1D81">
            <w:pPr>
              <w:rPr>
                <w:rFonts w:ascii="Tahoma" w:hAnsi="Tahoma" w:cs="Tahoma"/>
                <w:color w:val="222222"/>
              </w:rPr>
            </w:pPr>
            <w:r>
              <w:rPr>
                <w:rFonts w:ascii="Tahoma" w:hAnsi="Tahoma" w:cs="Tahoma"/>
                <w:color w:val="222222"/>
              </w:rPr>
              <w:t xml:space="preserve">An instance is a compute host running in the cloud. An Oracle Cloud Infrastructure </w:t>
            </w:r>
            <w:del w:id="105" w:author="Deborah Owens" w:date="2018-04-12T16:10:00Z">
              <w:r w:rsidDel="002A1D81">
                <w:rPr>
                  <w:rFonts w:ascii="Tahoma" w:hAnsi="Tahoma" w:cs="Tahoma"/>
                  <w:color w:val="222222"/>
                </w:rPr>
                <w:delText xml:space="preserve">compute </w:delText>
              </w:r>
            </w:del>
            <w:ins w:id="106" w:author="Deborah Owens" w:date="2018-04-12T16:10:00Z">
              <w:r w:rsidR="002A1D81">
                <w:rPr>
                  <w:rFonts w:ascii="Tahoma" w:hAnsi="Tahoma" w:cs="Tahoma"/>
                  <w:color w:val="222222"/>
                </w:rPr>
                <w:t xml:space="preserve">Compute </w:t>
              </w:r>
            </w:ins>
            <w:r>
              <w:rPr>
                <w:rFonts w:ascii="Tahoma" w:hAnsi="Tahoma" w:cs="Tahoma"/>
                <w:color w:val="222222"/>
              </w:rPr>
              <w:t xml:space="preserve">instance </w:t>
            </w:r>
            <w:del w:id="107" w:author="Deborah Owens" w:date="2018-04-12T16:11:00Z">
              <w:r w:rsidDel="002A1D81">
                <w:rPr>
                  <w:rFonts w:ascii="Tahoma" w:hAnsi="Tahoma" w:cs="Tahoma"/>
                  <w:color w:val="222222"/>
                </w:rPr>
                <w:delText xml:space="preserve">allows </w:delText>
              </w:r>
            </w:del>
            <w:ins w:id="108" w:author="Deborah Owens" w:date="2018-04-12T16:11:00Z">
              <w:r w:rsidR="002A1D81">
                <w:rPr>
                  <w:rFonts w:ascii="Tahoma" w:hAnsi="Tahoma" w:cs="Tahoma"/>
                  <w:color w:val="222222"/>
                </w:rPr>
                <w:t xml:space="preserve">enables </w:t>
              </w:r>
            </w:ins>
            <w:r>
              <w:rPr>
                <w:rFonts w:ascii="Tahoma" w:hAnsi="Tahoma" w:cs="Tahoma"/>
                <w:color w:val="222222"/>
              </w:rPr>
              <w:t>you to utilize hosted physical hardware, as opposed to the traditional software-based virtual machines, ensuring a high level of security and performance.</w:t>
            </w:r>
          </w:p>
        </w:tc>
      </w:tr>
      <w:tr w:rsidR="005A44C5" w14:paraId="5AC511F3" w14:textId="77777777">
        <w:trPr>
          <w:divId w:val="1437480684"/>
          <w:tblCellSpacing w:w="0" w:type="dxa"/>
        </w:trPr>
        <w:tc>
          <w:tcPr>
            <w:tcW w:w="950" w:type="pct"/>
            <w:tcBorders>
              <w:top w:val="outset" w:sz="6" w:space="0" w:color="auto"/>
              <w:left w:val="outset" w:sz="6" w:space="0" w:color="auto"/>
              <w:bottom w:val="outset" w:sz="6" w:space="0" w:color="auto"/>
              <w:right w:val="outset" w:sz="6" w:space="0" w:color="auto"/>
            </w:tcBorders>
            <w:hideMark/>
          </w:tcPr>
          <w:p w14:paraId="2B963648" w14:textId="59F407E1" w:rsidR="005A44C5" w:rsidRDefault="00AA5D94" w:rsidP="002A1D81">
            <w:pPr>
              <w:rPr>
                <w:rFonts w:ascii="Tahoma" w:hAnsi="Tahoma" w:cs="Tahoma"/>
                <w:color w:val="222222"/>
              </w:rPr>
            </w:pPr>
            <w:r>
              <w:rPr>
                <w:rFonts w:ascii="Tahoma" w:hAnsi="Tahoma" w:cs="Tahoma"/>
                <w:color w:val="222222"/>
              </w:rPr>
              <w:t xml:space="preserve">Load </w:t>
            </w:r>
            <w:del w:id="109" w:author="Deborah Owens" w:date="2018-04-12T16:11:00Z">
              <w:r w:rsidDel="002A1D81">
                <w:rPr>
                  <w:rFonts w:ascii="Tahoma" w:hAnsi="Tahoma" w:cs="Tahoma"/>
                  <w:color w:val="222222"/>
                </w:rPr>
                <w:delText>Balancer</w:delText>
              </w:r>
            </w:del>
            <w:ins w:id="110" w:author="Deborah Owens" w:date="2018-04-12T16:11:00Z">
              <w:r w:rsidR="002A1D81">
                <w:rPr>
                  <w:rFonts w:ascii="Tahoma" w:hAnsi="Tahoma" w:cs="Tahoma"/>
                  <w:color w:val="222222"/>
                </w:rPr>
                <w:t>balancer</w:t>
              </w:r>
            </w:ins>
          </w:p>
        </w:tc>
        <w:tc>
          <w:tcPr>
            <w:tcW w:w="4050" w:type="pct"/>
            <w:tcBorders>
              <w:top w:val="outset" w:sz="6" w:space="0" w:color="auto"/>
              <w:left w:val="outset" w:sz="6" w:space="0" w:color="auto"/>
              <w:bottom w:val="outset" w:sz="6" w:space="0" w:color="auto"/>
              <w:right w:val="outset" w:sz="6" w:space="0" w:color="auto"/>
            </w:tcBorders>
            <w:hideMark/>
          </w:tcPr>
          <w:p w14:paraId="3CAD4584" w14:textId="77777777" w:rsidR="005A44C5" w:rsidRDefault="00AA5D94">
            <w:pPr>
              <w:rPr>
                <w:rFonts w:ascii="Tahoma" w:hAnsi="Tahoma" w:cs="Tahoma"/>
                <w:color w:val="222222"/>
              </w:rPr>
            </w:pPr>
            <w:r>
              <w:rPr>
                <w:rFonts w:ascii="Tahoma" w:hAnsi="Tahoma" w:cs="Tahoma"/>
                <w:color w:val="222222"/>
              </w:rPr>
              <w:t>A load balancer improves resource utilization, facilitates scaling, and helps ensure high availability.</w:t>
            </w:r>
          </w:p>
          <w:p w14:paraId="5E50BF3B" w14:textId="675BFB5E" w:rsidR="005A44C5" w:rsidRDefault="00AA5D94" w:rsidP="002A1D81">
            <w:pPr>
              <w:rPr>
                <w:rFonts w:ascii="Tahoma" w:hAnsi="Tahoma" w:cs="Tahoma"/>
                <w:color w:val="222222"/>
              </w:rPr>
            </w:pPr>
            <w:del w:id="111" w:author="Deborah Owens" w:date="2018-04-12T16:11:00Z">
              <w:r w:rsidDel="002A1D81">
                <w:rPr>
                  <w:rFonts w:ascii="Tahoma" w:hAnsi="Tahoma" w:cs="Tahoma"/>
                  <w:color w:val="222222"/>
                </w:rPr>
                <w:delText>The </w:delText>
              </w:r>
            </w:del>
            <w:r>
              <w:rPr>
                <w:rFonts w:ascii="Tahoma" w:hAnsi="Tahoma" w:cs="Tahoma"/>
                <w:color w:val="222222"/>
              </w:rPr>
              <w:t>Oracle Cloud Infrastructure Load Balancing </w:t>
            </w:r>
            <w:del w:id="112" w:author="Deborah Owens" w:date="2018-04-12T16:11:00Z">
              <w:r w:rsidDel="002A1D81">
                <w:rPr>
                  <w:rFonts w:ascii="Tahoma" w:hAnsi="Tahoma" w:cs="Tahoma"/>
                  <w:color w:val="222222"/>
                </w:rPr>
                <w:delText>service</w:delText>
              </w:r>
            </w:del>
            <w:r>
              <w:rPr>
                <w:rFonts w:ascii="Tahoma" w:hAnsi="Tahoma" w:cs="Tahoma"/>
                <w:color w:val="222222"/>
              </w:rPr>
              <w:t xml:space="preserve"> provides automated traffic distribution from one entry point to multiple servers </w:t>
            </w:r>
            <w:ins w:id="113" w:author="Deborah Owens" w:date="2018-04-12T16:12:00Z">
              <w:r w:rsidR="002A1D81">
                <w:rPr>
                  <w:rFonts w:ascii="Tahoma" w:hAnsi="Tahoma" w:cs="Tahoma"/>
                  <w:color w:val="222222"/>
                </w:rPr>
                <w:t xml:space="preserve">that are </w:t>
              </w:r>
            </w:ins>
            <w:r>
              <w:rPr>
                <w:rFonts w:ascii="Tahoma" w:hAnsi="Tahoma" w:cs="Tahoma"/>
                <w:color w:val="222222"/>
              </w:rPr>
              <w:t xml:space="preserve">reachable from your </w:t>
            </w:r>
            <w:del w:id="114" w:author="Deborah Owens" w:date="2018-04-12T16:12:00Z">
              <w:r w:rsidDel="002A1D81">
                <w:rPr>
                  <w:rFonts w:ascii="Tahoma" w:hAnsi="Tahoma" w:cs="Tahoma"/>
                  <w:color w:val="222222"/>
                </w:rPr>
                <w:delText>virtual cloud network (</w:delText>
              </w:r>
            </w:del>
            <w:r>
              <w:rPr>
                <w:rFonts w:ascii="Tahoma" w:hAnsi="Tahoma" w:cs="Tahoma"/>
                <w:color w:val="222222"/>
              </w:rPr>
              <w:t>VCN</w:t>
            </w:r>
            <w:del w:id="115" w:author="Deborah Owens" w:date="2018-04-12T16:12:00Z">
              <w:r w:rsidDel="002A1D81">
                <w:rPr>
                  <w:rFonts w:ascii="Tahoma" w:hAnsi="Tahoma" w:cs="Tahoma"/>
                  <w:color w:val="222222"/>
                </w:rPr>
                <w:delText>)</w:delText>
              </w:r>
            </w:del>
            <w:r>
              <w:rPr>
                <w:rFonts w:ascii="Tahoma" w:hAnsi="Tahoma" w:cs="Tahoma"/>
                <w:color w:val="222222"/>
              </w:rPr>
              <w:t>. The service offers a load balancer with your choice of a public or private IP address, and provisioned bandwidth.</w:t>
            </w:r>
          </w:p>
        </w:tc>
      </w:tr>
      <w:tr w:rsidR="005A44C5" w14:paraId="2B519AAF" w14:textId="77777777">
        <w:trPr>
          <w:divId w:val="1437480684"/>
          <w:tblCellSpacing w:w="0" w:type="dxa"/>
        </w:trPr>
        <w:tc>
          <w:tcPr>
            <w:tcW w:w="950" w:type="pct"/>
            <w:tcBorders>
              <w:top w:val="outset" w:sz="6" w:space="0" w:color="auto"/>
              <w:left w:val="outset" w:sz="6" w:space="0" w:color="auto"/>
              <w:bottom w:val="outset" w:sz="6" w:space="0" w:color="auto"/>
              <w:right w:val="outset" w:sz="6" w:space="0" w:color="auto"/>
            </w:tcBorders>
            <w:hideMark/>
          </w:tcPr>
          <w:p w14:paraId="554E771C" w14:textId="357F1F2A" w:rsidR="005A44C5" w:rsidRDefault="00AA5D94" w:rsidP="002A1D81">
            <w:pPr>
              <w:rPr>
                <w:rFonts w:ascii="Tahoma" w:hAnsi="Tahoma" w:cs="Tahoma"/>
                <w:color w:val="222222"/>
              </w:rPr>
            </w:pPr>
            <w:r>
              <w:rPr>
                <w:rFonts w:ascii="Tahoma" w:hAnsi="Tahoma" w:cs="Tahoma"/>
                <w:color w:val="222222"/>
              </w:rPr>
              <w:t xml:space="preserve">Security </w:t>
            </w:r>
            <w:del w:id="116" w:author="Deborah Owens" w:date="2018-04-12T16:11:00Z">
              <w:r w:rsidDel="002A1D81">
                <w:rPr>
                  <w:rFonts w:ascii="Tahoma" w:hAnsi="Tahoma" w:cs="Tahoma"/>
                  <w:color w:val="222222"/>
                </w:rPr>
                <w:delText>List</w:delText>
              </w:r>
            </w:del>
            <w:ins w:id="117" w:author="Deborah Owens" w:date="2018-04-12T16:11:00Z">
              <w:r w:rsidR="002A1D81">
                <w:rPr>
                  <w:rFonts w:ascii="Tahoma" w:hAnsi="Tahoma" w:cs="Tahoma"/>
                  <w:color w:val="222222"/>
                </w:rPr>
                <w:t>list</w:t>
              </w:r>
            </w:ins>
          </w:p>
        </w:tc>
        <w:tc>
          <w:tcPr>
            <w:tcW w:w="4050" w:type="pct"/>
            <w:tcBorders>
              <w:top w:val="outset" w:sz="6" w:space="0" w:color="auto"/>
              <w:left w:val="outset" w:sz="6" w:space="0" w:color="auto"/>
              <w:bottom w:val="outset" w:sz="6" w:space="0" w:color="auto"/>
              <w:right w:val="outset" w:sz="6" w:space="0" w:color="auto"/>
            </w:tcBorders>
            <w:hideMark/>
          </w:tcPr>
          <w:p w14:paraId="3E3C533A" w14:textId="521BE0FA" w:rsidR="005A44C5" w:rsidRDefault="00AA5D94" w:rsidP="002A1D81">
            <w:pPr>
              <w:rPr>
                <w:rFonts w:ascii="Tahoma" w:hAnsi="Tahoma" w:cs="Tahoma"/>
                <w:color w:val="222222"/>
              </w:rPr>
            </w:pPr>
            <w:r>
              <w:rPr>
                <w:rFonts w:ascii="Tahoma" w:hAnsi="Tahoma" w:cs="Tahoma"/>
                <w:color w:val="222222"/>
              </w:rPr>
              <w:t xml:space="preserve">A common set of </w:t>
            </w:r>
            <w:proofErr w:type="spellStart"/>
            <w:r>
              <w:rPr>
                <w:rFonts w:ascii="Tahoma" w:hAnsi="Tahoma" w:cs="Tahoma"/>
                <w:color w:val="222222"/>
              </w:rPr>
              <w:t>stateful</w:t>
            </w:r>
            <w:proofErr w:type="spellEnd"/>
            <w:r>
              <w:rPr>
                <w:rFonts w:ascii="Tahoma" w:hAnsi="Tahoma" w:cs="Tahoma"/>
                <w:color w:val="222222"/>
              </w:rPr>
              <w:t xml:space="preserve"> firewall rules </w:t>
            </w:r>
            <w:ins w:id="118" w:author="Deborah Owens" w:date="2018-04-12T16:13:00Z">
              <w:r w:rsidR="002A1D81">
                <w:rPr>
                  <w:rFonts w:ascii="Tahoma" w:hAnsi="Tahoma" w:cs="Tahoma"/>
                  <w:color w:val="222222"/>
                </w:rPr>
                <w:t xml:space="preserve">that are </w:t>
              </w:r>
            </w:ins>
            <w:r>
              <w:rPr>
                <w:rFonts w:ascii="Tahoma" w:hAnsi="Tahoma" w:cs="Tahoma"/>
                <w:color w:val="222222"/>
              </w:rPr>
              <w:t>associated with a subnet and applied to all instances launched in</w:t>
            </w:r>
            <w:del w:id="119" w:author="Deborah Owens" w:date="2018-04-12T16:13:00Z">
              <w:r w:rsidDel="002A1D81">
                <w:rPr>
                  <w:rFonts w:ascii="Tahoma" w:hAnsi="Tahoma" w:cs="Tahoma"/>
                  <w:color w:val="222222"/>
                </w:rPr>
                <w:delText>side</w:delText>
              </w:r>
            </w:del>
            <w:r>
              <w:rPr>
                <w:rFonts w:ascii="Tahoma" w:hAnsi="Tahoma" w:cs="Tahoma"/>
                <w:color w:val="222222"/>
              </w:rPr>
              <w:t xml:space="preserve"> the subnet. Security lists contain</w:t>
            </w:r>
            <w:del w:id="120" w:author="Deborah Owens" w:date="2018-04-12T16:13:00Z">
              <w:r w:rsidDel="002A1D81">
                <w:rPr>
                  <w:rFonts w:ascii="Tahoma" w:hAnsi="Tahoma" w:cs="Tahoma"/>
                  <w:color w:val="222222"/>
                </w:rPr>
                <w:delText>s</w:delText>
              </w:r>
            </w:del>
            <w:r>
              <w:rPr>
                <w:rFonts w:ascii="Tahoma" w:hAnsi="Tahoma" w:cs="Tahoma"/>
                <w:color w:val="222222"/>
              </w:rPr>
              <w:t xml:space="preserve"> ingress and egress rules to filter traffic at the subnet level and </w:t>
            </w:r>
            <w:ins w:id="121" w:author="Deborah Owens" w:date="2018-04-12T16:13:00Z">
              <w:r w:rsidR="002A1D81">
                <w:rPr>
                  <w:rFonts w:ascii="Tahoma" w:hAnsi="Tahoma" w:cs="Tahoma"/>
                  <w:color w:val="222222"/>
                </w:rPr>
                <w:t xml:space="preserve">contain </w:t>
              </w:r>
            </w:ins>
            <w:r>
              <w:rPr>
                <w:rFonts w:ascii="Tahoma" w:hAnsi="Tahoma" w:cs="Tahoma"/>
                <w:color w:val="222222"/>
              </w:rPr>
              <w:t xml:space="preserve">information </w:t>
            </w:r>
            <w:del w:id="122" w:author="Deborah Owens" w:date="2018-04-12T16:13:00Z">
              <w:r w:rsidDel="002A1D81">
                <w:rPr>
                  <w:rFonts w:ascii="Tahoma" w:hAnsi="Tahoma" w:cs="Tahoma"/>
                  <w:color w:val="222222"/>
                </w:rPr>
                <w:delText xml:space="preserve">about </w:delText>
              </w:r>
            </w:del>
            <w:proofErr w:type="gramStart"/>
            <w:ins w:id="123" w:author="Deborah Owens" w:date="2018-04-12T16:13:00Z">
              <w:r w:rsidR="002A1D81">
                <w:rPr>
                  <w:rFonts w:ascii="Tahoma" w:hAnsi="Tahoma" w:cs="Tahoma"/>
                  <w:color w:val="222222"/>
                </w:rPr>
                <w:t xml:space="preserve">which  </w:t>
              </w:r>
            </w:ins>
            <w:r>
              <w:rPr>
                <w:rFonts w:ascii="Tahoma" w:hAnsi="Tahoma" w:cs="Tahoma"/>
                <w:color w:val="222222"/>
              </w:rPr>
              <w:t>communication</w:t>
            </w:r>
            <w:proofErr w:type="gramEnd"/>
            <w:r>
              <w:rPr>
                <w:rFonts w:ascii="Tahoma" w:hAnsi="Tahoma" w:cs="Tahoma"/>
                <w:color w:val="222222"/>
              </w:rPr>
              <w:t xml:space="preserve"> ports </w:t>
            </w:r>
            <w:del w:id="124" w:author="Deborah Owens" w:date="2018-04-12T16:14:00Z">
              <w:r w:rsidDel="002A1D81">
                <w:rPr>
                  <w:rFonts w:ascii="Tahoma" w:hAnsi="Tahoma" w:cs="Tahoma"/>
                  <w:color w:val="222222"/>
                </w:rPr>
                <w:delText>through which</w:delText>
              </w:r>
            </w:del>
            <w:ins w:id="125" w:author="Deborah Owens" w:date="2018-04-12T16:14:00Z">
              <w:r w:rsidR="002A1D81">
                <w:rPr>
                  <w:rFonts w:ascii="Tahoma" w:hAnsi="Tahoma" w:cs="Tahoma"/>
                  <w:color w:val="222222"/>
                </w:rPr>
                <w:t>allow</w:t>
              </w:r>
            </w:ins>
            <w:r>
              <w:rPr>
                <w:rFonts w:ascii="Tahoma" w:hAnsi="Tahoma" w:cs="Tahoma"/>
                <w:color w:val="222222"/>
              </w:rPr>
              <w:t xml:space="preserve"> data transfer</w:t>
            </w:r>
            <w:ins w:id="126" w:author="Deborah Owens" w:date="2018-04-12T16:14:00Z">
              <w:r w:rsidR="002A1D81">
                <w:rPr>
                  <w:rFonts w:ascii="Tahoma" w:hAnsi="Tahoma" w:cs="Tahoma"/>
                  <w:color w:val="222222"/>
                </w:rPr>
                <w:t>.</w:t>
              </w:r>
            </w:ins>
            <w:r>
              <w:rPr>
                <w:rFonts w:ascii="Tahoma" w:hAnsi="Tahoma" w:cs="Tahoma"/>
                <w:color w:val="222222"/>
              </w:rPr>
              <w:t xml:space="preserve"> </w:t>
            </w:r>
            <w:del w:id="127" w:author="Deborah Owens" w:date="2018-04-12T16:14:00Z">
              <w:r w:rsidDel="002A1D81">
                <w:rPr>
                  <w:rFonts w:ascii="Tahoma" w:hAnsi="Tahoma" w:cs="Tahoma"/>
                  <w:color w:val="222222"/>
                </w:rPr>
                <w:delText>is permitted.</w:delText>
              </w:r>
            </w:del>
          </w:p>
        </w:tc>
      </w:tr>
      <w:tr w:rsidR="005A44C5" w14:paraId="4E742A9B" w14:textId="77777777">
        <w:trPr>
          <w:divId w:val="1437480684"/>
          <w:tblCellSpacing w:w="0" w:type="dxa"/>
        </w:trPr>
        <w:tc>
          <w:tcPr>
            <w:tcW w:w="950" w:type="pct"/>
            <w:tcBorders>
              <w:top w:val="outset" w:sz="6" w:space="0" w:color="auto"/>
              <w:left w:val="outset" w:sz="6" w:space="0" w:color="auto"/>
              <w:bottom w:val="outset" w:sz="6" w:space="0" w:color="auto"/>
              <w:right w:val="outset" w:sz="6" w:space="0" w:color="auto"/>
            </w:tcBorders>
            <w:hideMark/>
          </w:tcPr>
          <w:p w14:paraId="74A7F168" w14:textId="77777777" w:rsidR="005A44C5" w:rsidRDefault="00AA5D94">
            <w:pPr>
              <w:rPr>
                <w:rFonts w:ascii="Tahoma" w:hAnsi="Tahoma" w:cs="Tahoma"/>
                <w:color w:val="222222"/>
              </w:rPr>
            </w:pPr>
            <w:r>
              <w:rPr>
                <w:rFonts w:ascii="Tahoma" w:hAnsi="Tahoma" w:cs="Tahoma"/>
                <w:color w:val="222222"/>
              </w:rPr>
              <w:t>Subnet</w:t>
            </w:r>
          </w:p>
        </w:tc>
        <w:tc>
          <w:tcPr>
            <w:tcW w:w="4050" w:type="pct"/>
            <w:tcBorders>
              <w:top w:val="outset" w:sz="6" w:space="0" w:color="auto"/>
              <w:left w:val="outset" w:sz="6" w:space="0" w:color="auto"/>
              <w:bottom w:val="outset" w:sz="6" w:space="0" w:color="auto"/>
              <w:right w:val="outset" w:sz="6" w:space="0" w:color="auto"/>
            </w:tcBorders>
            <w:hideMark/>
          </w:tcPr>
          <w:p w14:paraId="69E507B5" w14:textId="4F4C2C74" w:rsidR="005A44C5" w:rsidRDefault="00AA5D94">
            <w:pPr>
              <w:rPr>
                <w:rFonts w:ascii="Tahoma" w:hAnsi="Tahoma" w:cs="Tahoma"/>
                <w:color w:val="222222"/>
              </w:rPr>
            </w:pPr>
            <w:r>
              <w:rPr>
                <w:rFonts w:ascii="Tahoma" w:hAnsi="Tahoma" w:cs="Tahoma"/>
                <w:color w:val="222222"/>
              </w:rPr>
              <w:t xml:space="preserve">A section of a VCN’s IP address range </w:t>
            </w:r>
            <w:ins w:id="128" w:author="Deborah Owens" w:date="2018-04-12T16:14:00Z">
              <w:r w:rsidR="002A1D81">
                <w:rPr>
                  <w:rFonts w:ascii="Tahoma" w:hAnsi="Tahoma" w:cs="Tahoma"/>
                  <w:color w:val="222222"/>
                </w:rPr>
                <w:t xml:space="preserve">that </w:t>
              </w:r>
            </w:ins>
            <w:r>
              <w:rPr>
                <w:rFonts w:ascii="Tahoma" w:hAnsi="Tahoma" w:cs="Tahoma"/>
                <w:color w:val="222222"/>
              </w:rPr>
              <w:t>provid</w:t>
            </w:r>
            <w:ins w:id="129" w:author="Deborah Owens" w:date="2018-04-12T16:14:00Z">
              <w:r w:rsidR="002A1D81">
                <w:rPr>
                  <w:rFonts w:ascii="Tahoma" w:hAnsi="Tahoma" w:cs="Tahoma"/>
                  <w:color w:val="222222"/>
                </w:rPr>
                <w:t>es</w:t>
              </w:r>
            </w:ins>
            <w:del w:id="130" w:author="Deborah Owens" w:date="2018-04-12T16:14:00Z">
              <w:r w:rsidDel="002A1D81">
                <w:rPr>
                  <w:rFonts w:ascii="Tahoma" w:hAnsi="Tahoma" w:cs="Tahoma"/>
                  <w:color w:val="222222"/>
                </w:rPr>
                <w:delText>ing</w:delText>
              </w:r>
            </w:del>
            <w:r>
              <w:rPr>
                <w:rFonts w:ascii="Tahoma" w:hAnsi="Tahoma" w:cs="Tahoma"/>
                <w:color w:val="222222"/>
              </w:rPr>
              <w:t xml:space="preserve"> logical isolation for resource groups. You create a subnet by subdividing the VCN's address range. When you create a subnet in </w:t>
            </w:r>
            <w:del w:id="131" w:author="Deborah Owens" w:date="2018-04-12T16:14:00Z">
              <w:r w:rsidDel="002A1D81">
                <w:rPr>
                  <w:rFonts w:ascii="Tahoma" w:hAnsi="Tahoma" w:cs="Tahoma"/>
                  <w:color w:val="222222"/>
                </w:rPr>
                <w:delText xml:space="preserve">the </w:delText>
              </w:r>
            </w:del>
            <w:r>
              <w:rPr>
                <w:rFonts w:ascii="Tahoma" w:hAnsi="Tahoma" w:cs="Tahoma"/>
                <w:color w:val="222222"/>
              </w:rPr>
              <w:t>Oracle Cloud Infrastructure, you specify a contiguous IPv4 </w:t>
            </w:r>
            <w:ins w:id="132" w:author="Deborah Owens" w:date="2018-04-12T16:15:00Z">
              <w:r w:rsidR="002A1D81">
                <w:rPr>
                  <w:rFonts w:ascii="Tahoma" w:hAnsi="Tahoma" w:cs="Tahoma"/>
                  <w:color w:val="222222"/>
                </w:rPr>
                <w:t>Classless Inter-Domain Routing (</w:t>
              </w:r>
            </w:ins>
            <w:r>
              <w:rPr>
                <w:rFonts w:ascii="Tahoma" w:hAnsi="Tahoma" w:cs="Tahoma"/>
                <w:color w:val="222222"/>
              </w:rPr>
              <w:t>CIDR</w:t>
            </w:r>
            <w:ins w:id="133" w:author="Deborah Owens" w:date="2018-04-12T16:15:00Z">
              <w:r w:rsidR="002A1D81">
                <w:rPr>
                  <w:rFonts w:ascii="Tahoma" w:hAnsi="Tahoma" w:cs="Tahoma"/>
                  <w:color w:val="222222"/>
                </w:rPr>
                <w:t>)</w:t>
              </w:r>
            </w:ins>
            <w:r>
              <w:rPr>
                <w:rFonts w:ascii="Tahoma" w:hAnsi="Tahoma" w:cs="Tahoma"/>
                <w:color w:val="222222"/>
              </w:rPr>
              <w:t xml:space="preserve"> block for the subnet. The subnet's CIDR block must fall within the VCN's CIDR block.</w:t>
            </w:r>
          </w:p>
          <w:p w14:paraId="12659E5F" w14:textId="252221F8" w:rsidR="005A44C5" w:rsidRDefault="00AA5D94">
            <w:pPr>
              <w:rPr>
                <w:rFonts w:ascii="Tahoma" w:hAnsi="Tahoma" w:cs="Tahoma"/>
                <w:color w:val="222222"/>
              </w:rPr>
            </w:pPr>
            <w:r>
              <w:rPr>
                <w:rFonts w:ascii="Tahoma" w:hAnsi="Tahoma" w:cs="Tahoma"/>
                <w:color w:val="222222"/>
              </w:rPr>
              <w:t xml:space="preserve">A subnet </w:t>
            </w:r>
            <w:del w:id="134" w:author="Deborah Owens" w:date="2018-04-12T16:15:00Z">
              <w:r w:rsidDel="002A1D81">
                <w:rPr>
                  <w:rFonts w:ascii="Tahoma" w:hAnsi="Tahoma" w:cs="Tahoma"/>
                  <w:color w:val="222222"/>
                </w:rPr>
                <w:delText xml:space="preserve">cannot </w:delText>
              </w:r>
            </w:del>
            <w:ins w:id="135" w:author="Deborah Owens" w:date="2018-04-12T16:15:00Z">
              <w:r w:rsidR="002A1D81">
                <w:rPr>
                  <w:rFonts w:ascii="Tahoma" w:hAnsi="Tahoma" w:cs="Tahoma"/>
                  <w:color w:val="222222"/>
                </w:rPr>
                <w:t xml:space="preserve">can’t </w:t>
              </w:r>
            </w:ins>
            <w:r>
              <w:rPr>
                <w:rFonts w:ascii="Tahoma" w:hAnsi="Tahoma" w:cs="Tahoma"/>
                <w:color w:val="222222"/>
              </w:rPr>
              <w:t xml:space="preserve">span availability domains. You assign a subnet to </w:t>
            </w:r>
            <w:del w:id="136" w:author="Deborah Owens" w:date="2018-04-12T16:16:00Z">
              <w:r w:rsidDel="002A1D81">
                <w:rPr>
                  <w:rFonts w:ascii="Tahoma" w:hAnsi="Tahoma" w:cs="Tahoma"/>
                  <w:color w:val="222222"/>
                </w:rPr>
                <w:delText xml:space="preserve">exactly </w:delText>
              </w:r>
            </w:del>
            <w:r>
              <w:rPr>
                <w:rFonts w:ascii="Tahoma" w:hAnsi="Tahoma" w:cs="Tahoma"/>
                <w:color w:val="222222"/>
              </w:rPr>
              <w:t xml:space="preserve">one availability domain. When you launch an instance </w:t>
            </w:r>
            <w:commentRangeStart w:id="137"/>
            <w:r>
              <w:rPr>
                <w:rFonts w:ascii="Tahoma" w:hAnsi="Tahoma" w:cs="Tahoma"/>
                <w:color w:val="222222"/>
              </w:rPr>
              <w:t>into</w:t>
            </w:r>
            <w:commentRangeEnd w:id="137"/>
            <w:r w:rsidR="002A1D81">
              <w:rPr>
                <w:rStyle w:val="CommentReference"/>
              </w:rPr>
              <w:commentReference w:id="137"/>
            </w:r>
            <w:r>
              <w:rPr>
                <w:rFonts w:ascii="Tahoma" w:hAnsi="Tahoma" w:cs="Tahoma"/>
                <w:color w:val="222222"/>
              </w:rPr>
              <w:t xml:space="preserve"> a subnet, the instance's private IP address is </w:t>
            </w:r>
            <w:commentRangeStart w:id="138"/>
            <w:r>
              <w:rPr>
                <w:rFonts w:ascii="Tahoma" w:hAnsi="Tahoma" w:cs="Tahoma"/>
                <w:color w:val="222222"/>
              </w:rPr>
              <w:t>allocated</w:t>
            </w:r>
            <w:commentRangeEnd w:id="138"/>
            <w:r w:rsidR="002A1D81">
              <w:rPr>
                <w:rStyle w:val="CommentReference"/>
              </w:rPr>
              <w:commentReference w:id="138"/>
            </w:r>
            <w:r>
              <w:rPr>
                <w:rFonts w:ascii="Tahoma" w:hAnsi="Tahoma" w:cs="Tahoma"/>
                <w:color w:val="222222"/>
              </w:rPr>
              <w:t xml:space="preserve"> from the subnet's CIDR block. </w:t>
            </w:r>
          </w:p>
          <w:p w14:paraId="5F796067" w14:textId="7ACECE1A" w:rsidR="005A44C5" w:rsidRDefault="00AA5D94" w:rsidP="00AA0302">
            <w:pPr>
              <w:rPr>
                <w:rFonts w:ascii="Tahoma" w:hAnsi="Tahoma" w:cs="Tahoma"/>
                <w:color w:val="222222"/>
              </w:rPr>
            </w:pPr>
            <w:r>
              <w:rPr>
                <w:rFonts w:ascii="Tahoma" w:hAnsi="Tahoma" w:cs="Tahoma"/>
                <w:color w:val="222222"/>
              </w:rPr>
              <w:t xml:space="preserve">When you create a subnet, you can </w:t>
            </w:r>
            <w:del w:id="139" w:author="Deborah Owens" w:date="2018-04-12T16:18:00Z">
              <w:r w:rsidDel="002A1D81">
                <w:rPr>
                  <w:rFonts w:ascii="Tahoma" w:hAnsi="Tahoma" w:cs="Tahoma"/>
                  <w:color w:val="222222"/>
                </w:rPr>
                <w:delText xml:space="preserve">also </w:delText>
              </w:r>
            </w:del>
            <w:r>
              <w:rPr>
                <w:rFonts w:ascii="Tahoma" w:hAnsi="Tahoma" w:cs="Tahoma"/>
                <w:color w:val="222222"/>
              </w:rPr>
              <w:t xml:space="preserve">specify </w:t>
            </w:r>
            <w:ins w:id="140" w:author="Deborah Owens" w:date="2018-04-12T16:18:00Z">
              <w:r w:rsidR="002A1D81">
                <w:rPr>
                  <w:rFonts w:ascii="Tahoma" w:hAnsi="Tahoma" w:cs="Tahoma"/>
                  <w:color w:val="222222"/>
                </w:rPr>
                <w:t xml:space="preserve">whether </w:t>
              </w:r>
            </w:ins>
            <w:r>
              <w:rPr>
                <w:rFonts w:ascii="Tahoma" w:hAnsi="Tahoma" w:cs="Tahoma"/>
                <w:color w:val="222222"/>
              </w:rPr>
              <w:t xml:space="preserve">the access type </w:t>
            </w:r>
            <w:del w:id="141" w:author="Deborah Owens" w:date="2018-04-12T16:18:00Z">
              <w:r w:rsidDel="002A1D81">
                <w:rPr>
                  <w:rFonts w:ascii="Tahoma" w:hAnsi="Tahoma" w:cs="Tahoma"/>
                  <w:color w:val="222222"/>
                </w:rPr>
                <w:delText>- either</w:delText>
              </w:r>
            </w:del>
            <w:ins w:id="142" w:author="Deborah Owens" w:date="2018-04-12T16:18:00Z">
              <w:r w:rsidR="002A1D81">
                <w:rPr>
                  <w:rFonts w:ascii="Tahoma" w:hAnsi="Tahoma" w:cs="Tahoma"/>
                  <w:color w:val="222222"/>
                </w:rPr>
                <w:t>is</w:t>
              </w:r>
            </w:ins>
            <w:r>
              <w:rPr>
                <w:rFonts w:ascii="Tahoma" w:hAnsi="Tahoma" w:cs="Tahoma"/>
                <w:color w:val="222222"/>
              </w:rPr>
              <w:t> </w:t>
            </w:r>
            <w:del w:id="143" w:author="Deborah Owens" w:date="2018-04-12T16:18:00Z">
              <w:r w:rsidDel="002A1D81">
                <w:rPr>
                  <w:rFonts w:ascii="Tahoma" w:hAnsi="Tahoma" w:cs="Tahoma"/>
                  <w:color w:val="222222"/>
                </w:rPr>
                <w:delText>Private </w:delText>
              </w:r>
            </w:del>
            <w:ins w:id="144" w:author="Deborah Owens" w:date="2018-04-12T16:18:00Z">
              <w:r w:rsidR="002A1D81">
                <w:rPr>
                  <w:rFonts w:ascii="Tahoma" w:hAnsi="Tahoma" w:cs="Tahoma"/>
                  <w:color w:val="222222"/>
                </w:rPr>
                <w:t>private </w:t>
              </w:r>
            </w:ins>
            <w:r>
              <w:rPr>
                <w:rFonts w:ascii="Tahoma" w:hAnsi="Tahoma" w:cs="Tahoma"/>
                <w:color w:val="222222"/>
              </w:rPr>
              <w:t>or </w:t>
            </w:r>
            <w:del w:id="145" w:author="Deborah Owens" w:date="2018-04-12T16:18:00Z">
              <w:r w:rsidDel="002A1D81">
                <w:rPr>
                  <w:rFonts w:ascii="Tahoma" w:hAnsi="Tahoma" w:cs="Tahoma"/>
                  <w:color w:val="222222"/>
                </w:rPr>
                <w:delText>Public</w:delText>
              </w:r>
            </w:del>
            <w:ins w:id="146" w:author="Deborah Owens" w:date="2018-04-12T16:18:00Z">
              <w:r w:rsidR="002A1D81">
                <w:rPr>
                  <w:rFonts w:ascii="Tahoma" w:hAnsi="Tahoma" w:cs="Tahoma"/>
                  <w:color w:val="222222"/>
                </w:rPr>
                <w:t>public</w:t>
              </w:r>
            </w:ins>
            <w:r>
              <w:rPr>
                <w:rFonts w:ascii="Tahoma" w:hAnsi="Tahoma" w:cs="Tahoma"/>
                <w:color w:val="222222"/>
              </w:rPr>
              <w:t>. A subnet is created with </w:t>
            </w:r>
            <w:del w:id="147" w:author="Deborah Owens" w:date="2018-04-12T16:18:00Z">
              <w:r w:rsidDel="002A1D81">
                <w:rPr>
                  <w:rFonts w:ascii="Tahoma" w:hAnsi="Tahoma" w:cs="Tahoma"/>
                  <w:color w:val="222222"/>
                </w:rPr>
                <w:delText>Public </w:delText>
              </w:r>
            </w:del>
            <w:ins w:id="148" w:author="Deborah Owens" w:date="2018-04-12T16:18:00Z">
              <w:r w:rsidR="002A1D81">
                <w:rPr>
                  <w:rFonts w:ascii="Tahoma" w:hAnsi="Tahoma" w:cs="Tahoma"/>
                  <w:color w:val="222222"/>
                </w:rPr>
                <w:t>public </w:t>
              </w:r>
            </w:ins>
            <w:r>
              <w:rPr>
                <w:rFonts w:ascii="Tahoma" w:hAnsi="Tahoma" w:cs="Tahoma"/>
                <w:color w:val="222222"/>
              </w:rPr>
              <w:t xml:space="preserve">access by default, </w:t>
            </w:r>
            <w:del w:id="149" w:author="Deborah Owens" w:date="2018-04-12T16:21:00Z">
              <w:r w:rsidDel="00AA0302">
                <w:rPr>
                  <w:rFonts w:ascii="Tahoma" w:hAnsi="Tahoma" w:cs="Tahoma"/>
                  <w:color w:val="222222"/>
                </w:rPr>
                <w:delText>in which case</w:delText>
              </w:r>
            </w:del>
            <w:ins w:id="150" w:author="Deborah Owens" w:date="2018-04-12T16:21:00Z">
              <w:r w:rsidR="00AA0302">
                <w:rPr>
                  <w:rFonts w:ascii="Tahoma" w:hAnsi="Tahoma" w:cs="Tahoma"/>
                  <w:color w:val="222222"/>
                </w:rPr>
                <w:t>which means that</w:t>
              </w:r>
            </w:ins>
            <w:r>
              <w:rPr>
                <w:rFonts w:ascii="Tahoma" w:hAnsi="Tahoma" w:cs="Tahoma"/>
                <w:color w:val="222222"/>
              </w:rPr>
              <w:t xml:space="preserve"> the instances in the subnet can be allocated a public IP address. </w:t>
            </w:r>
            <w:del w:id="151" w:author="Deborah Owens" w:date="2018-04-12T16:21:00Z">
              <w:r w:rsidDel="00AA0302">
                <w:rPr>
                  <w:rFonts w:ascii="Tahoma" w:hAnsi="Tahoma" w:cs="Tahoma"/>
                  <w:color w:val="222222"/>
                </w:rPr>
                <w:delText>Contrarily</w:delText>
              </w:r>
            </w:del>
            <w:ins w:id="152" w:author="Deborah Owens" w:date="2018-04-12T16:21:00Z">
              <w:r w:rsidR="00AA0302">
                <w:rPr>
                  <w:rFonts w:ascii="Tahoma" w:hAnsi="Tahoma" w:cs="Tahoma"/>
                  <w:color w:val="222222"/>
                </w:rPr>
                <w:t>However</w:t>
              </w:r>
            </w:ins>
            <w:r>
              <w:rPr>
                <w:rFonts w:ascii="Tahoma" w:hAnsi="Tahoma" w:cs="Tahoma"/>
                <w:color w:val="222222"/>
              </w:rPr>
              <w:t>, instances launched in a subnet with </w:t>
            </w:r>
            <w:del w:id="153" w:author="Deborah Owens" w:date="2018-04-12T16:21:00Z">
              <w:r w:rsidDel="00AA0302">
                <w:rPr>
                  <w:rFonts w:ascii="Tahoma" w:hAnsi="Tahoma" w:cs="Tahoma"/>
                  <w:color w:val="222222"/>
                </w:rPr>
                <w:delText>Private </w:delText>
              </w:r>
            </w:del>
            <w:ins w:id="154" w:author="Deborah Owens" w:date="2018-04-12T16:21:00Z">
              <w:r w:rsidR="00AA0302">
                <w:rPr>
                  <w:rFonts w:ascii="Tahoma" w:hAnsi="Tahoma" w:cs="Tahoma"/>
                  <w:color w:val="222222"/>
                </w:rPr>
                <w:t>private </w:t>
              </w:r>
            </w:ins>
            <w:r>
              <w:rPr>
                <w:rFonts w:ascii="Tahoma" w:hAnsi="Tahoma" w:cs="Tahoma"/>
                <w:color w:val="222222"/>
              </w:rPr>
              <w:t xml:space="preserve">access </w:t>
            </w:r>
            <w:del w:id="155" w:author="Deborah Owens" w:date="2018-04-12T16:21:00Z">
              <w:r w:rsidDel="00AA0302">
                <w:rPr>
                  <w:rFonts w:ascii="Tahoma" w:hAnsi="Tahoma" w:cs="Tahoma"/>
                  <w:color w:val="222222"/>
                </w:rPr>
                <w:delText>are prohibited from</w:delText>
              </w:r>
            </w:del>
            <w:ins w:id="156" w:author="Deborah Owens" w:date="2018-04-12T16:21:00Z">
              <w:r w:rsidR="00AA0302">
                <w:rPr>
                  <w:rFonts w:ascii="Tahoma" w:hAnsi="Tahoma" w:cs="Tahoma"/>
                  <w:color w:val="222222"/>
                </w:rPr>
                <w:t>can’t</w:t>
              </w:r>
            </w:ins>
            <w:r>
              <w:rPr>
                <w:rFonts w:ascii="Tahoma" w:hAnsi="Tahoma" w:cs="Tahoma"/>
                <w:color w:val="222222"/>
              </w:rPr>
              <w:t xml:space="preserve"> </w:t>
            </w:r>
            <w:del w:id="157" w:author="Deborah Owens" w:date="2018-04-12T16:21:00Z">
              <w:r w:rsidDel="00AA0302">
                <w:rPr>
                  <w:rFonts w:ascii="Tahoma" w:hAnsi="Tahoma" w:cs="Tahoma"/>
                  <w:color w:val="222222"/>
                </w:rPr>
                <w:delText xml:space="preserve">having </w:delText>
              </w:r>
            </w:del>
            <w:ins w:id="158" w:author="Deborah Owens" w:date="2018-04-12T16:21:00Z">
              <w:r w:rsidR="00AA0302">
                <w:rPr>
                  <w:rFonts w:ascii="Tahoma" w:hAnsi="Tahoma" w:cs="Tahoma"/>
                  <w:color w:val="222222"/>
                </w:rPr>
                <w:t xml:space="preserve">have </w:t>
              </w:r>
            </w:ins>
            <w:r>
              <w:rPr>
                <w:rFonts w:ascii="Tahoma" w:hAnsi="Tahoma" w:cs="Tahoma"/>
                <w:color w:val="222222"/>
              </w:rPr>
              <w:t xml:space="preserve">public IP addresses, which ensures that these instances have no </w:t>
            </w:r>
            <w:del w:id="159" w:author="Deborah Owens" w:date="2018-04-12T16:22:00Z">
              <w:r w:rsidDel="00AA0302">
                <w:rPr>
                  <w:rFonts w:ascii="Tahoma" w:hAnsi="Tahoma" w:cs="Tahoma"/>
                  <w:color w:val="222222"/>
                </w:rPr>
                <w:delText xml:space="preserve">Internet </w:delText>
              </w:r>
            </w:del>
            <w:ins w:id="160" w:author="Deborah Owens" w:date="2018-04-12T16:22:00Z">
              <w:r w:rsidR="00AA0302">
                <w:rPr>
                  <w:rFonts w:ascii="Tahoma" w:hAnsi="Tahoma" w:cs="Tahoma"/>
                  <w:color w:val="222222"/>
                </w:rPr>
                <w:t xml:space="preserve">internet </w:t>
              </w:r>
            </w:ins>
            <w:r>
              <w:rPr>
                <w:rFonts w:ascii="Tahoma" w:hAnsi="Tahoma" w:cs="Tahoma"/>
                <w:color w:val="222222"/>
              </w:rPr>
              <w:t>access.</w:t>
            </w:r>
          </w:p>
        </w:tc>
      </w:tr>
      <w:tr w:rsidR="005A44C5" w14:paraId="5A52B039" w14:textId="77777777">
        <w:trPr>
          <w:divId w:val="1437480684"/>
          <w:tblCellSpacing w:w="0" w:type="dxa"/>
        </w:trPr>
        <w:tc>
          <w:tcPr>
            <w:tcW w:w="950" w:type="pct"/>
            <w:tcBorders>
              <w:top w:val="outset" w:sz="6" w:space="0" w:color="auto"/>
              <w:left w:val="outset" w:sz="6" w:space="0" w:color="auto"/>
              <w:bottom w:val="outset" w:sz="6" w:space="0" w:color="auto"/>
              <w:right w:val="outset" w:sz="6" w:space="0" w:color="auto"/>
            </w:tcBorders>
            <w:hideMark/>
          </w:tcPr>
          <w:p w14:paraId="59935852" w14:textId="77777777" w:rsidR="005A44C5" w:rsidRDefault="00AA5D94">
            <w:pPr>
              <w:rPr>
                <w:rFonts w:ascii="Tahoma" w:hAnsi="Tahoma" w:cs="Tahoma"/>
                <w:color w:val="222222"/>
              </w:rPr>
            </w:pPr>
            <w:r>
              <w:rPr>
                <w:rFonts w:ascii="Tahoma" w:hAnsi="Tahoma" w:cs="Tahoma"/>
                <w:color w:val="222222"/>
              </w:rPr>
              <w:t>Virtual cloud network (VCN)</w:t>
            </w:r>
          </w:p>
        </w:tc>
        <w:tc>
          <w:tcPr>
            <w:tcW w:w="4050" w:type="pct"/>
            <w:tcBorders>
              <w:top w:val="outset" w:sz="6" w:space="0" w:color="auto"/>
              <w:left w:val="outset" w:sz="6" w:space="0" w:color="auto"/>
              <w:bottom w:val="outset" w:sz="6" w:space="0" w:color="auto"/>
              <w:right w:val="outset" w:sz="6" w:space="0" w:color="auto"/>
            </w:tcBorders>
            <w:hideMark/>
          </w:tcPr>
          <w:p w14:paraId="04B01DBB" w14:textId="3109DA20" w:rsidR="005A44C5" w:rsidRDefault="00AA5D94">
            <w:pPr>
              <w:rPr>
                <w:rFonts w:ascii="Tahoma" w:hAnsi="Tahoma" w:cs="Tahoma"/>
                <w:color w:val="222222"/>
              </w:rPr>
            </w:pPr>
            <w:r>
              <w:rPr>
                <w:rFonts w:ascii="Tahoma" w:hAnsi="Tahoma" w:cs="Tahoma"/>
                <w:color w:val="222222"/>
              </w:rPr>
              <w:t>A virtual cloud network is a virtual version of a traditional network—including subnets, route tables, and gateways—</w:t>
            </w:r>
            <w:del w:id="161" w:author="Deborah Owens" w:date="2018-04-12T16:22:00Z">
              <w:r w:rsidDel="00392A43">
                <w:rPr>
                  <w:rFonts w:ascii="Tahoma" w:hAnsi="Tahoma" w:cs="Tahoma"/>
                  <w:color w:val="222222"/>
                </w:rPr>
                <w:delText>on which</w:delText>
              </w:r>
            </w:del>
            <w:ins w:id="162" w:author="Deborah Owens" w:date="2018-04-12T16:22:00Z">
              <w:r w:rsidR="00392A43">
                <w:rPr>
                  <w:rFonts w:ascii="Tahoma" w:hAnsi="Tahoma" w:cs="Tahoma"/>
                  <w:color w:val="222222"/>
                </w:rPr>
                <w:t>that</w:t>
              </w:r>
            </w:ins>
            <w:r>
              <w:rPr>
                <w:rFonts w:ascii="Tahoma" w:hAnsi="Tahoma" w:cs="Tahoma"/>
                <w:color w:val="222222"/>
              </w:rPr>
              <w:t xml:space="preserve"> your instances run</w:t>
            </w:r>
            <w:ins w:id="163" w:author="Deborah Owens" w:date="2018-04-12T16:22:00Z">
              <w:r w:rsidR="00392A43">
                <w:rPr>
                  <w:rFonts w:ascii="Tahoma" w:hAnsi="Tahoma" w:cs="Tahoma"/>
                  <w:color w:val="222222"/>
                </w:rPr>
                <w:t xml:space="preserve"> on</w:t>
              </w:r>
            </w:ins>
            <w:r>
              <w:rPr>
                <w:rFonts w:ascii="Tahoma" w:hAnsi="Tahoma" w:cs="Tahoma"/>
                <w:color w:val="222222"/>
              </w:rPr>
              <w:t xml:space="preserve">. A cloud network resides </w:t>
            </w:r>
            <w:del w:id="164" w:author="Deborah Owens" w:date="2018-04-12T16:22:00Z">
              <w:r w:rsidDel="00392A43">
                <w:rPr>
                  <w:rFonts w:ascii="Tahoma" w:hAnsi="Tahoma" w:cs="Tahoma"/>
                  <w:color w:val="222222"/>
                </w:rPr>
                <w:delText>with</w:delText>
              </w:r>
            </w:del>
            <w:r>
              <w:rPr>
                <w:rFonts w:ascii="Tahoma" w:hAnsi="Tahoma" w:cs="Tahoma"/>
                <w:color w:val="222222"/>
              </w:rPr>
              <w:t xml:space="preserve">in a single region but can cross multiple availability domains. You can define subnets for a cloud network in different availability </w:t>
            </w:r>
            <w:r>
              <w:rPr>
                <w:rFonts w:ascii="Tahoma" w:hAnsi="Tahoma" w:cs="Tahoma"/>
                <w:color w:val="222222"/>
              </w:rPr>
              <w:lastRenderedPageBreak/>
              <w:t xml:space="preserve">domains, but the subnet itself must belong to a single availability domain. You </w:t>
            </w:r>
            <w:del w:id="165" w:author="Deborah Owens" w:date="2018-04-12T16:23:00Z">
              <w:r w:rsidDel="00392A43">
                <w:rPr>
                  <w:rFonts w:ascii="Tahoma" w:hAnsi="Tahoma" w:cs="Tahoma"/>
                  <w:color w:val="222222"/>
                </w:rPr>
                <w:delText>need to</w:delText>
              </w:r>
            </w:del>
            <w:ins w:id="166" w:author="Deborah Owens" w:date="2018-04-12T16:23:00Z">
              <w:r w:rsidR="00392A43">
                <w:rPr>
                  <w:rFonts w:ascii="Tahoma" w:hAnsi="Tahoma" w:cs="Tahoma"/>
                  <w:color w:val="222222"/>
                </w:rPr>
                <w:t>must</w:t>
              </w:r>
            </w:ins>
            <w:r>
              <w:rPr>
                <w:rFonts w:ascii="Tahoma" w:hAnsi="Tahoma" w:cs="Tahoma"/>
                <w:color w:val="222222"/>
              </w:rPr>
              <w:t xml:space="preserve"> set up at least one cloud network before you can launch instances. You can configure the cloud network with an optional internet gateway to handle public traffic, and an optional IPSec VPN connection to securely extend your on-premises network.</w:t>
            </w:r>
          </w:p>
          <w:p w14:paraId="73713D89" w14:textId="112A6BB6" w:rsidR="005A44C5" w:rsidRDefault="00AA5D94" w:rsidP="00392A43">
            <w:pPr>
              <w:rPr>
                <w:rFonts w:ascii="Tahoma" w:hAnsi="Tahoma" w:cs="Tahoma"/>
                <w:color w:val="222222"/>
              </w:rPr>
            </w:pPr>
            <w:r>
              <w:rPr>
                <w:rFonts w:ascii="Tahoma" w:hAnsi="Tahoma" w:cs="Tahoma"/>
                <w:color w:val="222222"/>
              </w:rPr>
              <w:t>When you create your VCN</w:t>
            </w:r>
            <w:ins w:id="167" w:author="Deborah Owens" w:date="2018-04-12T16:23:00Z">
              <w:r w:rsidR="00392A43">
                <w:rPr>
                  <w:rFonts w:ascii="Tahoma" w:hAnsi="Tahoma" w:cs="Tahoma"/>
                  <w:color w:val="222222"/>
                </w:rPr>
                <w:t>,</w:t>
              </w:r>
            </w:ins>
            <w:r>
              <w:rPr>
                <w:rFonts w:ascii="Tahoma" w:hAnsi="Tahoma" w:cs="Tahoma"/>
                <w:color w:val="222222"/>
              </w:rPr>
              <w:t xml:space="preserve"> you assign a contiguous IPv4 CIDR block of your choice. You can create multiple VCNs with overlapping IP address ranges. However, if you intend to connect your VCN to your on-premise</w:t>
            </w:r>
            <w:ins w:id="168" w:author="Deborah Owens" w:date="2018-04-12T16:23:00Z">
              <w:r w:rsidR="00392A43">
                <w:rPr>
                  <w:rFonts w:ascii="Tahoma" w:hAnsi="Tahoma" w:cs="Tahoma"/>
                  <w:color w:val="222222"/>
                </w:rPr>
                <w:t>s</w:t>
              </w:r>
            </w:ins>
            <w:r>
              <w:rPr>
                <w:rFonts w:ascii="Tahoma" w:hAnsi="Tahoma" w:cs="Tahoma"/>
                <w:color w:val="222222"/>
              </w:rPr>
              <w:t xml:space="preserve"> network </w:t>
            </w:r>
            <w:del w:id="169" w:author="Deborah Owens" w:date="2018-04-12T16:23:00Z">
              <w:r w:rsidDel="00392A43">
                <w:rPr>
                  <w:rFonts w:ascii="Tahoma" w:hAnsi="Tahoma" w:cs="Tahoma"/>
                  <w:color w:val="222222"/>
                </w:rPr>
                <w:delText xml:space="preserve">via </w:delText>
              </w:r>
            </w:del>
            <w:ins w:id="170" w:author="Deborah Owens" w:date="2018-04-12T16:23:00Z">
              <w:r w:rsidR="00392A43">
                <w:rPr>
                  <w:rFonts w:ascii="Tahoma" w:hAnsi="Tahoma" w:cs="Tahoma"/>
                  <w:color w:val="222222"/>
                </w:rPr>
                <w:t xml:space="preserve">through </w:t>
              </w:r>
            </w:ins>
            <w:r>
              <w:rPr>
                <w:rFonts w:ascii="Tahoma" w:hAnsi="Tahoma" w:cs="Tahoma"/>
                <w:color w:val="222222"/>
              </w:rPr>
              <w:t xml:space="preserve">an </w:t>
            </w:r>
            <w:proofErr w:type="spellStart"/>
            <w:r>
              <w:rPr>
                <w:rFonts w:ascii="Tahoma" w:hAnsi="Tahoma" w:cs="Tahoma"/>
                <w:color w:val="222222"/>
              </w:rPr>
              <w:t>IPSec</w:t>
            </w:r>
            <w:proofErr w:type="spellEnd"/>
            <w:r>
              <w:rPr>
                <w:rFonts w:ascii="Tahoma" w:hAnsi="Tahoma" w:cs="Tahoma"/>
                <w:color w:val="222222"/>
              </w:rPr>
              <w:t xml:space="preserve"> VPN connection, we recommend </w:t>
            </w:r>
            <w:ins w:id="171" w:author="Deborah Owens" w:date="2018-04-12T16:24:00Z">
              <w:r w:rsidR="00392A43">
                <w:rPr>
                  <w:rFonts w:ascii="Tahoma" w:hAnsi="Tahoma" w:cs="Tahoma"/>
                  <w:color w:val="222222"/>
                </w:rPr>
                <w:t xml:space="preserve">that </w:t>
              </w:r>
            </w:ins>
            <w:r>
              <w:rPr>
                <w:rFonts w:ascii="Tahoma" w:hAnsi="Tahoma" w:cs="Tahoma"/>
                <w:color w:val="222222"/>
              </w:rPr>
              <w:t xml:space="preserve">you ensure </w:t>
            </w:r>
            <w:del w:id="172" w:author="Deborah Owens" w:date="2018-04-12T16:24:00Z">
              <w:r w:rsidDel="00392A43">
                <w:rPr>
                  <w:rFonts w:ascii="Tahoma" w:hAnsi="Tahoma" w:cs="Tahoma"/>
                  <w:color w:val="222222"/>
                </w:rPr>
                <w:delText xml:space="preserve">that </w:delText>
              </w:r>
            </w:del>
            <w:r>
              <w:rPr>
                <w:rFonts w:ascii="Tahoma" w:hAnsi="Tahoma" w:cs="Tahoma"/>
                <w:color w:val="222222"/>
              </w:rPr>
              <w:t>the IP address ranges don’t overlap.</w:t>
            </w:r>
          </w:p>
        </w:tc>
      </w:tr>
    </w:tbl>
    <w:p w14:paraId="313F5380" w14:textId="77777777" w:rsidR="005A44C5" w:rsidRDefault="00AA5D94">
      <w:pPr>
        <w:pStyle w:val="Heading2"/>
        <w:divId w:val="319164451"/>
        <w:rPr>
          <w:rFonts w:ascii="Tahoma" w:eastAsia="Times New Roman" w:hAnsi="Tahoma" w:cs="Tahoma"/>
          <w:color w:val="222222"/>
        </w:rPr>
      </w:pPr>
      <w:bookmarkStart w:id="173" w:name="GUID-5477BF04-E138-4726-812A-74852BFF2FE"/>
      <w:bookmarkEnd w:id="173"/>
      <w:r>
        <w:rPr>
          <w:rFonts w:ascii="Tahoma" w:eastAsia="Times New Roman" w:hAnsi="Tahoma" w:cs="Tahoma"/>
          <w:color w:val="222222"/>
        </w:rPr>
        <w:lastRenderedPageBreak/>
        <w:t>Considerations for Deploying PeopleSoft on Oracle Cloud Infrastructure</w:t>
      </w:r>
    </w:p>
    <w:p w14:paraId="65731257" w14:textId="463ABF68" w:rsidR="005A44C5" w:rsidRDefault="00AA5D94">
      <w:pPr>
        <w:pStyle w:val="NormalWeb"/>
        <w:divId w:val="1710764693"/>
        <w:rPr>
          <w:rFonts w:ascii="Tahoma" w:hAnsi="Tahoma" w:cs="Tahoma"/>
          <w:color w:val="222222"/>
        </w:rPr>
      </w:pPr>
      <w:r>
        <w:rPr>
          <w:rFonts w:ascii="Tahoma" w:hAnsi="Tahoma" w:cs="Tahoma"/>
          <w:color w:val="222222"/>
        </w:rPr>
        <w:t xml:space="preserve">The architecture </w:t>
      </w:r>
      <w:del w:id="174" w:author="Deborah Owens" w:date="2018-04-12T16:24:00Z">
        <w:r w:rsidDel="0093632B">
          <w:rPr>
            <w:rFonts w:ascii="Tahoma" w:hAnsi="Tahoma" w:cs="Tahoma"/>
            <w:color w:val="222222"/>
          </w:rPr>
          <w:delText>remains the same irrespective of whether</w:delText>
        </w:r>
      </w:del>
      <w:ins w:id="175" w:author="Deborah Owens" w:date="2018-04-12T16:24:00Z">
        <w:r w:rsidR="0093632B">
          <w:rPr>
            <w:rFonts w:ascii="Tahoma" w:hAnsi="Tahoma" w:cs="Tahoma"/>
            <w:color w:val="222222"/>
          </w:rPr>
          <w:t>doesn’t change if</w:t>
        </w:r>
      </w:ins>
      <w:r>
        <w:rPr>
          <w:rFonts w:ascii="Tahoma" w:hAnsi="Tahoma" w:cs="Tahoma"/>
          <w:color w:val="222222"/>
        </w:rPr>
        <w:t xml:space="preserve"> you deploy PeopleSoft manually or by using automation tools.</w:t>
      </w:r>
    </w:p>
    <w:p w14:paraId="0A938054" w14:textId="28344BA5" w:rsidR="005A44C5" w:rsidRDefault="00AA5D94">
      <w:pPr>
        <w:pStyle w:val="subhead2"/>
        <w:divId w:val="987248878"/>
        <w:rPr>
          <w:rFonts w:ascii="Tahoma" w:hAnsi="Tahoma" w:cs="Tahoma"/>
          <w:color w:val="222222"/>
        </w:rPr>
      </w:pPr>
      <w:del w:id="176" w:author="Deborah Owens" w:date="2018-04-12T16:24:00Z">
        <w:r w:rsidDel="0093632B">
          <w:rPr>
            <w:rFonts w:ascii="Tahoma" w:hAnsi="Tahoma" w:cs="Tahoma"/>
            <w:color w:val="222222"/>
          </w:rPr>
          <w:delText xml:space="preserve">Access Type: </w:delText>
        </w:r>
      </w:del>
      <w:r>
        <w:rPr>
          <w:rFonts w:ascii="Tahoma" w:hAnsi="Tahoma" w:cs="Tahoma"/>
          <w:color w:val="222222"/>
        </w:rPr>
        <w:t>Private or Public Subnet</w:t>
      </w:r>
      <w:ins w:id="177" w:author="Deborah Owens" w:date="2018-04-12T16:24:00Z">
        <w:r w:rsidR="0093632B">
          <w:rPr>
            <w:rFonts w:ascii="Tahoma" w:hAnsi="Tahoma" w:cs="Tahoma"/>
            <w:color w:val="222222"/>
          </w:rPr>
          <w:t xml:space="preserve"> Access</w:t>
        </w:r>
      </w:ins>
    </w:p>
    <w:p w14:paraId="57AEDF7F" w14:textId="4D70365A" w:rsidR="005A44C5" w:rsidRDefault="00AA5D94">
      <w:pPr>
        <w:pStyle w:val="NormalWeb"/>
        <w:divId w:val="987248878"/>
        <w:rPr>
          <w:rFonts w:ascii="Tahoma" w:hAnsi="Tahoma" w:cs="Tahoma"/>
          <w:color w:val="222222"/>
        </w:rPr>
      </w:pPr>
      <w:r>
        <w:rPr>
          <w:rFonts w:ascii="Tahoma" w:hAnsi="Tahoma" w:cs="Tahoma"/>
          <w:color w:val="222222"/>
        </w:rPr>
        <w:t xml:space="preserve">All the architecture diagrams </w:t>
      </w:r>
      <w:del w:id="178" w:author="Deborah Owens" w:date="2018-04-12T16:25:00Z">
        <w:r w:rsidDel="0093632B">
          <w:rPr>
            <w:rFonts w:ascii="Tahoma" w:hAnsi="Tahoma" w:cs="Tahoma"/>
            <w:color w:val="222222"/>
          </w:rPr>
          <w:delText xml:space="preserve">provided in this solution </w:delText>
        </w:r>
      </w:del>
      <w:r>
        <w:rPr>
          <w:rFonts w:ascii="Tahoma" w:hAnsi="Tahoma" w:cs="Tahoma"/>
          <w:color w:val="222222"/>
        </w:rPr>
        <w:t xml:space="preserve">assume that you don’t want to access your database and application hosts </w:t>
      </w:r>
      <w:del w:id="179" w:author="Deborah Owens" w:date="2018-04-12T16:25:00Z">
        <w:r w:rsidDel="0093632B">
          <w:rPr>
            <w:rFonts w:ascii="Tahoma" w:hAnsi="Tahoma" w:cs="Tahoma"/>
            <w:color w:val="222222"/>
          </w:rPr>
          <w:delText xml:space="preserve">directly </w:delText>
        </w:r>
      </w:del>
      <w:r>
        <w:rPr>
          <w:rFonts w:ascii="Tahoma" w:hAnsi="Tahoma" w:cs="Tahoma"/>
          <w:color w:val="222222"/>
        </w:rPr>
        <w:t xml:space="preserve">over the </w:t>
      </w:r>
      <w:del w:id="180" w:author="Deborah Owens" w:date="2018-04-12T16:25:00Z">
        <w:r w:rsidDel="0093632B">
          <w:rPr>
            <w:rFonts w:ascii="Tahoma" w:hAnsi="Tahoma" w:cs="Tahoma"/>
            <w:color w:val="222222"/>
          </w:rPr>
          <w:delText>public Internet</w:delText>
        </w:r>
      </w:del>
      <w:ins w:id="181" w:author="Deborah Owens" w:date="2018-04-12T16:25:00Z">
        <w:r w:rsidR="0093632B">
          <w:rPr>
            <w:rFonts w:ascii="Tahoma" w:hAnsi="Tahoma" w:cs="Tahoma"/>
            <w:color w:val="222222"/>
          </w:rPr>
          <w:t>internet</w:t>
        </w:r>
      </w:ins>
      <w:r>
        <w:rPr>
          <w:rFonts w:ascii="Tahoma" w:hAnsi="Tahoma" w:cs="Tahoma"/>
          <w:color w:val="222222"/>
        </w:rPr>
        <w:t xml:space="preserve">. The architecture diagrams consist of a virtual cloud network (VCN) with the bastion host, load balancer, application, and database instances placed in separate subnets. Oracle recommends creating separate subnets for </w:t>
      </w:r>
      <w:ins w:id="182" w:author="Deborah Owens" w:date="2018-04-12T16:25:00Z">
        <w:r w:rsidR="0093632B">
          <w:rPr>
            <w:rFonts w:ascii="Tahoma" w:hAnsi="Tahoma" w:cs="Tahoma"/>
            <w:color w:val="222222"/>
          </w:rPr>
          <w:t xml:space="preserve">the </w:t>
        </w:r>
      </w:ins>
      <w:r>
        <w:rPr>
          <w:rFonts w:ascii="Tahoma" w:hAnsi="Tahoma" w:cs="Tahoma"/>
          <w:color w:val="222222"/>
        </w:rPr>
        <w:t xml:space="preserve">bastion host, database, application, </w:t>
      </w:r>
      <w:ins w:id="183" w:author="Deborah Owens" w:date="2018-04-12T16:28:00Z">
        <w:r w:rsidR="00D16987">
          <w:rPr>
            <w:rFonts w:ascii="Tahoma" w:hAnsi="Tahoma" w:cs="Tahoma"/>
            <w:color w:val="222222"/>
          </w:rPr>
          <w:t xml:space="preserve">and </w:t>
        </w:r>
      </w:ins>
      <w:r>
        <w:rPr>
          <w:rFonts w:ascii="Tahoma" w:hAnsi="Tahoma" w:cs="Tahoma"/>
          <w:color w:val="222222"/>
        </w:rPr>
        <w:t xml:space="preserve">load balancer instances to ensure that the appropriate security list is assigned to instances in each subnet. In Oracle Cloud Infrastructure, </w:t>
      </w:r>
      <w:ins w:id="184" w:author="Deborah Owens" w:date="2018-04-12T16:26:00Z">
        <w:r w:rsidR="0093632B">
          <w:rPr>
            <w:rFonts w:ascii="Tahoma" w:hAnsi="Tahoma" w:cs="Tahoma"/>
            <w:color w:val="222222"/>
          </w:rPr>
          <w:t xml:space="preserve">you configure </w:t>
        </w:r>
      </w:ins>
      <w:r>
        <w:rPr>
          <w:rFonts w:ascii="Tahoma" w:hAnsi="Tahoma" w:cs="Tahoma"/>
          <w:color w:val="222222"/>
        </w:rPr>
        <w:t xml:space="preserve">firewall rules </w:t>
      </w:r>
      <w:del w:id="185" w:author="Deborah Owens" w:date="2018-04-12T16:26:00Z">
        <w:r w:rsidDel="0093632B">
          <w:rPr>
            <w:rFonts w:ascii="Tahoma" w:hAnsi="Tahoma" w:cs="Tahoma"/>
            <w:color w:val="222222"/>
          </w:rPr>
          <w:delText xml:space="preserve">are configured </w:delText>
        </w:r>
      </w:del>
      <w:r>
        <w:rPr>
          <w:rFonts w:ascii="Tahoma" w:hAnsi="Tahoma" w:cs="Tahoma"/>
          <w:color w:val="222222"/>
        </w:rPr>
        <w:t>through security lists. Create a security list for each subnet. Each subnet in a VCN uses a single route table. </w:t>
      </w:r>
    </w:p>
    <w:p w14:paraId="6AC0E1D4" w14:textId="1024106A" w:rsidR="005A44C5" w:rsidRDefault="00AA5D94">
      <w:pPr>
        <w:pStyle w:val="NormalWeb"/>
        <w:divId w:val="987248878"/>
        <w:rPr>
          <w:rFonts w:ascii="Tahoma" w:hAnsi="Tahoma" w:cs="Tahoma"/>
          <w:color w:val="222222"/>
        </w:rPr>
      </w:pPr>
      <w:r>
        <w:rPr>
          <w:rFonts w:ascii="Tahoma" w:hAnsi="Tahoma" w:cs="Tahoma"/>
          <w:color w:val="222222"/>
        </w:rPr>
        <w:t xml:space="preserve">You can create instances in </w:t>
      </w:r>
      <w:ins w:id="186" w:author="Deborah Owens" w:date="2018-04-12T16:26:00Z">
        <w:r w:rsidR="0093632B">
          <w:rPr>
            <w:rFonts w:ascii="Tahoma" w:hAnsi="Tahoma" w:cs="Tahoma"/>
            <w:color w:val="222222"/>
          </w:rPr>
          <w:t xml:space="preserve">a </w:t>
        </w:r>
      </w:ins>
      <w:r>
        <w:rPr>
          <w:rFonts w:ascii="Tahoma" w:hAnsi="Tahoma" w:cs="Tahoma"/>
          <w:color w:val="222222"/>
        </w:rPr>
        <w:t xml:space="preserve">private or public subnet based on whether you want to permit access to the instances from the </w:t>
      </w:r>
      <w:del w:id="187" w:author="Deborah Owens" w:date="2018-04-12T16:26:00Z">
        <w:r w:rsidDel="0093632B">
          <w:rPr>
            <w:rFonts w:ascii="Tahoma" w:hAnsi="Tahoma" w:cs="Tahoma"/>
            <w:color w:val="222222"/>
          </w:rPr>
          <w:delText>public I</w:delText>
        </w:r>
      </w:del>
      <w:ins w:id="188" w:author="Deborah Owens" w:date="2018-04-12T16:26:00Z">
        <w:r w:rsidR="0093632B">
          <w:rPr>
            <w:rFonts w:ascii="Tahoma" w:hAnsi="Tahoma" w:cs="Tahoma"/>
            <w:color w:val="222222"/>
          </w:rPr>
          <w:t>i</w:t>
        </w:r>
      </w:ins>
      <w:r>
        <w:rPr>
          <w:rFonts w:ascii="Tahoma" w:hAnsi="Tahoma" w:cs="Tahoma"/>
          <w:color w:val="222222"/>
        </w:rPr>
        <w:t>nternet.</w:t>
      </w:r>
    </w:p>
    <w:p w14:paraId="04A461EE" w14:textId="2354FD26" w:rsidR="005A44C5" w:rsidRDefault="00AA5D94">
      <w:pPr>
        <w:pStyle w:val="NormalWeb"/>
        <w:numPr>
          <w:ilvl w:val="0"/>
          <w:numId w:val="4"/>
        </w:numPr>
        <w:divId w:val="987248878"/>
        <w:rPr>
          <w:rFonts w:ascii="Tahoma" w:hAnsi="Tahoma" w:cs="Tahoma"/>
          <w:color w:val="222222"/>
        </w:rPr>
      </w:pPr>
      <w:r>
        <w:rPr>
          <w:rStyle w:val="bold1"/>
          <w:rFonts w:ascii="Tahoma" w:hAnsi="Tahoma" w:cs="Tahoma"/>
          <w:color w:val="222222"/>
        </w:rPr>
        <w:t xml:space="preserve">Scenario 1: Deploying all instances only in </w:t>
      </w:r>
      <w:ins w:id="189" w:author="Deborah Owens" w:date="2018-04-12T16:28:00Z">
        <w:r w:rsidR="00D16987">
          <w:rPr>
            <w:rStyle w:val="bold1"/>
            <w:rFonts w:ascii="Tahoma" w:hAnsi="Tahoma" w:cs="Tahoma"/>
            <w:color w:val="222222"/>
          </w:rPr>
          <w:t xml:space="preserve">a </w:t>
        </w:r>
      </w:ins>
      <w:r>
        <w:rPr>
          <w:rStyle w:val="bold1"/>
          <w:rFonts w:ascii="Tahoma" w:hAnsi="Tahoma" w:cs="Tahoma"/>
          <w:color w:val="222222"/>
        </w:rPr>
        <w:t>private subnet.</w:t>
      </w:r>
      <w:r>
        <w:rPr>
          <w:rFonts w:ascii="Tahoma" w:hAnsi="Tahoma" w:cs="Tahoma"/>
          <w:color w:val="222222"/>
        </w:rPr>
        <w:t xml:space="preserve"> In this deployment, </w:t>
      </w:r>
      <w:ins w:id="190" w:author="Deborah Owens" w:date="2018-04-12T16:29:00Z">
        <w:r w:rsidR="00BE5FAA">
          <w:rPr>
            <w:rFonts w:ascii="Tahoma" w:hAnsi="Tahoma" w:cs="Tahoma"/>
            <w:color w:val="222222"/>
          </w:rPr>
          <w:t xml:space="preserve">the </w:t>
        </w:r>
      </w:ins>
      <w:r>
        <w:rPr>
          <w:rFonts w:ascii="Tahoma" w:hAnsi="Tahoma" w:cs="Tahoma"/>
          <w:color w:val="222222"/>
        </w:rPr>
        <w:t xml:space="preserve">PeopleSoft application and database servers are created in </w:t>
      </w:r>
      <w:ins w:id="191" w:author="Deborah Owens" w:date="2018-04-12T16:29:00Z">
        <w:r w:rsidR="00BE5FAA">
          <w:rPr>
            <w:rFonts w:ascii="Tahoma" w:hAnsi="Tahoma" w:cs="Tahoma"/>
            <w:color w:val="222222"/>
          </w:rPr>
          <w:t xml:space="preserve">a </w:t>
        </w:r>
      </w:ins>
      <w:r>
        <w:rPr>
          <w:rFonts w:ascii="Tahoma" w:hAnsi="Tahoma" w:cs="Tahoma"/>
          <w:color w:val="222222"/>
        </w:rPr>
        <w:t xml:space="preserve">private subnet. </w:t>
      </w:r>
      <w:ins w:id="192" w:author="Deborah Owens" w:date="2018-04-12T16:29:00Z">
        <w:r w:rsidR="00BE5FAA">
          <w:rPr>
            <w:rFonts w:ascii="Tahoma" w:hAnsi="Tahoma" w:cs="Tahoma"/>
            <w:color w:val="222222"/>
          </w:rPr>
          <w:t xml:space="preserve">A </w:t>
        </w:r>
      </w:ins>
      <w:del w:id="193" w:author="Deborah Owens" w:date="2018-04-12T16:29:00Z">
        <w:r w:rsidDel="00BE5FAA">
          <w:rPr>
            <w:rFonts w:ascii="Tahoma" w:hAnsi="Tahoma" w:cs="Tahoma"/>
            <w:color w:val="222222"/>
          </w:rPr>
          <w:delText>P</w:delText>
        </w:r>
      </w:del>
      <w:ins w:id="194" w:author="Deborah Owens" w:date="2018-04-12T16:29:00Z">
        <w:r w:rsidR="00BE5FAA">
          <w:rPr>
            <w:rFonts w:ascii="Tahoma" w:hAnsi="Tahoma" w:cs="Tahoma"/>
            <w:color w:val="222222"/>
          </w:rPr>
          <w:t>p</w:t>
        </w:r>
      </w:ins>
      <w:r>
        <w:rPr>
          <w:rFonts w:ascii="Tahoma" w:hAnsi="Tahoma" w:cs="Tahoma"/>
          <w:color w:val="222222"/>
        </w:rPr>
        <w:t xml:space="preserve">ublic IP address can’t be assigned to instances created in the private subnet, so you can’t access these instances </w:t>
      </w:r>
      <w:del w:id="195" w:author="Deborah Owens" w:date="2018-04-12T16:29:00Z">
        <w:r w:rsidDel="00BE5FAA">
          <w:rPr>
            <w:rFonts w:ascii="Tahoma" w:hAnsi="Tahoma" w:cs="Tahoma"/>
            <w:color w:val="222222"/>
          </w:rPr>
          <w:delText xml:space="preserve">directly </w:delText>
        </w:r>
      </w:del>
      <w:r>
        <w:rPr>
          <w:rFonts w:ascii="Tahoma" w:hAnsi="Tahoma" w:cs="Tahoma"/>
          <w:color w:val="222222"/>
        </w:rPr>
        <w:t xml:space="preserve">over the </w:t>
      </w:r>
      <w:del w:id="196" w:author="Deborah Owens" w:date="2018-04-12T16:30:00Z">
        <w:r w:rsidDel="00BE5FAA">
          <w:rPr>
            <w:rFonts w:ascii="Tahoma" w:hAnsi="Tahoma" w:cs="Tahoma"/>
            <w:color w:val="222222"/>
          </w:rPr>
          <w:delText>public I</w:delText>
        </w:r>
      </w:del>
      <w:ins w:id="197" w:author="Deborah Owens" w:date="2018-04-12T16:30:00Z">
        <w:r w:rsidR="00BE5FAA">
          <w:rPr>
            <w:rFonts w:ascii="Tahoma" w:hAnsi="Tahoma" w:cs="Tahoma"/>
            <w:color w:val="222222"/>
          </w:rPr>
          <w:t>i</w:t>
        </w:r>
      </w:ins>
      <w:r>
        <w:rPr>
          <w:rFonts w:ascii="Tahoma" w:hAnsi="Tahoma" w:cs="Tahoma"/>
          <w:color w:val="222222"/>
        </w:rPr>
        <w:t>nternet. To access your PeopleSoft servers from your on-premise</w:t>
      </w:r>
      <w:ins w:id="198" w:author="Deborah Owens" w:date="2018-04-12T16:30:00Z">
        <w:r w:rsidR="00BE5FAA">
          <w:rPr>
            <w:rFonts w:ascii="Tahoma" w:hAnsi="Tahoma" w:cs="Tahoma"/>
            <w:color w:val="222222"/>
          </w:rPr>
          <w:t>s</w:t>
        </w:r>
      </w:ins>
      <w:r>
        <w:rPr>
          <w:rFonts w:ascii="Tahoma" w:hAnsi="Tahoma" w:cs="Tahoma"/>
          <w:color w:val="222222"/>
        </w:rPr>
        <w:t xml:space="preserve"> environment, you can:</w:t>
      </w:r>
    </w:p>
    <w:p w14:paraId="314D87C2" w14:textId="46B54492" w:rsidR="005A44C5" w:rsidRDefault="00AA5D94">
      <w:pPr>
        <w:pStyle w:val="NormalWeb"/>
        <w:numPr>
          <w:ilvl w:val="1"/>
          <w:numId w:val="4"/>
        </w:numPr>
        <w:divId w:val="987248878"/>
        <w:rPr>
          <w:rFonts w:ascii="Tahoma" w:hAnsi="Tahoma" w:cs="Tahoma"/>
          <w:color w:val="222222"/>
        </w:rPr>
      </w:pPr>
      <w:del w:id="199" w:author="Deborah Owens" w:date="2018-04-12T16:30:00Z">
        <w:r w:rsidDel="00BE5FAA">
          <w:rPr>
            <w:rFonts w:ascii="Tahoma" w:hAnsi="Tahoma" w:cs="Tahoma"/>
            <w:color w:val="222222"/>
          </w:rPr>
          <w:delText xml:space="preserve">configure </w:delText>
        </w:r>
      </w:del>
      <w:ins w:id="200" w:author="Deborah Owens" w:date="2018-04-12T16:30:00Z">
        <w:r w:rsidR="00BE5FAA">
          <w:rPr>
            <w:rFonts w:ascii="Tahoma" w:hAnsi="Tahoma" w:cs="Tahoma"/>
            <w:color w:val="222222"/>
          </w:rPr>
          <w:t xml:space="preserve">Configure an </w:t>
        </w:r>
      </w:ins>
      <w:proofErr w:type="spellStart"/>
      <w:r>
        <w:rPr>
          <w:rFonts w:ascii="Tahoma" w:hAnsi="Tahoma" w:cs="Tahoma"/>
          <w:color w:val="222222"/>
        </w:rPr>
        <w:t>IPSec</w:t>
      </w:r>
      <w:proofErr w:type="spellEnd"/>
      <w:r>
        <w:rPr>
          <w:rFonts w:ascii="Tahoma" w:hAnsi="Tahoma" w:cs="Tahoma"/>
          <w:color w:val="222222"/>
        </w:rPr>
        <w:t xml:space="preserve"> VPN tunnel between your data center and Oracle Cloud Infrastructure before provisioning </w:t>
      </w:r>
      <w:ins w:id="201" w:author="Deborah Owens" w:date="2018-04-12T16:30:00Z">
        <w:r w:rsidR="00BE5FAA">
          <w:rPr>
            <w:rFonts w:ascii="Tahoma" w:hAnsi="Tahoma" w:cs="Tahoma"/>
            <w:color w:val="222222"/>
          </w:rPr>
          <w:t xml:space="preserve">the </w:t>
        </w:r>
      </w:ins>
      <w:r>
        <w:rPr>
          <w:rFonts w:ascii="Tahoma" w:hAnsi="Tahoma" w:cs="Tahoma"/>
          <w:color w:val="222222"/>
        </w:rPr>
        <w:t>PeopleSoft servers</w:t>
      </w:r>
      <w:ins w:id="202" w:author="Deborah Owens" w:date="2018-04-12T16:30:00Z">
        <w:r w:rsidR="005B60E8">
          <w:rPr>
            <w:rFonts w:ascii="Tahoma" w:hAnsi="Tahoma" w:cs="Tahoma"/>
            <w:color w:val="222222"/>
          </w:rPr>
          <w:t>.</w:t>
        </w:r>
      </w:ins>
    </w:p>
    <w:p w14:paraId="065DDBF8" w14:textId="7146DDBB" w:rsidR="005A44C5" w:rsidRDefault="00AA5D94">
      <w:pPr>
        <w:pStyle w:val="NormalWeb"/>
        <w:numPr>
          <w:ilvl w:val="1"/>
          <w:numId w:val="4"/>
        </w:numPr>
        <w:divId w:val="987248878"/>
        <w:rPr>
          <w:rFonts w:ascii="Tahoma" w:hAnsi="Tahoma" w:cs="Tahoma"/>
          <w:color w:val="222222"/>
        </w:rPr>
      </w:pPr>
      <w:del w:id="203" w:author="Deborah Owens" w:date="2018-04-12T16:30:00Z">
        <w:r w:rsidDel="00BE5FAA">
          <w:rPr>
            <w:rFonts w:ascii="Tahoma" w:hAnsi="Tahoma" w:cs="Tahoma"/>
            <w:color w:val="222222"/>
          </w:rPr>
          <w:lastRenderedPageBreak/>
          <w:delText xml:space="preserve">use </w:delText>
        </w:r>
      </w:del>
      <w:ins w:id="204" w:author="Deborah Owens" w:date="2018-04-12T16:30:00Z">
        <w:r w:rsidR="00BE5FAA">
          <w:rPr>
            <w:rFonts w:ascii="Tahoma" w:hAnsi="Tahoma" w:cs="Tahoma"/>
            <w:color w:val="222222"/>
          </w:rPr>
          <w:t xml:space="preserve">Use </w:t>
        </w:r>
      </w:ins>
      <w:r>
        <w:rPr>
          <w:rFonts w:ascii="Tahoma" w:hAnsi="Tahoma" w:cs="Tahoma"/>
          <w:color w:val="222222"/>
        </w:rPr>
        <w:t>a bastion host in this configuration, and then access all the servers in private subnet from the bastion host</w:t>
      </w:r>
      <w:ins w:id="205" w:author="Deborah Owens" w:date="2018-04-12T16:30:00Z">
        <w:r w:rsidR="005B60E8">
          <w:rPr>
            <w:rFonts w:ascii="Tahoma" w:hAnsi="Tahoma" w:cs="Tahoma"/>
            <w:color w:val="222222"/>
          </w:rPr>
          <w:t>.</w:t>
        </w:r>
      </w:ins>
    </w:p>
    <w:p w14:paraId="59CC7F4D" w14:textId="10FF4C0B" w:rsidR="005A44C5" w:rsidRDefault="00AA5D94">
      <w:pPr>
        <w:pStyle w:val="NormalWeb"/>
        <w:ind w:left="720"/>
        <w:divId w:val="987248878"/>
        <w:rPr>
          <w:rFonts w:ascii="Tahoma" w:hAnsi="Tahoma" w:cs="Tahoma"/>
          <w:color w:val="222222"/>
        </w:rPr>
      </w:pPr>
      <w:r>
        <w:rPr>
          <w:rFonts w:ascii="Tahoma" w:hAnsi="Tahoma" w:cs="Tahoma"/>
          <w:color w:val="222222"/>
        </w:rPr>
        <w:t xml:space="preserve">Oracle recommends deploying all instances in private subnets for production environments where there are no </w:t>
      </w:r>
      <w:del w:id="206" w:author="Deborah Owens" w:date="2018-04-12T16:31:00Z">
        <w:r w:rsidDel="005B60E8">
          <w:rPr>
            <w:rFonts w:ascii="Tahoma" w:hAnsi="Tahoma" w:cs="Tahoma"/>
            <w:color w:val="222222"/>
          </w:rPr>
          <w:delText>Internet</w:delText>
        </w:r>
      </w:del>
      <w:ins w:id="207" w:author="Deborah Owens" w:date="2018-04-12T16:31:00Z">
        <w:r w:rsidR="005B60E8">
          <w:rPr>
            <w:rFonts w:ascii="Tahoma" w:hAnsi="Tahoma" w:cs="Tahoma"/>
            <w:color w:val="222222"/>
          </w:rPr>
          <w:t>internet</w:t>
        </w:r>
      </w:ins>
      <w:r>
        <w:rPr>
          <w:rFonts w:ascii="Tahoma" w:hAnsi="Tahoma" w:cs="Tahoma"/>
          <w:color w:val="222222"/>
        </w:rPr>
        <w:t xml:space="preserve">-facing </w:t>
      </w:r>
      <w:del w:id="208" w:author="Deborah Owens" w:date="2018-04-12T16:31:00Z">
        <w:r w:rsidDel="005B60E8">
          <w:rPr>
            <w:rFonts w:ascii="Tahoma" w:hAnsi="Tahoma" w:cs="Tahoma"/>
            <w:color w:val="222222"/>
          </w:rPr>
          <w:delText>end points</w:delText>
        </w:r>
      </w:del>
      <w:ins w:id="209" w:author="Deborah Owens" w:date="2018-04-12T16:31:00Z">
        <w:r w:rsidR="005B60E8">
          <w:rPr>
            <w:rFonts w:ascii="Tahoma" w:hAnsi="Tahoma" w:cs="Tahoma"/>
            <w:color w:val="222222"/>
          </w:rPr>
          <w:t>endpoints</w:t>
        </w:r>
      </w:ins>
      <w:r>
        <w:rPr>
          <w:rFonts w:ascii="Tahoma" w:hAnsi="Tahoma" w:cs="Tahoma"/>
          <w:color w:val="222222"/>
        </w:rPr>
        <w:t xml:space="preserve">. This </w:t>
      </w:r>
      <w:ins w:id="210" w:author="Deborah Owens" w:date="2018-04-12T16:31:00Z">
        <w:r w:rsidR="005B60E8">
          <w:rPr>
            <w:rFonts w:ascii="Tahoma" w:hAnsi="Tahoma" w:cs="Tahoma"/>
            <w:color w:val="222222"/>
          </w:rPr>
          <w:t xml:space="preserve">type of </w:t>
        </w:r>
      </w:ins>
      <w:r>
        <w:rPr>
          <w:rFonts w:ascii="Tahoma" w:hAnsi="Tahoma" w:cs="Tahoma"/>
          <w:color w:val="222222"/>
        </w:rPr>
        <w:t xml:space="preserve">deployment is </w:t>
      </w:r>
      <w:del w:id="211" w:author="Deborah Owens" w:date="2018-04-12T16:31:00Z">
        <w:r w:rsidDel="005B60E8">
          <w:rPr>
            <w:rFonts w:ascii="Tahoma" w:hAnsi="Tahoma" w:cs="Tahoma"/>
            <w:color w:val="222222"/>
          </w:rPr>
          <w:delText xml:space="preserve">suitable </w:delText>
        </w:r>
      </w:del>
      <w:ins w:id="212" w:author="Deborah Owens" w:date="2018-04-12T16:31:00Z">
        <w:r w:rsidR="005B60E8">
          <w:rPr>
            <w:rFonts w:ascii="Tahoma" w:hAnsi="Tahoma" w:cs="Tahoma"/>
            <w:color w:val="222222"/>
          </w:rPr>
          <w:t xml:space="preserve">useful </w:t>
        </w:r>
      </w:ins>
      <w:r>
        <w:rPr>
          <w:rFonts w:ascii="Tahoma" w:hAnsi="Tahoma" w:cs="Tahoma"/>
          <w:color w:val="222222"/>
        </w:rPr>
        <w:t xml:space="preserve">when you want to have a hybrid deployment with </w:t>
      </w:r>
      <w:ins w:id="213" w:author="Deborah Owens" w:date="2018-04-12T16:31:00Z">
        <w:r w:rsidR="005B60E8">
          <w:rPr>
            <w:rFonts w:ascii="Tahoma" w:hAnsi="Tahoma" w:cs="Tahoma"/>
            <w:color w:val="222222"/>
          </w:rPr>
          <w:t xml:space="preserve">the </w:t>
        </w:r>
      </w:ins>
      <w:r>
        <w:rPr>
          <w:rFonts w:ascii="Tahoma" w:hAnsi="Tahoma" w:cs="Tahoma"/>
          <w:color w:val="222222"/>
        </w:rPr>
        <w:t>cloud as an extension to your existing data centers.</w:t>
      </w:r>
    </w:p>
    <w:p w14:paraId="153C8E62" w14:textId="171AD3EB" w:rsidR="005A44C5" w:rsidRDefault="00AA5D94">
      <w:pPr>
        <w:pStyle w:val="NormalWeb"/>
        <w:numPr>
          <w:ilvl w:val="0"/>
          <w:numId w:val="4"/>
        </w:numPr>
        <w:divId w:val="987248878"/>
        <w:rPr>
          <w:rFonts w:ascii="Tahoma" w:hAnsi="Tahoma" w:cs="Tahoma"/>
          <w:color w:val="222222"/>
        </w:rPr>
      </w:pPr>
      <w:r>
        <w:rPr>
          <w:rStyle w:val="bold1"/>
          <w:rFonts w:ascii="Tahoma" w:hAnsi="Tahoma" w:cs="Tahoma"/>
          <w:color w:val="222222"/>
        </w:rPr>
        <w:t xml:space="preserve">Scenario 2: Deploying a few instances in </w:t>
      </w:r>
      <w:ins w:id="214" w:author="Deborah Owens" w:date="2018-04-12T16:32:00Z">
        <w:r w:rsidR="00BE673C">
          <w:rPr>
            <w:rStyle w:val="bold1"/>
            <w:rFonts w:ascii="Tahoma" w:hAnsi="Tahoma" w:cs="Tahoma"/>
            <w:color w:val="222222"/>
          </w:rPr>
          <w:t xml:space="preserve">a </w:t>
        </w:r>
      </w:ins>
      <w:r>
        <w:rPr>
          <w:rStyle w:val="bold1"/>
          <w:rFonts w:ascii="Tahoma" w:hAnsi="Tahoma" w:cs="Tahoma"/>
          <w:color w:val="222222"/>
        </w:rPr>
        <w:t xml:space="preserve">public subnet and a few instances in </w:t>
      </w:r>
      <w:del w:id="215" w:author="Deborah Owens" w:date="2018-04-12T16:32:00Z">
        <w:r w:rsidDel="00BE673C">
          <w:rPr>
            <w:rStyle w:val="bold1"/>
            <w:rFonts w:ascii="Tahoma" w:hAnsi="Tahoma" w:cs="Tahoma"/>
            <w:color w:val="222222"/>
          </w:rPr>
          <w:delText xml:space="preserve">the </w:delText>
        </w:r>
      </w:del>
      <w:ins w:id="216" w:author="Deborah Owens" w:date="2018-04-12T16:32:00Z">
        <w:r w:rsidR="00BE673C">
          <w:rPr>
            <w:rStyle w:val="bold1"/>
            <w:rFonts w:ascii="Tahoma" w:hAnsi="Tahoma" w:cs="Tahoma"/>
            <w:color w:val="222222"/>
          </w:rPr>
          <w:t xml:space="preserve">a </w:t>
        </w:r>
      </w:ins>
      <w:r>
        <w:rPr>
          <w:rStyle w:val="bold1"/>
          <w:rFonts w:ascii="Tahoma" w:hAnsi="Tahoma" w:cs="Tahoma"/>
          <w:color w:val="222222"/>
        </w:rPr>
        <w:t>private subnet.</w:t>
      </w:r>
      <w:r>
        <w:rPr>
          <w:rFonts w:ascii="Tahoma" w:hAnsi="Tahoma" w:cs="Tahoma"/>
          <w:color w:val="222222"/>
        </w:rPr>
        <w:t xml:space="preserve"> This deployment is </w:t>
      </w:r>
      <w:del w:id="217" w:author="Deborah Owens" w:date="2018-04-12T16:32:00Z">
        <w:r w:rsidDel="00BE673C">
          <w:rPr>
            <w:rFonts w:ascii="Tahoma" w:hAnsi="Tahoma" w:cs="Tahoma"/>
            <w:color w:val="222222"/>
          </w:rPr>
          <w:delText xml:space="preserve">suitable </w:delText>
        </w:r>
      </w:del>
      <w:ins w:id="218" w:author="Deborah Owens" w:date="2018-04-12T16:32:00Z">
        <w:r w:rsidR="00BE673C">
          <w:rPr>
            <w:rFonts w:ascii="Tahoma" w:hAnsi="Tahoma" w:cs="Tahoma"/>
            <w:color w:val="222222"/>
          </w:rPr>
          <w:t xml:space="preserve">useful </w:t>
        </w:r>
      </w:ins>
      <w:r>
        <w:rPr>
          <w:rFonts w:ascii="Tahoma" w:hAnsi="Tahoma" w:cs="Tahoma"/>
          <w:color w:val="222222"/>
        </w:rPr>
        <w:t xml:space="preserve">when </w:t>
      </w:r>
      <w:ins w:id="219" w:author="Deborah Owens" w:date="2018-04-12T16:32:00Z">
        <w:r w:rsidR="00BE673C">
          <w:rPr>
            <w:rFonts w:ascii="Tahoma" w:hAnsi="Tahoma" w:cs="Tahoma"/>
            <w:color w:val="222222"/>
          </w:rPr>
          <w:t xml:space="preserve">the </w:t>
        </w:r>
      </w:ins>
      <w:r>
        <w:rPr>
          <w:rFonts w:ascii="Tahoma" w:hAnsi="Tahoma" w:cs="Tahoma"/>
          <w:color w:val="222222"/>
        </w:rPr>
        <w:t xml:space="preserve">PeopleSoft application server has </w:t>
      </w:r>
      <w:del w:id="220" w:author="Deborah Owens" w:date="2018-04-12T16:32:00Z">
        <w:r w:rsidDel="00BE673C">
          <w:rPr>
            <w:rFonts w:ascii="Tahoma" w:hAnsi="Tahoma" w:cs="Tahoma"/>
            <w:color w:val="222222"/>
          </w:rPr>
          <w:delText>Internet</w:delText>
        </w:r>
      </w:del>
      <w:ins w:id="221" w:author="Deborah Owens" w:date="2018-04-12T16:32:00Z">
        <w:r w:rsidR="00BE673C">
          <w:rPr>
            <w:rFonts w:ascii="Tahoma" w:hAnsi="Tahoma" w:cs="Tahoma"/>
            <w:color w:val="222222"/>
          </w:rPr>
          <w:t>internet</w:t>
        </w:r>
      </w:ins>
      <w:r>
        <w:rPr>
          <w:rFonts w:ascii="Tahoma" w:hAnsi="Tahoma" w:cs="Tahoma"/>
          <w:color w:val="222222"/>
        </w:rPr>
        <w:t>-facing and non-</w:t>
      </w:r>
      <w:del w:id="222" w:author="Deborah Owens" w:date="2018-04-12T16:32:00Z">
        <w:r w:rsidDel="00BE673C">
          <w:rPr>
            <w:rFonts w:ascii="Tahoma" w:hAnsi="Tahoma" w:cs="Tahoma"/>
            <w:color w:val="222222"/>
          </w:rPr>
          <w:delText xml:space="preserve">Internet </w:delText>
        </w:r>
      </w:del>
      <w:ins w:id="223" w:author="Deborah Owens" w:date="2018-04-12T16:32:00Z">
        <w:r w:rsidR="00BE673C">
          <w:rPr>
            <w:rFonts w:ascii="Tahoma" w:hAnsi="Tahoma" w:cs="Tahoma"/>
            <w:color w:val="222222"/>
          </w:rPr>
          <w:t>internet-</w:t>
        </w:r>
      </w:ins>
      <w:r>
        <w:rPr>
          <w:rFonts w:ascii="Tahoma" w:hAnsi="Tahoma" w:cs="Tahoma"/>
          <w:color w:val="222222"/>
        </w:rPr>
        <w:t xml:space="preserve">facing </w:t>
      </w:r>
      <w:del w:id="224" w:author="Deborah Owens" w:date="2018-04-12T16:32:00Z">
        <w:r w:rsidDel="00BE673C">
          <w:rPr>
            <w:rFonts w:ascii="Tahoma" w:hAnsi="Tahoma" w:cs="Tahoma"/>
            <w:color w:val="222222"/>
          </w:rPr>
          <w:delText>end points</w:delText>
        </w:r>
      </w:del>
      <w:ins w:id="225" w:author="Deborah Owens" w:date="2018-04-12T16:32:00Z">
        <w:r w:rsidR="00BE673C">
          <w:rPr>
            <w:rFonts w:ascii="Tahoma" w:hAnsi="Tahoma" w:cs="Tahoma"/>
            <w:color w:val="222222"/>
          </w:rPr>
          <w:t>endpoints</w:t>
        </w:r>
      </w:ins>
      <w:r>
        <w:rPr>
          <w:rFonts w:ascii="Tahoma" w:hAnsi="Tahoma" w:cs="Tahoma"/>
          <w:color w:val="222222"/>
        </w:rPr>
        <w:t xml:space="preserve">. In this configuration, some PeopleSoft application instances are placed in </w:t>
      </w:r>
      <w:ins w:id="226" w:author="Deborah Owens" w:date="2018-04-12T16:33:00Z">
        <w:r w:rsidR="00BE673C">
          <w:rPr>
            <w:rFonts w:ascii="Tahoma" w:hAnsi="Tahoma" w:cs="Tahoma"/>
            <w:color w:val="222222"/>
          </w:rPr>
          <w:t xml:space="preserve">a </w:t>
        </w:r>
      </w:ins>
      <w:r>
        <w:rPr>
          <w:rFonts w:ascii="Tahoma" w:hAnsi="Tahoma" w:cs="Tahoma"/>
          <w:color w:val="222222"/>
        </w:rPr>
        <w:t>public subnet</w:t>
      </w:r>
      <w:ins w:id="227" w:author="Deborah Owens" w:date="2018-04-12T16:33:00Z">
        <w:r w:rsidR="00BE673C">
          <w:rPr>
            <w:rFonts w:ascii="Tahoma" w:hAnsi="Tahoma" w:cs="Tahoma"/>
            <w:color w:val="222222"/>
          </w:rPr>
          <w:t>,</w:t>
        </w:r>
      </w:ins>
      <w:r>
        <w:rPr>
          <w:rFonts w:ascii="Tahoma" w:hAnsi="Tahoma" w:cs="Tahoma"/>
          <w:color w:val="222222"/>
        </w:rPr>
        <w:t xml:space="preserve"> and others are placed in </w:t>
      </w:r>
      <w:ins w:id="228" w:author="Deborah Owens" w:date="2018-04-12T16:33:00Z">
        <w:r w:rsidR="00BE673C">
          <w:rPr>
            <w:rFonts w:ascii="Tahoma" w:hAnsi="Tahoma" w:cs="Tahoma"/>
            <w:color w:val="222222"/>
          </w:rPr>
          <w:t xml:space="preserve">a </w:t>
        </w:r>
      </w:ins>
      <w:r>
        <w:rPr>
          <w:rFonts w:ascii="Tahoma" w:hAnsi="Tahoma" w:cs="Tahoma"/>
          <w:color w:val="222222"/>
        </w:rPr>
        <w:t xml:space="preserve">private subnet. For example, you may have application instances serving internal users and another set of application instances serving external users. In this scenario, place </w:t>
      </w:r>
      <w:ins w:id="229" w:author="Deborah Owens" w:date="2018-04-12T16:33:00Z">
        <w:r w:rsidR="00BE673C">
          <w:rPr>
            <w:rFonts w:ascii="Tahoma" w:hAnsi="Tahoma" w:cs="Tahoma"/>
            <w:color w:val="222222"/>
          </w:rPr>
          <w:t xml:space="preserve">the </w:t>
        </w:r>
      </w:ins>
      <w:r>
        <w:rPr>
          <w:rFonts w:ascii="Tahoma" w:hAnsi="Tahoma" w:cs="Tahoma"/>
          <w:color w:val="222222"/>
        </w:rPr>
        <w:t xml:space="preserve">application instances serving internal traffic in </w:t>
      </w:r>
      <w:ins w:id="230" w:author="Deborah Owens" w:date="2018-04-12T16:33:00Z">
        <w:r w:rsidR="00BE673C">
          <w:rPr>
            <w:rFonts w:ascii="Tahoma" w:hAnsi="Tahoma" w:cs="Tahoma"/>
            <w:color w:val="222222"/>
          </w:rPr>
          <w:t xml:space="preserve">a </w:t>
        </w:r>
      </w:ins>
      <w:r>
        <w:rPr>
          <w:rFonts w:ascii="Tahoma" w:hAnsi="Tahoma" w:cs="Tahoma"/>
          <w:color w:val="222222"/>
        </w:rPr>
        <w:t>private subnet</w:t>
      </w:r>
      <w:ins w:id="231" w:author="Deborah Owens" w:date="2018-04-12T16:33:00Z">
        <w:r w:rsidR="00BE673C">
          <w:rPr>
            <w:rFonts w:ascii="Tahoma" w:hAnsi="Tahoma" w:cs="Tahoma"/>
            <w:color w:val="222222"/>
          </w:rPr>
          <w:t>,</w:t>
        </w:r>
      </w:ins>
      <w:r>
        <w:rPr>
          <w:rFonts w:ascii="Tahoma" w:hAnsi="Tahoma" w:cs="Tahoma"/>
          <w:color w:val="222222"/>
        </w:rPr>
        <w:t xml:space="preserve"> and </w:t>
      </w:r>
      <w:ins w:id="232" w:author="Deborah Owens" w:date="2018-04-12T16:33:00Z">
        <w:r w:rsidR="00BE673C">
          <w:rPr>
            <w:rFonts w:ascii="Tahoma" w:hAnsi="Tahoma" w:cs="Tahoma"/>
            <w:color w:val="222222"/>
          </w:rPr>
          <w:t xml:space="preserve">place </w:t>
        </w:r>
      </w:ins>
      <w:r>
        <w:rPr>
          <w:rFonts w:ascii="Tahoma" w:hAnsi="Tahoma" w:cs="Tahoma"/>
          <w:color w:val="222222"/>
        </w:rPr>
        <w:t xml:space="preserve">the application servers </w:t>
      </w:r>
      <w:ins w:id="233" w:author="Deborah Owens" w:date="2018-04-12T16:35:00Z">
        <w:r w:rsidR="00BE673C">
          <w:rPr>
            <w:rFonts w:ascii="Tahoma" w:hAnsi="Tahoma" w:cs="Tahoma"/>
            <w:color w:val="222222"/>
          </w:rPr>
          <w:t xml:space="preserve">that serve </w:t>
        </w:r>
      </w:ins>
      <w:del w:id="234" w:author="Deborah Owens" w:date="2018-04-12T16:35:00Z">
        <w:r w:rsidDel="00BE673C">
          <w:rPr>
            <w:rFonts w:ascii="Tahoma" w:hAnsi="Tahoma" w:cs="Tahoma"/>
            <w:color w:val="222222"/>
          </w:rPr>
          <w:delText>for</w:delText>
        </w:r>
      </w:del>
      <w:r>
        <w:rPr>
          <w:rFonts w:ascii="Tahoma" w:hAnsi="Tahoma" w:cs="Tahoma"/>
          <w:color w:val="222222"/>
        </w:rPr>
        <w:t xml:space="preserve"> external traffic in </w:t>
      </w:r>
      <w:ins w:id="235" w:author="Deborah Owens" w:date="2018-04-12T16:34:00Z">
        <w:r w:rsidR="00BE673C">
          <w:rPr>
            <w:rFonts w:ascii="Tahoma" w:hAnsi="Tahoma" w:cs="Tahoma"/>
            <w:color w:val="222222"/>
          </w:rPr>
          <w:t xml:space="preserve">a </w:t>
        </w:r>
      </w:ins>
      <w:r>
        <w:rPr>
          <w:rFonts w:ascii="Tahoma" w:hAnsi="Tahoma" w:cs="Tahoma"/>
          <w:color w:val="222222"/>
        </w:rPr>
        <w:t xml:space="preserve">public subnet. You can also set up a public load balancer on top of the </w:t>
      </w:r>
      <w:del w:id="236" w:author="Deborah Owens" w:date="2018-04-12T16:34:00Z">
        <w:r w:rsidDel="00BE673C">
          <w:rPr>
            <w:rFonts w:ascii="Tahoma" w:hAnsi="Tahoma" w:cs="Tahoma"/>
            <w:color w:val="222222"/>
          </w:rPr>
          <w:delText>Internet</w:delText>
        </w:r>
      </w:del>
      <w:ins w:id="237" w:author="Deborah Owens" w:date="2018-04-12T16:34:00Z">
        <w:r w:rsidR="00BE673C">
          <w:rPr>
            <w:rFonts w:ascii="Tahoma" w:hAnsi="Tahoma" w:cs="Tahoma"/>
            <w:color w:val="222222"/>
          </w:rPr>
          <w:t>internet</w:t>
        </w:r>
      </w:ins>
      <w:r>
        <w:rPr>
          <w:rFonts w:ascii="Tahoma" w:hAnsi="Tahoma" w:cs="Tahoma"/>
          <w:color w:val="222222"/>
        </w:rPr>
        <w:t>-facing application instances, instead of placing</w:t>
      </w:r>
      <w:ins w:id="238" w:author="Deborah Owens" w:date="2018-04-12T16:34:00Z">
        <w:r w:rsidR="00BE673C">
          <w:rPr>
            <w:rFonts w:ascii="Tahoma" w:hAnsi="Tahoma" w:cs="Tahoma"/>
            <w:color w:val="222222"/>
          </w:rPr>
          <w:t xml:space="preserve"> the</w:t>
        </w:r>
      </w:ins>
      <w:r>
        <w:rPr>
          <w:rFonts w:ascii="Tahoma" w:hAnsi="Tahoma" w:cs="Tahoma"/>
          <w:color w:val="222222"/>
        </w:rPr>
        <w:t xml:space="preserve"> external application servers in </w:t>
      </w:r>
      <w:ins w:id="239" w:author="Deborah Owens" w:date="2018-04-12T16:34:00Z">
        <w:r w:rsidR="00BE673C">
          <w:rPr>
            <w:rFonts w:ascii="Tahoma" w:hAnsi="Tahoma" w:cs="Tahoma"/>
            <w:color w:val="222222"/>
          </w:rPr>
          <w:t xml:space="preserve">a </w:t>
        </w:r>
      </w:ins>
      <w:r>
        <w:rPr>
          <w:rFonts w:ascii="Tahoma" w:hAnsi="Tahoma" w:cs="Tahoma"/>
          <w:color w:val="222222"/>
        </w:rPr>
        <w:t xml:space="preserve">public subnet. If you place the bastion host in </w:t>
      </w:r>
      <w:ins w:id="240" w:author="Deborah Owens" w:date="2018-04-12T16:34:00Z">
        <w:r w:rsidR="00BE673C">
          <w:rPr>
            <w:rFonts w:ascii="Tahoma" w:hAnsi="Tahoma" w:cs="Tahoma"/>
            <w:color w:val="222222"/>
          </w:rPr>
          <w:t xml:space="preserve">a </w:t>
        </w:r>
      </w:ins>
      <w:r>
        <w:rPr>
          <w:rFonts w:ascii="Tahoma" w:hAnsi="Tahoma" w:cs="Tahoma"/>
          <w:color w:val="222222"/>
        </w:rPr>
        <w:t xml:space="preserve">public subnet, </w:t>
      </w:r>
      <w:ins w:id="241" w:author="Deborah Owens" w:date="2018-04-12T16:34:00Z">
        <w:r w:rsidR="00BE673C">
          <w:rPr>
            <w:rFonts w:ascii="Tahoma" w:hAnsi="Tahoma" w:cs="Tahoma"/>
            <w:color w:val="222222"/>
          </w:rPr>
          <w:t xml:space="preserve">then </w:t>
        </w:r>
      </w:ins>
      <w:r>
        <w:rPr>
          <w:rFonts w:ascii="Tahoma" w:hAnsi="Tahoma" w:cs="Tahoma"/>
          <w:color w:val="222222"/>
        </w:rPr>
        <w:t>the bastion host is assigned a public IP address</w:t>
      </w:r>
      <w:ins w:id="242" w:author="Deborah Owens" w:date="2018-04-12T16:34:00Z">
        <w:r w:rsidR="00BE673C">
          <w:rPr>
            <w:rFonts w:ascii="Tahoma" w:hAnsi="Tahoma" w:cs="Tahoma"/>
            <w:color w:val="222222"/>
          </w:rPr>
          <w:t>,</w:t>
        </w:r>
      </w:ins>
      <w:r>
        <w:rPr>
          <w:rFonts w:ascii="Tahoma" w:hAnsi="Tahoma" w:cs="Tahoma"/>
          <w:color w:val="222222"/>
        </w:rPr>
        <w:t xml:space="preserve"> and you can access it over the </w:t>
      </w:r>
      <w:del w:id="243" w:author="Deborah Owens" w:date="2018-04-12T16:35:00Z">
        <w:r w:rsidDel="00BE673C">
          <w:rPr>
            <w:rFonts w:ascii="Tahoma" w:hAnsi="Tahoma" w:cs="Tahoma"/>
            <w:color w:val="222222"/>
          </w:rPr>
          <w:delText>public I</w:delText>
        </w:r>
      </w:del>
      <w:ins w:id="244" w:author="Deborah Owens" w:date="2018-04-12T16:35:00Z">
        <w:r w:rsidR="00BE673C">
          <w:rPr>
            <w:rFonts w:ascii="Tahoma" w:hAnsi="Tahoma" w:cs="Tahoma"/>
            <w:color w:val="222222"/>
          </w:rPr>
          <w:t>i</w:t>
        </w:r>
      </w:ins>
      <w:r>
        <w:rPr>
          <w:rFonts w:ascii="Tahoma" w:hAnsi="Tahoma" w:cs="Tahoma"/>
          <w:color w:val="222222"/>
        </w:rPr>
        <w:t xml:space="preserve">nternet. To access the instances in the private subnet, you can </w:t>
      </w:r>
      <w:ins w:id="245" w:author="Deborah Owens" w:date="2018-04-12T16:35:00Z">
        <w:r w:rsidR="00BE673C">
          <w:rPr>
            <w:rFonts w:ascii="Tahoma" w:hAnsi="Tahoma" w:cs="Tahoma"/>
            <w:color w:val="222222"/>
          </w:rPr>
          <w:t xml:space="preserve">use </w:t>
        </w:r>
      </w:ins>
      <w:ins w:id="246" w:author="Deborah Owens" w:date="2018-04-12T16:36:00Z">
        <w:r w:rsidR="00BE673C">
          <w:rPr>
            <w:rFonts w:ascii="Tahoma" w:hAnsi="Tahoma" w:cs="Tahoma"/>
            <w:color w:val="222222"/>
          </w:rPr>
          <w:t xml:space="preserve">Secure Shell </w:t>
        </w:r>
      </w:ins>
      <w:ins w:id="247" w:author="Deborah Owens" w:date="2018-04-12T16:35:00Z">
        <w:r w:rsidR="00BE673C">
          <w:rPr>
            <w:rFonts w:ascii="Tahoma" w:hAnsi="Tahoma" w:cs="Tahoma"/>
            <w:color w:val="222222"/>
          </w:rPr>
          <w:t>(</w:t>
        </w:r>
      </w:ins>
      <w:r>
        <w:rPr>
          <w:rFonts w:ascii="Tahoma" w:hAnsi="Tahoma" w:cs="Tahoma"/>
          <w:color w:val="222222"/>
        </w:rPr>
        <w:t>SSH</w:t>
      </w:r>
      <w:ins w:id="248" w:author="Deborah Owens" w:date="2018-04-12T16:35:00Z">
        <w:r w:rsidR="00BE673C">
          <w:rPr>
            <w:rFonts w:ascii="Tahoma" w:hAnsi="Tahoma" w:cs="Tahoma"/>
            <w:color w:val="222222"/>
          </w:rPr>
          <w:t>)</w:t>
        </w:r>
      </w:ins>
      <w:r>
        <w:rPr>
          <w:rFonts w:ascii="Tahoma" w:hAnsi="Tahoma" w:cs="Tahoma"/>
          <w:color w:val="222222"/>
        </w:rPr>
        <w:t xml:space="preserve"> to </w:t>
      </w:r>
      <w:ins w:id="249" w:author="Deborah Owens" w:date="2018-04-12T16:36:00Z">
        <w:r w:rsidR="00BE673C">
          <w:rPr>
            <w:rFonts w:ascii="Tahoma" w:hAnsi="Tahoma" w:cs="Tahoma"/>
            <w:color w:val="222222"/>
          </w:rPr>
          <w:t xml:space="preserve">get to </w:t>
        </w:r>
      </w:ins>
      <w:r>
        <w:rPr>
          <w:rFonts w:ascii="Tahoma" w:hAnsi="Tahoma" w:cs="Tahoma"/>
          <w:color w:val="222222"/>
        </w:rPr>
        <w:t xml:space="preserve">the bastion host. You can then connect to the instance on </w:t>
      </w:r>
      <w:ins w:id="250" w:author="Deborah Owens" w:date="2018-04-12T16:36:00Z">
        <w:r w:rsidR="00BE673C">
          <w:rPr>
            <w:rFonts w:ascii="Tahoma" w:hAnsi="Tahoma" w:cs="Tahoma"/>
            <w:color w:val="222222"/>
          </w:rPr>
          <w:t xml:space="preserve">the </w:t>
        </w:r>
      </w:ins>
      <w:r>
        <w:rPr>
          <w:rFonts w:ascii="Tahoma" w:hAnsi="Tahoma" w:cs="Tahoma"/>
          <w:color w:val="222222"/>
        </w:rPr>
        <w:t>private subnet from the bastion host.</w:t>
      </w:r>
    </w:p>
    <w:p w14:paraId="4F2EFE2C" w14:textId="0D04261C" w:rsidR="005A44C5" w:rsidRDefault="00AA5D94">
      <w:pPr>
        <w:pStyle w:val="NormalWeb"/>
        <w:numPr>
          <w:ilvl w:val="0"/>
          <w:numId w:val="4"/>
        </w:numPr>
        <w:divId w:val="987248878"/>
        <w:rPr>
          <w:rFonts w:ascii="Tahoma" w:hAnsi="Tahoma" w:cs="Tahoma"/>
          <w:color w:val="222222"/>
        </w:rPr>
      </w:pPr>
      <w:r>
        <w:rPr>
          <w:rStyle w:val="bold1"/>
          <w:rFonts w:ascii="Tahoma" w:hAnsi="Tahoma" w:cs="Tahoma"/>
          <w:color w:val="222222"/>
        </w:rPr>
        <w:t xml:space="preserve">Scenario 3: Deploying all instances in </w:t>
      </w:r>
      <w:del w:id="251" w:author="Deborah Owens" w:date="2018-04-12T16:36:00Z">
        <w:r w:rsidDel="00B70C0F">
          <w:rPr>
            <w:rStyle w:val="bold1"/>
            <w:rFonts w:ascii="Tahoma" w:hAnsi="Tahoma" w:cs="Tahoma"/>
            <w:color w:val="222222"/>
          </w:rPr>
          <w:delText xml:space="preserve">the </w:delText>
        </w:r>
      </w:del>
      <w:ins w:id="252" w:author="Deborah Owens" w:date="2018-04-12T16:36:00Z">
        <w:r w:rsidR="00B70C0F">
          <w:rPr>
            <w:rStyle w:val="bold1"/>
            <w:rFonts w:ascii="Tahoma" w:hAnsi="Tahoma" w:cs="Tahoma"/>
            <w:color w:val="222222"/>
          </w:rPr>
          <w:t xml:space="preserve">a </w:t>
        </w:r>
      </w:ins>
      <w:r>
        <w:rPr>
          <w:rStyle w:val="bold1"/>
          <w:rFonts w:ascii="Tahoma" w:hAnsi="Tahoma" w:cs="Tahoma"/>
          <w:color w:val="222222"/>
        </w:rPr>
        <w:t>public subnet.</w:t>
      </w:r>
      <w:r>
        <w:rPr>
          <w:rFonts w:ascii="Tahoma" w:hAnsi="Tahoma" w:cs="Tahoma"/>
          <w:color w:val="222222"/>
        </w:rPr>
        <w:t xml:space="preserve"> In this deployment, </w:t>
      </w:r>
      <w:ins w:id="253" w:author="Deborah Owens" w:date="2018-04-12T16:37:00Z">
        <w:r w:rsidR="00B70C0F">
          <w:rPr>
            <w:rFonts w:ascii="Tahoma" w:hAnsi="Tahoma" w:cs="Tahoma"/>
            <w:color w:val="222222"/>
          </w:rPr>
          <w:t xml:space="preserve">the </w:t>
        </w:r>
      </w:ins>
      <w:r>
        <w:rPr>
          <w:rFonts w:ascii="Tahoma" w:hAnsi="Tahoma" w:cs="Tahoma"/>
          <w:color w:val="222222"/>
        </w:rPr>
        <w:t>PeopleSoft application and database instances are created in</w:t>
      </w:r>
      <w:ins w:id="254" w:author="Deborah Owens" w:date="2018-04-12T16:37:00Z">
        <w:r w:rsidR="00B70C0F">
          <w:rPr>
            <w:rFonts w:ascii="Tahoma" w:hAnsi="Tahoma" w:cs="Tahoma"/>
            <w:color w:val="222222"/>
          </w:rPr>
          <w:t xml:space="preserve"> a</w:t>
        </w:r>
      </w:ins>
      <w:r>
        <w:rPr>
          <w:rFonts w:ascii="Tahoma" w:hAnsi="Tahoma" w:cs="Tahoma"/>
          <w:color w:val="222222"/>
        </w:rPr>
        <w:t xml:space="preserve"> public subnet. Every instance in the public subnet has a public IP address attached to it. Although instances with public IP address</w:t>
      </w:r>
      <w:ins w:id="255" w:author="Deborah Owens" w:date="2018-04-12T16:37:00Z">
        <w:r w:rsidR="00B70C0F">
          <w:rPr>
            <w:rFonts w:ascii="Tahoma" w:hAnsi="Tahoma" w:cs="Tahoma"/>
            <w:color w:val="222222"/>
          </w:rPr>
          <w:t>es</w:t>
        </w:r>
      </w:ins>
      <w:r>
        <w:rPr>
          <w:rFonts w:ascii="Tahoma" w:hAnsi="Tahoma" w:cs="Tahoma"/>
          <w:color w:val="222222"/>
        </w:rPr>
        <w:t xml:space="preserve"> can be accessed over </w:t>
      </w:r>
      <w:del w:id="256" w:author="Deborah Owens" w:date="2018-04-12T16:37:00Z">
        <w:r w:rsidDel="00B70C0F">
          <w:rPr>
            <w:rFonts w:ascii="Tahoma" w:hAnsi="Tahoma" w:cs="Tahoma"/>
            <w:color w:val="222222"/>
          </w:rPr>
          <w:delText xml:space="preserve">public </w:delText>
        </w:r>
      </w:del>
      <w:ins w:id="257" w:author="Deborah Owens" w:date="2018-04-12T16:37:00Z">
        <w:r w:rsidR="00B70C0F">
          <w:rPr>
            <w:rFonts w:ascii="Tahoma" w:hAnsi="Tahoma" w:cs="Tahoma"/>
            <w:color w:val="222222"/>
          </w:rPr>
          <w:t xml:space="preserve">the </w:t>
        </w:r>
      </w:ins>
      <w:del w:id="258" w:author="Deborah Owens" w:date="2018-04-12T16:37:00Z">
        <w:r w:rsidDel="00B70C0F">
          <w:rPr>
            <w:rFonts w:ascii="Tahoma" w:hAnsi="Tahoma" w:cs="Tahoma"/>
            <w:color w:val="222222"/>
          </w:rPr>
          <w:delText>I</w:delText>
        </w:r>
      </w:del>
      <w:ins w:id="259" w:author="Deborah Owens" w:date="2018-04-12T16:37:00Z">
        <w:r w:rsidR="00B70C0F">
          <w:rPr>
            <w:rFonts w:ascii="Tahoma" w:hAnsi="Tahoma" w:cs="Tahoma"/>
            <w:color w:val="222222"/>
          </w:rPr>
          <w:t>i</w:t>
        </w:r>
      </w:ins>
      <w:r>
        <w:rPr>
          <w:rFonts w:ascii="Tahoma" w:hAnsi="Tahoma" w:cs="Tahoma"/>
          <w:color w:val="222222"/>
        </w:rPr>
        <w:t xml:space="preserve">nternet, you can restrict access by using security lists and security rules. Oracle recommends </w:t>
      </w:r>
      <w:ins w:id="260" w:author="Deborah Owens" w:date="2018-04-12T16:37:00Z">
        <w:r w:rsidR="00B70C0F">
          <w:rPr>
            <w:rFonts w:ascii="Tahoma" w:hAnsi="Tahoma" w:cs="Tahoma"/>
            <w:color w:val="222222"/>
          </w:rPr>
          <w:t xml:space="preserve">that you </w:t>
        </w:r>
      </w:ins>
      <w:r>
        <w:rPr>
          <w:rFonts w:ascii="Tahoma" w:hAnsi="Tahoma" w:cs="Tahoma"/>
          <w:color w:val="222222"/>
        </w:rPr>
        <w:t>plac</w:t>
      </w:r>
      <w:ins w:id="261" w:author="Deborah Owens" w:date="2018-04-12T16:37:00Z">
        <w:r w:rsidR="00B70C0F">
          <w:rPr>
            <w:rFonts w:ascii="Tahoma" w:hAnsi="Tahoma" w:cs="Tahoma"/>
            <w:color w:val="222222"/>
          </w:rPr>
          <w:t>e</w:t>
        </w:r>
      </w:ins>
      <w:del w:id="262" w:author="Deborah Owens" w:date="2018-04-12T16:37:00Z">
        <w:r w:rsidDel="00B70C0F">
          <w:rPr>
            <w:rFonts w:ascii="Tahoma" w:hAnsi="Tahoma" w:cs="Tahoma"/>
            <w:color w:val="222222"/>
          </w:rPr>
          <w:delText>ing</w:delText>
        </w:r>
      </w:del>
      <w:r>
        <w:rPr>
          <w:rFonts w:ascii="Tahoma" w:hAnsi="Tahoma" w:cs="Tahoma"/>
          <w:color w:val="222222"/>
        </w:rPr>
        <w:t xml:space="preserve"> a bastion host in this configuration for administration tasks. Instead of opening administration ports for servers over </w:t>
      </w:r>
      <w:del w:id="263" w:author="Deborah Owens" w:date="2018-04-12T16:38:00Z">
        <w:r w:rsidDel="00B70C0F">
          <w:rPr>
            <w:rFonts w:ascii="Tahoma" w:hAnsi="Tahoma" w:cs="Tahoma"/>
            <w:color w:val="222222"/>
          </w:rPr>
          <w:delText xml:space="preserve">public </w:delText>
        </w:r>
      </w:del>
      <w:ins w:id="264" w:author="Deborah Owens" w:date="2018-04-12T16:38:00Z">
        <w:r w:rsidR="00B70C0F">
          <w:rPr>
            <w:rFonts w:ascii="Tahoma" w:hAnsi="Tahoma" w:cs="Tahoma"/>
            <w:color w:val="222222"/>
          </w:rPr>
          <w:t xml:space="preserve">the </w:t>
        </w:r>
      </w:ins>
      <w:del w:id="265" w:author="Deborah Owens" w:date="2018-04-12T16:38:00Z">
        <w:r w:rsidDel="00B70C0F">
          <w:rPr>
            <w:rFonts w:ascii="Tahoma" w:hAnsi="Tahoma" w:cs="Tahoma"/>
            <w:color w:val="222222"/>
          </w:rPr>
          <w:delText>I</w:delText>
        </w:r>
      </w:del>
      <w:ins w:id="266" w:author="Deborah Owens" w:date="2018-04-12T16:38:00Z">
        <w:r w:rsidR="00B70C0F">
          <w:rPr>
            <w:rFonts w:ascii="Tahoma" w:hAnsi="Tahoma" w:cs="Tahoma"/>
            <w:color w:val="222222"/>
          </w:rPr>
          <w:t>i</w:t>
        </w:r>
      </w:ins>
      <w:r>
        <w:rPr>
          <w:rFonts w:ascii="Tahoma" w:hAnsi="Tahoma" w:cs="Tahoma"/>
          <w:color w:val="222222"/>
        </w:rPr>
        <w:t xml:space="preserve">nternet, you can open the administration ports only for </w:t>
      </w:r>
      <w:ins w:id="267" w:author="Deborah Owens" w:date="2018-04-12T16:38:00Z">
        <w:r w:rsidR="00B70C0F">
          <w:rPr>
            <w:rFonts w:ascii="Tahoma" w:hAnsi="Tahoma" w:cs="Tahoma"/>
            <w:color w:val="222222"/>
          </w:rPr>
          <w:t xml:space="preserve">the </w:t>
        </w:r>
      </w:ins>
      <w:r>
        <w:rPr>
          <w:rFonts w:ascii="Tahoma" w:hAnsi="Tahoma" w:cs="Tahoma"/>
          <w:color w:val="222222"/>
        </w:rPr>
        <w:t xml:space="preserve">bastion host and set up security lists to ensure that the instance can be accessed only from </w:t>
      </w:r>
      <w:ins w:id="268" w:author="Deborah Owens" w:date="2018-04-12T16:38:00Z">
        <w:r w:rsidR="00B70C0F">
          <w:rPr>
            <w:rFonts w:ascii="Tahoma" w:hAnsi="Tahoma" w:cs="Tahoma"/>
            <w:color w:val="222222"/>
          </w:rPr>
          <w:t xml:space="preserve">the </w:t>
        </w:r>
      </w:ins>
      <w:r>
        <w:rPr>
          <w:rFonts w:ascii="Tahoma" w:hAnsi="Tahoma" w:cs="Tahoma"/>
          <w:color w:val="222222"/>
        </w:rPr>
        <w:t xml:space="preserve">bastion host. </w:t>
      </w:r>
    </w:p>
    <w:p w14:paraId="58D9BD24" w14:textId="19B4F347" w:rsidR="005A44C5" w:rsidRDefault="00AA5D94">
      <w:pPr>
        <w:pStyle w:val="NormalWeb"/>
        <w:ind w:left="720"/>
        <w:divId w:val="987248878"/>
        <w:rPr>
          <w:rFonts w:ascii="Tahoma" w:hAnsi="Tahoma" w:cs="Tahoma"/>
          <w:color w:val="222222"/>
        </w:rPr>
      </w:pPr>
      <w:del w:id="269" w:author="Deborah Owens" w:date="2018-04-12T16:38:00Z">
        <w:r w:rsidDel="00B70C0F">
          <w:rPr>
            <w:rFonts w:ascii="Tahoma" w:hAnsi="Tahoma" w:cs="Tahoma"/>
            <w:color w:val="222222"/>
          </w:rPr>
          <w:delText>This deployment is recommended only</w:delText>
        </w:r>
      </w:del>
      <w:ins w:id="270" w:author="Deborah Owens" w:date="2018-04-12T16:38:00Z">
        <w:r w:rsidR="00B70C0F">
          <w:rPr>
            <w:rFonts w:ascii="Tahoma" w:hAnsi="Tahoma" w:cs="Tahoma"/>
            <w:color w:val="222222"/>
          </w:rPr>
          <w:t>Oracle recommends this deployment</w:t>
        </w:r>
      </w:ins>
      <w:r>
        <w:rPr>
          <w:rFonts w:ascii="Tahoma" w:hAnsi="Tahoma" w:cs="Tahoma"/>
          <w:color w:val="222222"/>
        </w:rPr>
        <w:t xml:space="preserve"> for quick demonstrations or for production</w:t>
      </w:r>
      <w:ins w:id="271" w:author="Deborah Owens" w:date="2018-04-12T16:39:00Z">
        <w:r w:rsidR="00B70C0F">
          <w:rPr>
            <w:rFonts w:ascii="Tahoma" w:hAnsi="Tahoma" w:cs="Tahoma"/>
            <w:color w:val="222222"/>
          </w:rPr>
          <w:t>-</w:t>
        </w:r>
      </w:ins>
      <w:del w:id="272" w:author="Deborah Owens" w:date="2018-04-12T16:39:00Z">
        <w:r w:rsidDel="00B70C0F">
          <w:rPr>
            <w:rFonts w:ascii="Tahoma" w:hAnsi="Tahoma" w:cs="Tahoma"/>
            <w:color w:val="222222"/>
          </w:rPr>
          <w:delText xml:space="preserve"> </w:delText>
        </w:r>
      </w:del>
      <w:r>
        <w:rPr>
          <w:rFonts w:ascii="Tahoma" w:hAnsi="Tahoma" w:cs="Tahoma"/>
          <w:color w:val="222222"/>
        </w:rPr>
        <w:t xml:space="preserve">grade deployments with no internal </w:t>
      </w:r>
      <w:del w:id="273" w:author="Deborah Owens" w:date="2018-04-12T16:39:00Z">
        <w:r w:rsidDel="00B70C0F">
          <w:rPr>
            <w:rFonts w:ascii="Tahoma" w:hAnsi="Tahoma" w:cs="Tahoma"/>
            <w:color w:val="222222"/>
          </w:rPr>
          <w:delText>end points</w:delText>
        </w:r>
      </w:del>
      <w:ins w:id="274" w:author="Deborah Owens" w:date="2018-04-12T16:39:00Z">
        <w:r w:rsidR="00B70C0F">
          <w:rPr>
            <w:rFonts w:ascii="Tahoma" w:hAnsi="Tahoma" w:cs="Tahoma"/>
            <w:color w:val="222222"/>
          </w:rPr>
          <w:t>endpoints</w:t>
        </w:r>
      </w:ins>
      <w:r>
        <w:rPr>
          <w:rFonts w:ascii="Tahoma" w:hAnsi="Tahoma" w:cs="Tahoma"/>
          <w:color w:val="222222"/>
        </w:rPr>
        <w:t>. This deployment is suitable only if you don’t have your own data center</w:t>
      </w:r>
      <w:ins w:id="275" w:author="Deborah Owens" w:date="2018-04-12T16:39:00Z">
        <w:r w:rsidR="00B70C0F">
          <w:rPr>
            <w:rFonts w:ascii="Tahoma" w:hAnsi="Tahoma" w:cs="Tahoma"/>
            <w:color w:val="222222"/>
          </w:rPr>
          <w:t>,</w:t>
        </w:r>
      </w:ins>
      <w:r>
        <w:rPr>
          <w:rFonts w:ascii="Tahoma" w:hAnsi="Tahoma" w:cs="Tahoma"/>
          <w:color w:val="222222"/>
        </w:rPr>
        <w:t xml:space="preserve"> or you can’t access instances over VPN, and you want to access </w:t>
      </w:r>
      <w:ins w:id="276" w:author="Deborah Owens" w:date="2018-04-12T16:40:00Z">
        <w:r w:rsidR="00B70C0F">
          <w:rPr>
            <w:rFonts w:ascii="Tahoma" w:hAnsi="Tahoma" w:cs="Tahoma"/>
            <w:color w:val="222222"/>
          </w:rPr>
          <w:t xml:space="preserve">the </w:t>
        </w:r>
      </w:ins>
      <w:r>
        <w:rPr>
          <w:rFonts w:ascii="Tahoma" w:hAnsi="Tahoma" w:cs="Tahoma"/>
          <w:color w:val="222222"/>
        </w:rPr>
        <w:t xml:space="preserve">infrastructure over </w:t>
      </w:r>
      <w:del w:id="277" w:author="Deborah Owens" w:date="2018-04-12T16:40:00Z">
        <w:r w:rsidDel="00B70C0F">
          <w:rPr>
            <w:rFonts w:ascii="Tahoma" w:hAnsi="Tahoma" w:cs="Tahoma"/>
            <w:color w:val="222222"/>
          </w:rPr>
          <w:delText xml:space="preserve">public </w:delText>
        </w:r>
      </w:del>
      <w:ins w:id="278" w:author="Deborah Owens" w:date="2018-04-12T16:40:00Z">
        <w:r w:rsidR="00B70C0F">
          <w:rPr>
            <w:rFonts w:ascii="Tahoma" w:hAnsi="Tahoma" w:cs="Tahoma"/>
            <w:color w:val="222222"/>
          </w:rPr>
          <w:t xml:space="preserve">the </w:t>
        </w:r>
      </w:ins>
      <w:del w:id="279" w:author="Deborah Owens" w:date="2018-04-12T16:40:00Z">
        <w:r w:rsidDel="00B70C0F">
          <w:rPr>
            <w:rFonts w:ascii="Tahoma" w:hAnsi="Tahoma" w:cs="Tahoma"/>
            <w:color w:val="222222"/>
          </w:rPr>
          <w:delText>I</w:delText>
        </w:r>
      </w:del>
      <w:ins w:id="280" w:author="Deborah Owens" w:date="2018-04-12T16:40:00Z">
        <w:r w:rsidR="00B70C0F">
          <w:rPr>
            <w:rFonts w:ascii="Tahoma" w:hAnsi="Tahoma" w:cs="Tahoma"/>
            <w:color w:val="222222"/>
          </w:rPr>
          <w:t>i</w:t>
        </w:r>
      </w:ins>
      <w:r>
        <w:rPr>
          <w:rFonts w:ascii="Tahoma" w:hAnsi="Tahoma" w:cs="Tahoma"/>
          <w:color w:val="222222"/>
        </w:rPr>
        <w:t>nternet.</w:t>
      </w:r>
    </w:p>
    <w:p w14:paraId="343A0225" w14:textId="6F4C4B72" w:rsidR="005A44C5" w:rsidRDefault="00AA5D94">
      <w:pPr>
        <w:pStyle w:val="NormalWeb"/>
        <w:divId w:val="987248878"/>
        <w:rPr>
          <w:rFonts w:ascii="Tahoma" w:hAnsi="Tahoma" w:cs="Tahoma"/>
          <w:color w:val="222222"/>
        </w:rPr>
      </w:pPr>
      <w:del w:id="281" w:author="Deborah Owens" w:date="2018-04-12T16:40:00Z">
        <w:r w:rsidDel="00B70C0F">
          <w:rPr>
            <w:rFonts w:ascii="Tahoma" w:hAnsi="Tahoma" w:cs="Tahoma"/>
            <w:color w:val="222222"/>
          </w:rPr>
          <w:delText>The following</w:delText>
        </w:r>
      </w:del>
      <w:ins w:id="282" w:author="Deborah Owens" w:date="2018-04-12T16:40:00Z">
        <w:r w:rsidR="00B70C0F">
          <w:rPr>
            <w:rFonts w:ascii="Tahoma" w:hAnsi="Tahoma" w:cs="Tahoma"/>
            <w:color w:val="222222"/>
          </w:rPr>
          <w:t>This</w:t>
        </w:r>
      </w:ins>
      <w:r>
        <w:rPr>
          <w:rFonts w:ascii="Tahoma" w:hAnsi="Tahoma" w:cs="Tahoma"/>
          <w:color w:val="222222"/>
        </w:rPr>
        <w:t xml:space="preserve"> image shows a </w:t>
      </w:r>
      <w:del w:id="283" w:author="Deborah Owens" w:date="2018-04-12T16:40:00Z">
        <w:r w:rsidDel="00C92370">
          <w:rPr>
            <w:rFonts w:ascii="Tahoma" w:hAnsi="Tahoma" w:cs="Tahoma"/>
            <w:color w:val="222222"/>
          </w:rPr>
          <w:delText>virtual cloud network (</w:delText>
        </w:r>
      </w:del>
      <w:r>
        <w:rPr>
          <w:rFonts w:ascii="Tahoma" w:hAnsi="Tahoma" w:cs="Tahoma"/>
          <w:color w:val="222222"/>
        </w:rPr>
        <w:t>VCN</w:t>
      </w:r>
      <w:del w:id="284" w:author="Deborah Owens" w:date="2018-04-12T16:40:00Z">
        <w:r w:rsidDel="00C92370">
          <w:rPr>
            <w:rFonts w:ascii="Tahoma" w:hAnsi="Tahoma" w:cs="Tahoma"/>
            <w:color w:val="222222"/>
          </w:rPr>
          <w:delText>)</w:delText>
        </w:r>
      </w:del>
      <w:r>
        <w:rPr>
          <w:rFonts w:ascii="Tahoma" w:hAnsi="Tahoma" w:cs="Tahoma"/>
          <w:color w:val="222222"/>
        </w:rPr>
        <w:t xml:space="preserve"> with public and private subnets.</w:t>
      </w:r>
    </w:p>
    <w:p w14:paraId="307106C8" w14:textId="70304D0E" w:rsidR="005A44C5" w:rsidRDefault="00C46F4A">
      <w:pPr>
        <w:divId w:val="58210716"/>
        <w:rPr>
          <w:rFonts w:ascii="Tahoma" w:eastAsia="Times New Roman" w:hAnsi="Tahoma" w:cs="Tahoma"/>
          <w:color w:val="222222"/>
        </w:rPr>
      </w:pPr>
      <w:ins w:id="285" w:author="Deborah Owens" w:date="2018-04-12T16:41:00Z">
        <w:r>
          <w:rPr>
            <w:rFonts w:ascii="Tahoma" w:eastAsia="Times New Roman" w:hAnsi="Tahoma" w:cs="Tahoma"/>
            <w:noProof/>
            <w:color w:val="222222"/>
          </w:rPr>
          <w:lastRenderedPageBreak/>
          <mc:AlternateContent>
            <mc:Choice Requires="wpi">
              <w:drawing>
                <wp:anchor distT="0" distB="0" distL="114300" distR="114300" simplePos="0" relativeHeight="251664384" behindDoc="0" locked="0" layoutInCell="1" allowOverlap="1" wp14:anchorId="08090BC6" wp14:editId="73AED215">
                  <wp:simplePos x="0" y="0"/>
                  <wp:positionH relativeFrom="column">
                    <wp:posOffset>3371700</wp:posOffset>
                  </wp:positionH>
                  <wp:positionV relativeFrom="paragraph">
                    <wp:posOffset>2120800</wp:posOffset>
                  </wp:positionV>
                  <wp:extent cx="775080" cy="120960"/>
                  <wp:effectExtent l="95250" t="171450" r="139700" b="184150"/>
                  <wp:wrapNone/>
                  <wp:docPr id="17" name="Ink 17"/>
                  <wp:cNvGraphicFramePr/>
                  <a:graphic xmlns:a="http://schemas.openxmlformats.org/drawingml/2006/main">
                    <a:graphicData uri="http://schemas.microsoft.com/office/word/2010/wordprocessingInk">
                      <w14:contentPart bwMode="auto" r:id="rId16">
                        <w14:nvContentPartPr>
                          <w14:cNvContentPartPr/>
                        </w14:nvContentPartPr>
                        <w14:xfrm>
                          <a:off x="0" y="0"/>
                          <a:ext cx="775080" cy="120960"/>
                        </w14:xfrm>
                      </w14:contentPart>
                    </a:graphicData>
                  </a:graphic>
                </wp:anchor>
              </w:drawing>
            </mc:Choice>
            <mc:Fallback xmlns:w16se="http://schemas.microsoft.com/office/word/2015/wordml/symex" xmlns:cx1="http://schemas.microsoft.com/office/drawing/2015/9/8/chartex" xmlns:cx="http://schemas.microsoft.com/office/drawing/2014/chartex">
              <w:pict>
                <v:shapetype w14:anchorId="75C812E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260.55pt;margin-top:157.05pt;width:71pt;height:29.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">
                  <v:imagedata r:id="rId17" o:title=""/>
                </v:shape>
              </w:pict>
            </mc:Fallback>
          </mc:AlternateContent>
        </w:r>
        <w:r>
          <w:rPr>
            <w:rFonts w:ascii="Tahoma" w:eastAsia="Times New Roman" w:hAnsi="Tahoma" w:cs="Tahoma"/>
            <w:noProof/>
            <w:color w:val="222222"/>
          </w:rPr>
          <mc:AlternateContent>
            <mc:Choice Requires="wpi">
              <w:drawing>
                <wp:anchor distT="0" distB="0" distL="114300" distR="114300" simplePos="0" relativeHeight="251663360" behindDoc="0" locked="0" layoutInCell="1" allowOverlap="1" wp14:anchorId="6AFA5F29" wp14:editId="12C0BDA0">
                  <wp:simplePos x="0" y="0"/>
                  <wp:positionH relativeFrom="column">
                    <wp:posOffset>3086220</wp:posOffset>
                  </wp:positionH>
                  <wp:positionV relativeFrom="paragraph">
                    <wp:posOffset>4310320</wp:posOffset>
                  </wp:positionV>
                  <wp:extent cx="1276560" cy="45720"/>
                  <wp:effectExtent l="95250" t="152400" r="114300" b="163830"/>
                  <wp:wrapNone/>
                  <wp:docPr id="16" name="Ink 16"/>
                  <wp:cNvGraphicFramePr/>
                  <a:graphic xmlns:a="http://schemas.openxmlformats.org/drawingml/2006/main">
                    <a:graphicData uri="http://schemas.microsoft.com/office/word/2010/wordprocessingInk">
                      <w14:contentPart bwMode="auto" r:id="rId18">
                        <w14:nvContentPartPr>
                          <w14:cNvContentPartPr/>
                        </w14:nvContentPartPr>
                        <w14:xfrm>
                          <a:off x="0" y="0"/>
                          <a:ext cx="1276560" cy="45720"/>
                        </w14:xfrm>
                      </w14:contentPart>
                    </a:graphicData>
                  </a:graphic>
                </wp:anchor>
              </w:drawing>
            </mc:Choice>
            <mc:Fallback xmlns:w16se="http://schemas.microsoft.com/office/word/2015/wordml/symex" xmlns:cx1="http://schemas.microsoft.com/office/drawing/2015/9/8/chartex" xmlns:cx="http://schemas.microsoft.com/office/drawing/2014/chartex">
              <w:pict>
                <v:shape w14:anchorId="04E1697A" id="Ink 16" o:spid="_x0000_s1026" type="#_x0000_t75" style="position:absolute;margin-left:238.05pt;margin-top:329.5pt;width:110.45pt;height:23.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">
                  <v:imagedata r:id="rId19" o:title=""/>
                </v:shape>
              </w:pict>
            </mc:Fallback>
          </mc:AlternateContent>
        </w:r>
        <w:r>
          <w:rPr>
            <w:rFonts w:ascii="Tahoma" w:eastAsia="Times New Roman" w:hAnsi="Tahoma" w:cs="Tahoma"/>
            <w:noProof/>
            <w:color w:val="222222"/>
          </w:rPr>
          <mc:AlternateContent>
            <mc:Choice Requires="wpi">
              <w:drawing>
                <wp:anchor distT="0" distB="0" distL="114300" distR="114300" simplePos="0" relativeHeight="251662336" behindDoc="0" locked="0" layoutInCell="1" allowOverlap="1" wp14:anchorId="3054362C" wp14:editId="76ECFCA3">
                  <wp:simplePos x="0" y="0"/>
                  <wp:positionH relativeFrom="column">
                    <wp:posOffset>3098820</wp:posOffset>
                  </wp:positionH>
                  <wp:positionV relativeFrom="paragraph">
                    <wp:posOffset>3562240</wp:posOffset>
                  </wp:positionV>
                  <wp:extent cx="1194120" cy="111600"/>
                  <wp:effectExtent l="95250" t="171450" r="158750" b="174625"/>
                  <wp:wrapNone/>
                  <wp:docPr id="15" name="Ink 15"/>
                  <wp:cNvGraphicFramePr/>
                  <a:graphic xmlns:a="http://schemas.openxmlformats.org/drawingml/2006/main">
                    <a:graphicData uri="http://schemas.microsoft.com/office/word/2010/wordprocessingInk">
                      <w14:contentPart bwMode="auto" r:id="rId20">
                        <w14:nvContentPartPr>
                          <w14:cNvContentPartPr/>
                        </w14:nvContentPartPr>
                        <w14:xfrm>
                          <a:off x="0" y="0"/>
                          <a:ext cx="1194120" cy="111600"/>
                        </w14:xfrm>
                      </w14:contentPart>
                    </a:graphicData>
                  </a:graphic>
                </wp:anchor>
              </w:drawing>
            </mc:Choice>
            <mc:Fallback xmlns:w16se="http://schemas.microsoft.com/office/word/2015/wordml/symex" xmlns:cx1="http://schemas.microsoft.com/office/drawing/2015/9/8/chartex" xmlns:cx="http://schemas.microsoft.com/office/drawing/2014/chartex">
              <w:pict>
                <v:shape w14:anchorId="27785AED" id="Ink 15" o:spid="_x0000_s1026" type="#_x0000_t75" style="position:absolute;margin-left:239.05pt;margin-top:270.55pt;width:104pt;height:28.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">
                  <v:imagedata r:id="rId21" o:title=""/>
                </v:shape>
              </w:pict>
            </mc:Fallback>
          </mc:AlternateContent>
        </w:r>
        <w:r>
          <w:rPr>
            <w:rFonts w:ascii="Tahoma" w:eastAsia="Times New Roman" w:hAnsi="Tahoma" w:cs="Tahoma"/>
            <w:noProof/>
            <w:color w:val="222222"/>
          </w:rPr>
          <mc:AlternateContent>
            <mc:Choice Requires="wpi">
              <w:drawing>
                <wp:anchor distT="0" distB="0" distL="114300" distR="114300" simplePos="0" relativeHeight="251661312" behindDoc="0" locked="0" layoutInCell="1" allowOverlap="1" wp14:anchorId="74ACB5C0" wp14:editId="5918BAA5">
                  <wp:simplePos x="0" y="0"/>
                  <wp:positionH relativeFrom="column">
                    <wp:posOffset>3117900</wp:posOffset>
                  </wp:positionH>
                  <wp:positionV relativeFrom="paragraph">
                    <wp:posOffset>2727760</wp:posOffset>
                  </wp:positionV>
                  <wp:extent cx="1257480" cy="54360"/>
                  <wp:effectExtent l="95250" t="152400" r="133350" b="193675"/>
                  <wp:wrapNone/>
                  <wp:docPr id="14" name="Ink 14"/>
                  <wp:cNvGraphicFramePr/>
                  <a:graphic xmlns:a="http://schemas.openxmlformats.org/drawingml/2006/main">
                    <a:graphicData uri="http://schemas.microsoft.com/office/word/2010/wordprocessingInk">
                      <w14:contentPart bwMode="auto" r:id="rId22">
                        <w14:nvContentPartPr>
                          <w14:cNvContentPartPr/>
                        </w14:nvContentPartPr>
                        <w14:xfrm>
                          <a:off x="0" y="0"/>
                          <a:ext cx="1257480" cy="54360"/>
                        </w14:xfrm>
                      </w14:contentPart>
                    </a:graphicData>
                  </a:graphic>
                </wp:anchor>
              </w:drawing>
            </mc:Choice>
            <mc:Fallback xmlns:w16se="http://schemas.microsoft.com/office/word/2015/wordml/symex" xmlns:cx1="http://schemas.microsoft.com/office/drawing/2015/9/8/chartex" xmlns:cx="http://schemas.microsoft.com/office/drawing/2014/chartex">
              <w:pict>
                <v:shape w14:anchorId="29E760AE" id="Ink 14" o:spid="_x0000_s1026" type="#_x0000_t75" style="position:absolute;margin-left:240.55pt;margin-top:204.8pt;width:108.95pt;height:24.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">
                  <v:imagedata r:id="rId23" o:title=""/>
                </v:shape>
              </w:pict>
            </mc:Fallback>
          </mc:AlternateContent>
        </w:r>
        <w:r>
          <w:rPr>
            <w:rFonts w:ascii="Tahoma" w:eastAsia="Times New Roman" w:hAnsi="Tahoma" w:cs="Tahoma"/>
            <w:noProof/>
            <w:color w:val="222222"/>
          </w:rPr>
          <mc:AlternateContent>
            <mc:Choice Requires="wpi">
              <w:drawing>
                <wp:anchor distT="0" distB="0" distL="114300" distR="114300" simplePos="0" relativeHeight="251660288" behindDoc="0" locked="0" layoutInCell="1" allowOverlap="1" wp14:anchorId="55043B9A" wp14:editId="54F712C5">
                  <wp:simplePos x="0" y="0"/>
                  <wp:positionH relativeFrom="column">
                    <wp:posOffset>3416340</wp:posOffset>
                  </wp:positionH>
                  <wp:positionV relativeFrom="paragraph">
                    <wp:posOffset>1441480</wp:posOffset>
                  </wp:positionV>
                  <wp:extent cx="603720" cy="71280"/>
                  <wp:effectExtent l="95250" t="152400" r="139700" b="195580"/>
                  <wp:wrapNone/>
                  <wp:docPr id="9" name="Ink 9"/>
                  <wp:cNvGraphicFramePr/>
                  <a:graphic xmlns:a="http://schemas.openxmlformats.org/drawingml/2006/main">
                    <a:graphicData uri="http://schemas.microsoft.com/office/word/2010/wordprocessingInk">
                      <w14:contentPart bwMode="auto" r:id="rId24">
                        <w14:nvContentPartPr>
                          <w14:cNvContentPartPr/>
                        </w14:nvContentPartPr>
                        <w14:xfrm>
                          <a:off x="0" y="0"/>
                          <a:ext cx="603720" cy="71280"/>
                        </w14:xfrm>
                      </w14:contentPart>
                    </a:graphicData>
                  </a:graphic>
                </wp:anchor>
              </w:drawing>
            </mc:Choice>
            <mc:Fallback xmlns:w16se="http://schemas.microsoft.com/office/word/2015/wordml/symex" xmlns:cx1="http://schemas.microsoft.com/office/drawing/2015/9/8/chartex" xmlns:cx="http://schemas.microsoft.com/office/drawing/2014/chartex">
              <w:pict>
                <v:shape w14:anchorId="60A1AFE9" id="Ink 9" o:spid="_x0000_s1026" type="#_x0000_t75" style="position:absolute;margin-left:264.05pt;margin-top:103.6pt;width:57.5pt;height:25.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">
                  <v:imagedata r:id="rId25" o:title=""/>
                </v:shape>
              </w:pict>
            </mc:Fallback>
          </mc:AlternateContent>
        </w:r>
        <w:r>
          <w:rPr>
            <w:rFonts w:ascii="Tahoma" w:eastAsia="Times New Roman" w:hAnsi="Tahoma" w:cs="Tahoma"/>
            <w:noProof/>
            <w:color w:val="222222"/>
          </w:rPr>
          <mc:AlternateContent>
            <mc:Choice Requires="wpi">
              <w:drawing>
                <wp:anchor distT="0" distB="0" distL="114300" distR="114300" simplePos="0" relativeHeight="251659264" behindDoc="0" locked="0" layoutInCell="1" allowOverlap="1" wp14:anchorId="3731725A" wp14:editId="46C71452">
                  <wp:simplePos x="0" y="0"/>
                  <wp:positionH relativeFrom="column">
                    <wp:posOffset>330060</wp:posOffset>
                  </wp:positionH>
                  <wp:positionV relativeFrom="paragraph">
                    <wp:posOffset>2444440</wp:posOffset>
                  </wp:positionV>
                  <wp:extent cx="318960" cy="280440"/>
                  <wp:effectExtent l="95250" t="152400" r="119380" b="177165"/>
                  <wp:wrapNone/>
                  <wp:docPr id="2" name="Ink 2"/>
                  <wp:cNvGraphicFramePr/>
                  <a:graphic xmlns:a="http://schemas.openxmlformats.org/drawingml/2006/main">
                    <a:graphicData uri="http://schemas.microsoft.com/office/word/2010/wordprocessingInk">
                      <w14:contentPart bwMode="auto" r:id="rId26">
                        <w14:nvContentPartPr>
                          <w14:cNvContentPartPr/>
                        </w14:nvContentPartPr>
                        <w14:xfrm>
                          <a:off x="0" y="0"/>
                          <a:ext cx="318960" cy="280440"/>
                        </w14:xfrm>
                      </w14:contentPart>
                    </a:graphicData>
                  </a:graphic>
                </wp:anchor>
              </w:drawing>
            </mc:Choice>
            <mc:Fallback xmlns:w16se="http://schemas.microsoft.com/office/word/2015/wordml/symex" xmlns:cx1="http://schemas.microsoft.com/office/drawing/2015/9/8/chartex" xmlns:cx="http://schemas.microsoft.com/office/drawing/2014/chartex">
              <w:pict>
                <v:shape w14:anchorId="44207FA6" id="Ink 2" o:spid="_x0000_s1026" type="#_x0000_t75" style="position:absolute;margin-left:21.05pt;margin-top:182.55pt;width:35.05pt;height:4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">
                  <v:imagedata r:id="rId27" o:title=""/>
                </v:shape>
              </w:pict>
            </mc:Fallback>
          </mc:AlternateContent>
        </w:r>
      </w:ins>
      <w:r w:rsidR="00AA5D94">
        <w:rPr>
          <w:rFonts w:ascii="Tahoma" w:eastAsia="Times New Roman" w:hAnsi="Tahoma" w:cs="Tahoma"/>
          <w:color w:val="222222"/>
        </w:rPr>
        <w:br/>
      </w:r>
      <w:commentRangeStart w:id="286"/>
      <w:r w:rsidR="00AA5D94">
        <w:rPr>
          <w:rFonts w:ascii="Tahoma" w:eastAsia="Times New Roman" w:hAnsi="Tahoma" w:cs="Tahoma"/>
          <w:noProof/>
          <w:color w:val="222222"/>
        </w:rPr>
        <w:drawing>
          <wp:inline distT="0" distB="0" distL="0" distR="0" wp14:anchorId="572F46BF" wp14:editId="4BB9FD41">
            <wp:extent cx="7496069" cy="4972050"/>
            <wp:effectExtent l="0" t="0" r="0" b="0"/>
            <wp:docPr id="5" name="Picture 5" descr="Description of GUID-A548ABCC-C7FA-4926-BD34-B25FA3F6D13F-default.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of GUID-A548ABCC-C7FA-4926-BD34-B25FA3F6D13F-default.png follows"/>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7496069" cy="4972050"/>
                    </a:xfrm>
                    <a:prstGeom prst="rect">
                      <a:avLst/>
                    </a:prstGeom>
                    <a:noFill/>
                    <a:ln>
                      <a:noFill/>
                    </a:ln>
                  </pic:spPr>
                </pic:pic>
              </a:graphicData>
            </a:graphic>
          </wp:inline>
        </w:drawing>
      </w:r>
      <w:commentRangeEnd w:id="286"/>
      <w:r>
        <w:rPr>
          <w:rStyle w:val="CommentReference"/>
        </w:rPr>
        <w:commentReference w:id="286"/>
      </w:r>
      <w:r w:rsidR="00AA5D94">
        <w:rPr>
          <w:rFonts w:ascii="Tahoma" w:eastAsia="Times New Roman" w:hAnsi="Tahoma" w:cs="Tahoma"/>
          <w:color w:val="222222"/>
        </w:rPr>
        <w:br/>
      </w:r>
      <w:hyperlink r:id="rId29" w:history="1">
        <w:r w:rsidR="00AA5D94">
          <w:rPr>
            <w:rStyle w:val="Hyperlink"/>
            <w:rFonts w:ascii="Tahoma" w:eastAsia="Times New Roman" w:hAnsi="Tahoma" w:cs="Tahoma"/>
          </w:rPr>
          <w:t>Description of the illustration GUID-A548ABCC-C7FA-4926-BD34-B25FA3F6D13F-default.png</w:t>
        </w:r>
      </w:hyperlink>
    </w:p>
    <w:p w14:paraId="7B1DE91D" w14:textId="00818D83" w:rsidR="005A44C5" w:rsidRDefault="00AA5D94">
      <w:pPr>
        <w:pStyle w:val="NormalWeb"/>
        <w:divId w:val="987248878"/>
        <w:rPr>
          <w:rFonts w:ascii="Tahoma" w:hAnsi="Tahoma" w:cs="Tahoma"/>
          <w:color w:val="222222"/>
        </w:rPr>
      </w:pPr>
      <w:r>
        <w:rPr>
          <w:rFonts w:ascii="Tahoma" w:hAnsi="Tahoma" w:cs="Tahoma"/>
          <w:color w:val="222222"/>
        </w:rPr>
        <w:t xml:space="preserve">You can access Oracle Cloud instances in the public subnet from the </w:t>
      </w:r>
      <w:del w:id="287" w:author="Deborah Owens" w:date="2018-04-12T16:42:00Z">
        <w:r w:rsidDel="00010706">
          <w:rPr>
            <w:rFonts w:ascii="Tahoma" w:hAnsi="Tahoma" w:cs="Tahoma"/>
            <w:color w:val="222222"/>
          </w:rPr>
          <w:delText xml:space="preserve">Internet </w:delText>
        </w:r>
      </w:del>
      <w:ins w:id="288" w:author="Deborah Owens" w:date="2018-04-12T16:42:00Z">
        <w:r w:rsidR="00010706">
          <w:rPr>
            <w:rFonts w:ascii="Tahoma" w:hAnsi="Tahoma" w:cs="Tahoma"/>
            <w:color w:val="222222"/>
          </w:rPr>
          <w:t xml:space="preserve">internet </w:t>
        </w:r>
      </w:ins>
      <w:r>
        <w:rPr>
          <w:rFonts w:ascii="Tahoma" w:hAnsi="Tahoma" w:cs="Tahoma"/>
          <w:color w:val="222222"/>
        </w:rPr>
        <w:t xml:space="preserve">by enabling communication through the </w:t>
      </w:r>
      <w:del w:id="289" w:author="Deborah Owens" w:date="2018-04-12T16:42:00Z">
        <w:r w:rsidDel="00010706">
          <w:rPr>
            <w:rFonts w:ascii="Tahoma" w:hAnsi="Tahoma" w:cs="Tahoma"/>
            <w:color w:val="222222"/>
          </w:rPr>
          <w:delText xml:space="preserve">Internet </w:delText>
        </w:r>
      </w:del>
      <w:ins w:id="290" w:author="Deborah Owens" w:date="2018-04-12T16:42:00Z">
        <w:r w:rsidR="00010706">
          <w:rPr>
            <w:rFonts w:ascii="Tahoma" w:hAnsi="Tahoma" w:cs="Tahoma"/>
            <w:color w:val="222222"/>
          </w:rPr>
          <w:t xml:space="preserve">internet </w:t>
        </w:r>
      </w:ins>
      <w:del w:id="291" w:author="Deborah Owens" w:date="2018-04-12T16:42:00Z">
        <w:r w:rsidDel="00010706">
          <w:rPr>
            <w:rFonts w:ascii="Tahoma" w:hAnsi="Tahoma" w:cs="Tahoma"/>
            <w:color w:val="222222"/>
          </w:rPr>
          <w:delText xml:space="preserve">Gateway </w:delText>
        </w:r>
      </w:del>
      <w:ins w:id="292" w:author="Deborah Owens" w:date="2018-04-12T16:42:00Z">
        <w:r w:rsidR="00010706">
          <w:rPr>
            <w:rFonts w:ascii="Tahoma" w:hAnsi="Tahoma" w:cs="Tahoma"/>
            <w:color w:val="222222"/>
          </w:rPr>
          <w:t xml:space="preserve">gateway </w:t>
        </w:r>
      </w:ins>
      <w:r>
        <w:rPr>
          <w:rFonts w:ascii="Tahoma" w:hAnsi="Tahoma" w:cs="Tahoma"/>
          <w:color w:val="222222"/>
        </w:rPr>
        <w:t>(IGW). You’ll have to update the default route table to enable traffic to and from</w:t>
      </w:r>
      <w:ins w:id="293" w:author="Deborah Owens" w:date="2018-04-12T16:43:00Z">
        <w:r w:rsidR="00010706">
          <w:rPr>
            <w:rFonts w:ascii="Tahoma" w:hAnsi="Tahoma" w:cs="Tahoma"/>
            <w:color w:val="222222"/>
          </w:rPr>
          <w:t xml:space="preserve"> </w:t>
        </w:r>
      </w:ins>
      <w:ins w:id="294" w:author="Deborah Owens" w:date="2018-04-12T16:42:00Z">
        <w:r w:rsidR="00010706">
          <w:rPr>
            <w:rFonts w:ascii="Tahoma" w:hAnsi="Tahoma" w:cs="Tahoma"/>
            <w:color w:val="222222"/>
          </w:rPr>
          <w:t>the</w:t>
        </w:r>
      </w:ins>
      <w:r>
        <w:rPr>
          <w:rFonts w:ascii="Tahoma" w:hAnsi="Tahoma" w:cs="Tahoma"/>
          <w:color w:val="222222"/>
        </w:rPr>
        <w:t xml:space="preserve"> IGW. You’ll also need to connect the bastion host to the IGW. To permit traffic from the </w:t>
      </w:r>
      <w:del w:id="295" w:author="Deborah Owens" w:date="2018-04-12T16:43:00Z">
        <w:r w:rsidDel="00010706">
          <w:rPr>
            <w:rFonts w:ascii="Tahoma" w:hAnsi="Tahoma" w:cs="Tahoma"/>
            <w:color w:val="222222"/>
          </w:rPr>
          <w:delText>Internet</w:delText>
        </w:r>
      </w:del>
      <w:ins w:id="296" w:author="Deborah Owens" w:date="2018-04-12T16:43:00Z">
        <w:r w:rsidR="00010706">
          <w:rPr>
            <w:rFonts w:ascii="Tahoma" w:hAnsi="Tahoma" w:cs="Tahoma"/>
            <w:color w:val="222222"/>
          </w:rPr>
          <w:t>internet</w:t>
        </w:r>
      </w:ins>
      <w:r>
        <w:rPr>
          <w:rFonts w:ascii="Tahoma" w:hAnsi="Tahoma" w:cs="Tahoma"/>
          <w:color w:val="222222"/>
        </w:rPr>
        <w:t>, you</w:t>
      </w:r>
      <w:del w:id="297" w:author="Deborah Owens" w:date="2018-04-12T16:43:00Z">
        <w:r w:rsidDel="00010706">
          <w:rPr>
            <w:rFonts w:ascii="Tahoma" w:hAnsi="Tahoma" w:cs="Tahoma"/>
            <w:color w:val="222222"/>
          </w:rPr>
          <w:delText>’ll</w:delText>
        </w:r>
      </w:del>
      <w:r>
        <w:rPr>
          <w:rFonts w:ascii="Tahoma" w:hAnsi="Tahoma" w:cs="Tahoma"/>
          <w:color w:val="222222"/>
        </w:rPr>
        <w:t xml:space="preserve"> </w:t>
      </w:r>
      <w:del w:id="298" w:author="Deborah Owens" w:date="2018-04-12T16:43:00Z">
        <w:r w:rsidDel="00010706">
          <w:rPr>
            <w:rFonts w:ascii="Tahoma" w:hAnsi="Tahoma" w:cs="Tahoma"/>
            <w:color w:val="222222"/>
          </w:rPr>
          <w:delText xml:space="preserve">have to </w:delText>
        </w:r>
      </w:del>
      <w:ins w:id="299" w:author="Deborah Owens" w:date="2018-04-12T16:43:00Z">
        <w:r w:rsidR="00010706">
          <w:rPr>
            <w:rFonts w:ascii="Tahoma" w:hAnsi="Tahoma" w:cs="Tahoma"/>
            <w:color w:val="222222"/>
          </w:rPr>
          <w:t xml:space="preserve">must </w:t>
        </w:r>
      </w:ins>
      <w:r>
        <w:rPr>
          <w:rFonts w:ascii="Tahoma" w:hAnsi="Tahoma" w:cs="Tahoma"/>
          <w:color w:val="222222"/>
        </w:rPr>
        <w:t>create load balancers in the public subnet.</w:t>
      </w:r>
    </w:p>
    <w:p w14:paraId="45850229" w14:textId="270D804E" w:rsidR="005A44C5" w:rsidRDefault="00AA5D94">
      <w:pPr>
        <w:pStyle w:val="NormalWeb"/>
        <w:divId w:val="987248878"/>
        <w:rPr>
          <w:rFonts w:ascii="Tahoma" w:hAnsi="Tahoma" w:cs="Tahoma"/>
          <w:color w:val="222222"/>
        </w:rPr>
      </w:pPr>
      <w:r>
        <w:rPr>
          <w:rFonts w:ascii="Tahoma" w:hAnsi="Tahoma" w:cs="Tahoma"/>
          <w:color w:val="222222"/>
        </w:rPr>
        <w:t xml:space="preserve">You can access Oracle Cloud instances in the private subnet from your data centers by connecting through </w:t>
      </w:r>
      <w:ins w:id="300" w:author="Deborah Owens" w:date="2018-04-12T16:43:00Z">
        <w:r w:rsidR="00010706">
          <w:rPr>
            <w:rFonts w:ascii="Tahoma" w:hAnsi="Tahoma" w:cs="Tahoma"/>
            <w:color w:val="222222"/>
          </w:rPr>
          <w:t xml:space="preserve">the </w:t>
        </w:r>
      </w:ins>
      <w:del w:id="301" w:author="Deborah Owens" w:date="2018-04-12T16:44:00Z">
        <w:r w:rsidDel="00010706">
          <w:rPr>
            <w:rFonts w:ascii="Tahoma" w:hAnsi="Tahoma" w:cs="Tahoma"/>
            <w:color w:val="222222"/>
          </w:rPr>
          <w:delText>D</w:delText>
        </w:r>
      </w:del>
      <w:ins w:id="302" w:author="Deborah Owens" w:date="2018-04-12T16:44:00Z">
        <w:r w:rsidR="00010706">
          <w:rPr>
            <w:rFonts w:ascii="Tahoma" w:hAnsi="Tahoma" w:cs="Tahoma"/>
            <w:color w:val="222222"/>
          </w:rPr>
          <w:t>d</w:t>
        </w:r>
      </w:ins>
      <w:r>
        <w:rPr>
          <w:rFonts w:ascii="Tahoma" w:hAnsi="Tahoma" w:cs="Tahoma"/>
          <w:color w:val="222222"/>
        </w:rPr>
        <w:t xml:space="preserve">ynamic </w:t>
      </w:r>
      <w:del w:id="303" w:author="Deborah Owens" w:date="2018-04-12T16:44:00Z">
        <w:r w:rsidDel="00010706">
          <w:rPr>
            <w:rFonts w:ascii="Tahoma" w:hAnsi="Tahoma" w:cs="Tahoma"/>
            <w:color w:val="222222"/>
          </w:rPr>
          <w:delText xml:space="preserve">Routing </w:delText>
        </w:r>
      </w:del>
      <w:ins w:id="304" w:author="Deborah Owens" w:date="2018-04-12T16:44:00Z">
        <w:r w:rsidR="00010706">
          <w:rPr>
            <w:rFonts w:ascii="Tahoma" w:hAnsi="Tahoma" w:cs="Tahoma"/>
            <w:color w:val="222222"/>
          </w:rPr>
          <w:t xml:space="preserve">routing </w:t>
        </w:r>
      </w:ins>
      <w:del w:id="305" w:author="Deborah Owens" w:date="2018-04-12T16:44:00Z">
        <w:r w:rsidDel="00010706">
          <w:rPr>
            <w:rFonts w:ascii="Tahoma" w:hAnsi="Tahoma" w:cs="Tahoma"/>
            <w:color w:val="222222"/>
          </w:rPr>
          <w:delText xml:space="preserve">Gateway </w:delText>
        </w:r>
      </w:del>
      <w:ins w:id="306" w:author="Deborah Owens" w:date="2018-04-12T16:44:00Z">
        <w:r w:rsidR="00010706">
          <w:rPr>
            <w:rFonts w:ascii="Tahoma" w:hAnsi="Tahoma" w:cs="Tahoma"/>
            <w:color w:val="222222"/>
          </w:rPr>
          <w:t xml:space="preserve">gateway </w:t>
        </w:r>
      </w:ins>
      <w:r>
        <w:rPr>
          <w:rFonts w:ascii="Tahoma" w:hAnsi="Tahoma" w:cs="Tahoma"/>
          <w:color w:val="222222"/>
        </w:rPr>
        <w:t xml:space="preserve">(DRG). </w:t>
      </w:r>
      <w:ins w:id="307" w:author="Deborah Owens" w:date="2018-04-12T16:44:00Z">
        <w:r w:rsidR="00010706">
          <w:rPr>
            <w:rFonts w:ascii="Tahoma" w:hAnsi="Tahoma" w:cs="Tahoma"/>
            <w:color w:val="222222"/>
          </w:rPr>
          <w:t xml:space="preserve">The </w:t>
        </w:r>
      </w:ins>
      <w:del w:id="308" w:author="Deborah Owens" w:date="2018-04-12T16:44:00Z">
        <w:r w:rsidDel="00010706">
          <w:rPr>
            <w:rFonts w:ascii="Tahoma" w:hAnsi="Tahoma" w:cs="Tahoma"/>
            <w:color w:val="222222"/>
          </w:rPr>
          <w:delText>Dynamic Routing Gateway (</w:delText>
        </w:r>
      </w:del>
      <w:r>
        <w:rPr>
          <w:rFonts w:ascii="Tahoma" w:hAnsi="Tahoma" w:cs="Tahoma"/>
          <w:color w:val="222222"/>
        </w:rPr>
        <w:t>DRG</w:t>
      </w:r>
      <w:del w:id="309" w:author="Deborah Owens" w:date="2018-04-12T16:44:00Z">
        <w:r w:rsidDel="00010706">
          <w:rPr>
            <w:rFonts w:ascii="Tahoma" w:hAnsi="Tahoma" w:cs="Tahoma"/>
            <w:color w:val="222222"/>
          </w:rPr>
          <w:delText>)</w:delText>
        </w:r>
      </w:del>
      <w:r>
        <w:rPr>
          <w:rFonts w:ascii="Tahoma" w:hAnsi="Tahoma" w:cs="Tahoma"/>
          <w:color w:val="222222"/>
        </w:rPr>
        <w:t xml:space="preserve"> is the gateway that connects your on-premises network to your cloud network. To enable communication between </w:t>
      </w:r>
      <w:ins w:id="310" w:author="Deborah Owens" w:date="2018-04-12T16:44:00Z">
        <w:r w:rsidR="00010706">
          <w:rPr>
            <w:rFonts w:ascii="Tahoma" w:hAnsi="Tahoma" w:cs="Tahoma"/>
            <w:color w:val="222222"/>
          </w:rPr>
          <w:t xml:space="preserve">the </w:t>
        </w:r>
      </w:ins>
      <w:r>
        <w:rPr>
          <w:rFonts w:ascii="Tahoma" w:hAnsi="Tahoma" w:cs="Tahoma"/>
          <w:color w:val="222222"/>
        </w:rPr>
        <w:t xml:space="preserve">DRG and the customer-premises equipment object, use </w:t>
      </w:r>
      <w:ins w:id="311" w:author="Deborah Owens" w:date="2018-04-12T16:52:00Z">
        <w:r w:rsidR="00D919A5">
          <w:rPr>
            <w:rFonts w:ascii="Tahoma" w:hAnsi="Tahoma" w:cs="Tahoma"/>
            <w:color w:val="222222"/>
          </w:rPr>
          <w:t>Internet Protocol Security (</w:t>
        </w:r>
      </w:ins>
      <w:proofErr w:type="spellStart"/>
      <w:r>
        <w:rPr>
          <w:rFonts w:ascii="Tahoma" w:hAnsi="Tahoma" w:cs="Tahoma"/>
          <w:color w:val="222222"/>
        </w:rPr>
        <w:t>IPSec</w:t>
      </w:r>
      <w:proofErr w:type="spellEnd"/>
      <w:ins w:id="312" w:author="Deborah Owens" w:date="2018-04-12T16:52:00Z">
        <w:r w:rsidR="00D919A5">
          <w:rPr>
            <w:rFonts w:ascii="Tahoma" w:hAnsi="Tahoma" w:cs="Tahoma"/>
            <w:color w:val="222222"/>
          </w:rPr>
          <w:t>) virtual private network</w:t>
        </w:r>
      </w:ins>
      <w:r>
        <w:rPr>
          <w:rFonts w:ascii="Tahoma" w:hAnsi="Tahoma" w:cs="Tahoma"/>
          <w:color w:val="222222"/>
        </w:rPr>
        <w:t xml:space="preserve"> </w:t>
      </w:r>
      <w:ins w:id="313" w:author="Deborah Owens" w:date="2018-04-12T16:52:00Z">
        <w:r w:rsidR="00D919A5">
          <w:rPr>
            <w:rFonts w:ascii="Tahoma" w:hAnsi="Tahoma" w:cs="Tahoma"/>
            <w:color w:val="222222"/>
          </w:rPr>
          <w:t>(</w:t>
        </w:r>
      </w:ins>
      <w:r>
        <w:rPr>
          <w:rFonts w:ascii="Tahoma" w:hAnsi="Tahoma" w:cs="Tahoma"/>
          <w:color w:val="222222"/>
        </w:rPr>
        <w:t>VPN</w:t>
      </w:r>
      <w:ins w:id="314" w:author="Deborah Owens" w:date="2018-04-12T16:52:00Z">
        <w:r w:rsidR="00D919A5">
          <w:rPr>
            <w:rFonts w:ascii="Tahoma" w:hAnsi="Tahoma" w:cs="Tahoma"/>
            <w:color w:val="222222"/>
          </w:rPr>
          <w:t>)</w:t>
        </w:r>
      </w:ins>
      <w:r>
        <w:rPr>
          <w:rFonts w:ascii="Tahoma" w:hAnsi="Tahoma" w:cs="Tahoma"/>
          <w:color w:val="222222"/>
        </w:rPr>
        <w:t xml:space="preserve"> or Oracle Cloud Infrastructure FastConnect. You’ll also have to update the default route table to enable traffic to and from </w:t>
      </w:r>
      <w:ins w:id="315" w:author="Deborah Owens" w:date="2018-04-12T16:44:00Z">
        <w:r w:rsidR="00010706">
          <w:rPr>
            <w:rFonts w:ascii="Tahoma" w:hAnsi="Tahoma" w:cs="Tahoma"/>
            <w:color w:val="222222"/>
          </w:rPr>
          <w:t xml:space="preserve">the </w:t>
        </w:r>
      </w:ins>
      <w:r>
        <w:rPr>
          <w:rFonts w:ascii="Tahoma" w:hAnsi="Tahoma" w:cs="Tahoma"/>
          <w:color w:val="222222"/>
        </w:rPr>
        <w:t xml:space="preserve">DRG. </w:t>
      </w:r>
    </w:p>
    <w:p w14:paraId="1AB0A5DB" w14:textId="77777777" w:rsidR="005A44C5" w:rsidRDefault="00AA5D94">
      <w:pPr>
        <w:pStyle w:val="subhead2"/>
        <w:divId w:val="1489177797"/>
        <w:rPr>
          <w:rFonts w:ascii="Tahoma" w:hAnsi="Tahoma" w:cs="Tahoma"/>
          <w:color w:val="222222"/>
        </w:rPr>
      </w:pPr>
      <w:r>
        <w:rPr>
          <w:rFonts w:ascii="Tahoma" w:hAnsi="Tahoma" w:cs="Tahoma"/>
          <w:color w:val="222222"/>
        </w:rPr>
        <w:lastRenderedPageBreak/>
        <w:t>Logical Host Names</w:t>
      </w:r>
    </w:p>
    <w:p w14:paraId="05D77690" w14:textId="24937C5B" w:rsidR="005A44C5" w:rsidRDefault="00AA5D94">
      <w:pPr>
        <w:pStyle w:val="NormalWeb"/>
        <w:divId w:val="1489177797"/>
        <w:rPr>
          <w:rFonts w:ascii="Tahoma" w:hAnsi="Tahoma" w:cs="Tahoma"/>
          <w:color w:val="222222"/>
        </w:rPr>
      </w:pPr>
      <w:r>
        <w:rPr>
          <w:rFonts w:ascii="Tahoma" w:hAnsi="Tahoma" w:cs="Tahoma"/>
          <w:color w:val="222222"/>
        </w:rPr>
        <w:t xml:space="preserve">Oracle recommends that you use </w:t>
      </w:r>
      <w:del w:id="316" w:author="Deborah Owens" w:date="2018-04-12T16:45:00Z">
        <w:r w:rsidDel="009F68E7">
          <w:rPr>
            <w:rFonts w:ascii="Tahoma" w:hAnsi="Tahoma" w:cs="Tahoma"/>
            <w:color w:val="222222"/>
          </w:rPr>
          <w:delText xml:space="preserve">the </w:delText>
        </w:r>
      </w:del>
      <w:r>
        <w:rPr>
          <w:rFonts w:ascii="Tahoma" w:hAnsi="Tahoma" w:cs="Tahoma"/>
          <w:color w:val="222222"/>
        </w:rPr>
        <w:t xml:space="preserve">logical host names, not </w:t>
      </w:r>
      <w:del w:id="317" w:author="Deborah Owens" w:date="2018-04-12T16:45:00Z">
        <w:r w:rsidDel="009F68E7">
          <w:rPr>
            <w:rFonts w:ascii="Tahoma" w:hAnsi="Tahoma" w:cs="Tahoma"/>
            <w:color w:val="222222"/>
          </w:rPr>
          <w:delText xml:space="preserve">the </w:delText>
        </w:r>
      </w:del>
      <w:r>
        <w:rPr>
          <w:rFonts w:ascii="Tahoma" w:hAnsi="Tahoma" w:cs="Tahoma"/>
          <w:color w:val="222222"/>
        </w:rPr>
        <w:t xml:space="preserve">physical host names, </w:t>
      </w:r>
      <w:del w:id="318" w:author="Deborah Owens" w:date="2018-04-12T16:45:00Z">
        <w:r w:rsidDel="009F68E7">
          <w:rPr>
            <w:rFonts w:ascii="Tahoma" w:hAnsi="Tahoma" w:cs="Tahoma"/>
            <w:color w:val="222222"/>
          </w:rPr>
          <w:delText xml:space="preserve">while </w:delText>
        </w:r>
      </w:del>
      <w:ins w:id="319" w:author="Deborah Owens" w:date="2018-04-12T16:45:00Z">
        <w:r w:rsidR="009F68E7">
          <w:rPr>
            <w:rFonts w:ascii="Tahoma" w:hAnsi="Tahoma" w:cs="Tahoma"/>
            <w:color w:val="222222"/>
          </w:rPr>
          <w:t xml:space="preserve">when you </w:t>
        </w:r>
      </w:ins>
      <w:r>
        <w:rPr>
          <w:rFonts w:ascii="Tahoma" w:hAnsi="Tahoma" w:cs="Tahoma"/>
          <w:color w:val="222222"/>
        </w:rPr>
        <w:t>set</w:t>
      </w:r>
      <w:del w:id="320" w:author="Deborah Owens" w:date="2018-04-12T16:45:00Z">
        <w:r w:rsidDel="009F68E7">
          <w:rPr>
            <w:rFonts w:ascii="Tahoma" w:hAnsi="Tahoma" w:cs="Tahoma"/>
            <w:color w:val="222222"/>
          </w:rPr>
          <w:delText>ting</w:delText>
        </w:r>
      </w:del>
      <w:r>
        <w:rPr>
          <w:rFonts w:ascii="Tahoma" w:hAnsi="Tahoma" w:cs="Tahoma"/>
          <w:color w:val="222222"/>
        </w:rPr>
        <w:t xml:space="preserve"> up the PeopleSoft database tier and application tier. The advantages of using logical host names are:</w:t>
      </w:r>
    </w:p>
    <w:p w14:paraId="35EC2809" w14:textId="47CB1C3E" w:rsidR="005A44C5" w:rsidRDefault="00AA5D94">
      <w:pPr>
        <w:pStyle w:val="NormalWeb"/>
        <w:numPr>
          <w:ilvl w:val="0"/>
          <w:numId w:val="5"/>
        </w:numPr>
        <w:divId w:val="1489177797"/>
        <w:rPr>
          <w:rFonts w:ascii="Tahoma" w:hAnsi="Tahoma" w:cs="Tahoma"/>
          <w:color w:val="222222"/>
        </w:rPr>
      </w:pPr>
      <w:r>
        <w:rPr>
          <w:rFonts w:ascii="Tahoma" w:hAnsi="Tahoma" w:cs="Tahoma"/>
          <w:color w:val="222222"/>
        </w:rPr>
        <w:t xml:space="preserve">Hide the </w:t>
      </w:r>
      <w:del w:id="321" w:author="Deborah Owens" w:date="2018-04-12T16:45:00Z">
        <w:r w:rsidDel="005B4D25">
          <w:rPr>
            <w:rFonts w:ascii="Tahoma" w:hAnsi="Tahoma" w:cs="Tahoma"/>
            <w:color w:val="222222"/>
          </w:rPr>
          <w:delText xml:space="preserve">actual </w:delText>
        </w:r>
      </w:del>
      <w:r>
        <w:rPr>
          <w:rFonts w:ascii="Tahoma" w:hAnsi="Tahoma" w:cs="Tahoma"/>
          <w:color w:val="222222"/>
        </w:rPr>
        <w:t>servers that host the application and business software from end users for better security.</w:t>
      </w:r>
    </w:p>
    <w:p w14:paraId="3FC8C42D" w14:textId="5607542F" w:rsidR="005A44C5" w:rsidRDefault="00AA5D94">
      <w:pPr>
        <w:pStyle w:val="NormalWeb"/>
        <w:numPr>
          <w:ilvl w:val="0"/>
          <w:numId w:val="5"/>
        </w:numPr>
        <w:divId w:val="1489177797"/>
        <w:rPr>
          <w:rFonts w:ascii="Tahoma" w:hAnsi="Tahoma" w:cs="Tahoma"/>
          <w:color w:val="222222"/>
        </w:rPr>
      </w:pPr>
      <w:r>
        <w:rPr>
          <w:rFonts w:ascii="Tahoma" w:hAnsi="Tahoma" w:cs="Tahoma"/>
          <w:color w:val="222222"/>
        </w:rPr>
        <w:t xml:space="preserve">Provide the capability of moving the database and application tiers to </w:t>
      </w:r>
      <w:del w:id="322" w:author="Deborah Owens" w:date="2018-04-12T16:46:00Z">
        <w:r w:rsidDel="005B4D25">
          <w:rPr>
            <w:rFonts w:ascii="Tahoma" w:hAnsi="Tahoma" w:cs="Tahoma"/>
            <w:color w:val="222222"/>
          </w:rPr>
          <w:delText xml:space="preserve">any </w:delText>
        </w:r>
      </w:del>
      <w:r>
        <w:rPr>
          <w:rFonts w:ascii="Tahoma" w:hAnsi="Tahoma" w:cs="Tahoma"/>
          <w:color w:val="222222"/>
        </w:rPr>
        <w:t>other machines without running a clone.</w:t>
      </w:r>
    </w:p>
    <w:p w14:paraId="141AC333" w14:textId="77777777" w:rsidR="005A44C5" w:rsidRDefault="00AA5D94">
      <w:pPr>
        <w:pStyle w:val="NormalWeb"/>
        <w:numPr>
          <w:ilvl w:val="0"/>
          <w:numId w:val="5"/>
        </w:numPr>
        <w:divId w:val="1489177797"/>
        <w:rPr>
          <w:rFonts w:ascii="Tahoma" w:hAnsi="Tahoma" w:cs="Tahoma"/>
          <w:color w:val="222222"/>
        </w:rPr>
      </w:pPr>
      <w:r>
        <w:rPr>
          <w:rFonts w:ascii="Tahoma" w:hAnsi="Tahoma" w:cs="Tahoma"/>
          <w:color w:val="222222"/>
        </w:rPr>
        <w:t>Reduce the amount of reconfiguration required on failover for disaster recovery by using the same host name on the active and standby sites.</w:t>
      </w:r>
    </w:p>
    <w:p w14:paraId="61BF2EA0" w14:textId="06516752" w:rsidR="005A44C5" w:rsidRDefault="00AA5D94">
      <w:pPr>
        <w:pStyle w:val="NormalWeb"/>
        <w:numPr>
          <w:ilvl w:val="0"/>
          <w:numId w:val="5"/>
        </w:numPr>
        <w:divId w:val="1489177797"/>
        <w:rPr>
          <w:rFonts w:ascii="Tahoma" w:hAnsi="Tahoma" w:cs="Tahoma"/>
          <w:color w:val="222222"/>
        </w:rPr>
      </w:pPr>
      <w:r>
        <w:rPr>
          <w:rFonts w:ascii="Tahoma" w:hAnsi="Tahoma" w:cs="Tahoma"/>
          <w:color w:val="222222"/>
        </w:rPr>
        <w:t xml:space="preserve">Avoid rewiring or recloning the database and application tiers due to network configuration changes, such as </w:t>
      </w:r>
      <w:ins w:id="323" w:author="Deborah Owens" w:date="2018-04-12T16:46:00Z">
        <w:r w:rsidR="005B4D25">
          <w:rPr>
            <w:rFonts w:ascii="Tahoma" w:hAnsi="Tahoma" w:cs="Tahoma"/>
            <w:color w:val="222222"/>
          </w:rPr>
          <w:t xml:space="preserve">a </w:t>
        </w:r>
      </w:ins>
      <w:r>
        <w:rPr>
          <w:rFonts w:ascii="Tahoma" w:hAnsi="Tahoma" w:cs="Tahoma"/>
          <w:color w:val="222222"/>
        </w:rPr>
        <w:t>host name change.</w:t>
      </w:r>
    </w:p>
    <w:p w14:paraId="7E6CABAE" w14:textId="77777777" w:rsidR="005A44C5" w:rsidRDefault="00AA5D94">
      <w:pPr>
        <w:pStyle w:val="NormalWeb"/>
        <w:numPr>
          <w:ilvl w:val="0"/>
          <w:numId w:val="5"/>
        </w:numPr>
        <w:divId w:val="1489177797"/>
        <w:rPr>
          <w:rFonts w:ascii="Tahoma" w:hAnsi="Tahoma" w:cs="Tahoma"/>
          <w:color w:val="222222"/>
        </w:rPr>
      </w:pPr>
      <w:r>
        <w:rPr>
          <w:rFonts w:ascii="Tahoma" w:hAnsi="Tahoma" w:cs="Tahoma"/>
          <w:color w:val="222222"/>
        </w:rPr>
        <w:t>Seamlessly support data center migration by keeping the same logical host name.</w:t>
      </w:r>
    </w:p>
    <w:p w14:paraId="2A032035" w14:textId="77777777" w:rsidR="005A44C5" w:rsidRDefault="00AA5D94">
      <w:pPr>
        <w:pStyle w:val="NormalWeb"/>
        <w:numPr>
          <w:ilvl w:val="0"/>
          <w:numId w:val="5"/>
        </w:numPr>
        <w:divId w:val="1489177797"/>
        <w:rPr>
          <w:rFonts w:ascii="Tahoma" w:hAnsi="Tahoma" w:cs="Tahoma"/>
          <w:color w:val="222222"/>
        </w:rPr>
      </w:pPr>
      <w:r>
        <w:rPr>
          <w:rFonts w:ascii="Tahoma" w:hAnsi="Tahoma" w:cs="Tahoma"/>
          <w:color w:val="222222"/>
        </w:rPr>
        <w:t>Simulate multiple machines on the same physical hardware for hosting external and internal sites.</w:t>
      </w:r>
    </w:p>
    <w:p w14:paraId="54F75D9B" w14:textId="66B89A1F" w:rsidR="005A44C5" w:rsidRDefault="00AA5D94">
      <w:pPr>
        <w:pStyle w:val="NormalWeb"/>
        <w:numPr>
          <w:ilvl w:val="0"/>
          <w:numId w:val="5"/>
        </w:numPr>
        <w:divId w:val="1489177797"/>
        <w:rPr>
          <w:rFonts w:ascii="Tahoma" w:hAnsi="Tahoma" w:cs="Tahoma"/>
          <w:color w:val="222222"/>
        </w:rPr>
      </w:pPr>
      <w:r>
        <w:rPr>
          <w:rFonts w:ascii="Tahoma" w:hAnsi="Tahoma" w:cs="Tahoma"/>
          <w:color w:val="222222"/>
        </w:rPr>
        <w:t xml:space="preserve">Use </w:t>
      </w:r>
      <w:ins w:id="324" w:author="Deborah Owens" w:date="2018-04-12T16:47:00Z">
        <w:r w:rsidR="005B4D25">
          <w:rPr>
            <w:rFonts w:ascii="Tahoma" w:hAnsi="Tahoma" w:cs="Tahoma"/>
            <w:color w:val="222222"/>
          </w:rPr>
          <w:t xml:space="preserve">the </w:t>
        </w:r>
      </w:ins>
      <w:r>
        <w:rPr>
          <w:rFonts w:ascii="Tahoma" w:hAnsi="Tahoma" w:cs="Tahoma"/>
          <w:color w:val="222222"/>
        </w:rPr>
        <w:t>logical host name to bind</w:t>
      </w:r>
      <w:ins w:id="325" w:author="Deborah Owens" w:date="2018-04-12T16:47:00Z">
        <w:r w:rsidR="005B4D25">
          <w:rPr>
            <w:rFonts w:ascii="Tahoma" w:hAnsi="Tahoma" w:cs="Tahoma"/>
            <w:color w:val="222222"/>
          </w:rPr>
          <w:t>,</w:t>
        </w:r>
      </w:ins>
      <w:r>
        <w:rPr>
          <w:rFonts w:ascii="Tahoma" w:hAnsi="Tahoma" w:cs="Tahoma"/>
          <w:color w:val="222222"/>
        </w:rPr>
        <w:t xml:space="preserve"> and </w:t>
      </w:r>
      <w:ins w:id="326" w:author="Deborah Owens" w:date="2018-04-12T16:47:00Z">
        <w:r w:rsidR="005B4D25">
          <w:rPr>
            <w:rFonts w:ascii="Tahoma" w:hAnsi="Tahoma" w:cs="Tahoma"/>
            <w:color w:val="222222"/>
          </w:rPr>
          <w:t xml:space="preserve">use the </w:t>
        </w:r>
      </w:ins>
      <w:r>
        <w:rPr>
          <w:rFonts w:ascii="Tahoma" w:hAnsi="Tahoma" w:cs="Tahoma"/>
          <w:color w:val="222222"/>
        </w:rPr>
        <w:t>physical host name to access the application.</w:t>
      </w:r>
    </w:p>
    <w:p w14:paraId="30CEE0AC" w14:textId="77777777" w:rsidR="005A44C5" w:rsidRDefault="00AA5D94">
      <w:pPr>
        <w:pStyle w:val="Heading2"/>
        <w:divId w:val="812792299"/>
        <w:rPr>
          <w:rFonts w:ascii="Tahoma" w:eastAsia="Times New Roman" w:hAnsi="Tahoma" w:cs="Tahoma"/>
          <w:color w:val="222222"/>
        </w:rPr>
      </w:pPr>
      <w:bookmarkStart w:id="327" w:name="GUID-3C2AFE54-DE6A-4FF2-9387-64338CBDD42"/>
      <w:bookmarkEnd w:id="327"/>
      <w:r>
        <w:rPr>
          <w:rFonts w:ascii="Tahoma" w:eastAsia="Times New Roman" w:hAnsi="Tahoma" w:cs="Tahoma"/>
          <w:color w:val="222222"/>
        </w:rPr>
        <w:t>Architecture for Deploying PeopleSoft in a Single Availability Domain</w:t>
      </w:r>
    </w:p>
    <w:p w14:paraId="0B8DE667" w14:textId="1A9A4477" w:rsidR="005A44C5" w:rsidRDefault="00AA5D94">
      <w:pPr>
        <w:pStyle w:val="NormalWeb"/>
        <w:divId w:val="2067990693"/>
        <w:rPr>
          <w:rFonts w:ascii="Tahoma" w:hAnsi="Tahoma" w:cs="Tahoma"/>
          <w:color w:val="222222"/>
        </w:rPr>
      </w:pPr>
      <w:r>
        <w:rPr>
          <w:rFonts w:ascii="Tahoma" w:hAnsi="Tahoma" w:cs="Tahoma"/>
          <w:color w:val="222222"/>
        </w:rPr>
        <w:t xml:space="preserve">This architecture shows the deployment of </w:t>
      </w:r>
      <w:ins w:id="328" w:author="Deborah Owens" w:date="2018-04-12T16:48:00Z">
        <w:r w:rsidR="001C2888">
          <w:rPr>
            <w:rFonts w:ascii="Tahoma" w:hAnsi="Tahoma" w:cs="Tahoma"/>
            <w:color w:val="222222"/>
          </w:rPr>
          <w:t xml:space="preserve">a </w:t>
        </w:r>
      </w:ins>
      <w:r>
        <w:rPr>
          <w:rFonts w:ascii="Tahoma" w:hAnsi="Tahoma" w:cs="Tahoma"/>
          <w:color w:val="222222"/>
        </w:rPr>
        <w:t>PeopleSoft application in a single availability domain while ensuring high availability.</w:t>
      </w:r>
    </w:p>
    <w:p w14:paraId="5DCCAE92" w14:textId="4DC79B38" w:rsidR="005A44C5" w:rsidRDefault="00AA5D94">
      <w:pPr>
        <w:pStyle w:val="NormalWeb"/>
        <w:divId w:val="2067990693"/>
        <w:rPr>
          <w:rFonts w:ascii="Tahoma" w:hAnsi="Tahoma" w:cs="Tahoma"/>
          <w:color w:val="222222"/>
        </w:rPr>
      </w:pPr>
      <w:r>
        <w:rPr>
          <w:rFonts w:ascii="Tahoma" w:hAnsi="Tahoma" w:cs="Tahoma"/>
          <w:color w:val="222222"/>
        </w:rPr>
        <w:t xml:space="preserve">The architecture consists of a virtual cloud network (VCN) with the bastion, load balancer, application, and database hosts placed in separate subnets of </w:t>
      </w:r>
      <w:ins w:id="329" w:author="Deborah Owens" w:date="2018-04-12T16:48:00Z">
        <w:r w:rsidR="001C2888">
          <w:rPr>
            <w:rFonts w:ascii="Tahoma" w:hAnsi="Tahoma" w:cs="Tahoma"/>
            <w:color w:val="222222"/>
          </w:rPr>
          <w:t xml:space="preserve">the </w:t>
        </w:r>
      </w:ins>
      <w:del w:id="330" w:author="Deborah Owens" w:date="2018-04-12T16:48:00Z">
        <w:r w:rsidDel="001C2888">
          <w:rPr>
            <w:rFonts w:ascii="Tahoma" w:hAnsi="Tahoma" w:cs="Tahoma"/>
            <w:color w:val="222222"/>
          </w:rPr>
          <w:delText>V</w:delText>
        </w:r>
      </w:del>
      <w:del w:id="331" w:author="Deborah Owens" w:date="2018-04-12T16:53:00Z">
        <w:r w:rsidDel="00D919A5">
          <w:rPr>
            <w:rFonts w:ascii="Tahoma" w:hAnsi="Tahoma" w:cs="Tahoma"/>
            <w:color w:val="222222"/>
          </w:rPr>
          <w:delText>irtual</w:delText>
        </w:r>
      </w:del>
      <w:r>
        <w:rPr>
          <w:rFonts w:ascii="Tahoma" w:hAnsi="Tahoma" w:cs="Tahoma"/>
          <w:color w:val="222222"/>
        </w:rPr>
        <w:t xml:space="preserve"> </w:t>
      </w:r>
      <w:del w:id="332" w:author="Deborah Owens" w:date="2018-04-12T16:48:00Z">
        <w:r w:rsidDel="001C2888">
          <w:rPr>
            <w:rFonts w:ascii="Tahoma" w:hAnsi="Tahoma" w:cs="Tahoma"/>
            <w:color w:val="222222"/>
          </w:rPr>
          <w:delText xml:space="preserve">Cloud Network </w:delText>
        </w:r>
      </w:del>
      <w:del w:id="333" w:author="Deborah Owens" w:date="2018-04-12T16:53:00Z">
        <w:r w:rsidDel="00D919A5">
          <w:rPr>
            <w:rFonts w:ascii="Tahoma" w:hAnsi="Tahoma" w:cs="Tahoma"/>
            <w:color w:val="222222"/>
          </w:rPr>
          <w:delText>(</w:delText>
        </w:r>
      </w:del>
      <w:r>
        <w:rPr>
          <w:rFonts w:ascii="Tahoma" w:hAnsi="Tahoma" w:cs="Tahoma"/>
          <w:color w:val="222222"/>
        </w:rPr>
        <w:t>VCN</w:t>
      </w:r>
      <w:del w:id="334" w:author="Deborah Owens" w:date="2018-04-12T16:53:00Z">
        <w:r w:rsidDel="00D919A5">
          <w:rPr>
            <w:rFonts w:ascii="Tahoma" w:hAnsi="Tahoma" w:cs="Tahoma"/>
            <w:color w:val="222222"/>
          </w:rPr>
          <w:delText>)</w:delText>
        </w:r>
      </w:del>
      <w:r>
        <w:rPr>
          <w:rFonts w:ascii="Tahoma" w:hAnsi="Tahoma" w:cs="Tahoma"/>
          <w:color w:val="222222"/>
        </w:rPr>
        <w:t xml:space="preserve"> in a single availability domain. All instances in this architecture are deployed only in private subnets. You can place the different instances in public or private subnets based on your business requirement</w:t>
      </w:r>
      <w:ins w:id="335" w:author="Deborah Owens" w:date="2018-04-12T16:50:00Z">
        <w:r w:rsidR="001C2888">
          <w:rPr>
            <w:rFonts w:ascii="Tahoma" w:hAnsi="Tahoma" w:cs="Tahoma"/>
            <w:color w:val="222222"/>
          </w:rPr>
          <w:t>s</w:t>
        </w:r>
      </w:ins>
      <w:r>
        <w:rPr>
          <w:rFonts w:ascii="Tahoma" w:hAnsi="Tahoma" w:cs="Tahoma"/>
          <w:color w:val="222222"/>
        </w:rPr>
        <w:t>.</w:t>
      </w:r>
    </w:p>
    <w:p w14:paraId="1051F6E0" w14:textId="21FE1B69" w:rsidR="005A44C5" w:rsidRDefault="001C2888">
      <w:pPr>
        <w:divId w:val="581330394"/>
        <w:rPr>
          <w:rFonts w:ascii="Tahoma" w:eastAsia="Times New Roman" w:hAnsi="Tahoma" w:cs="Tahoma"/>
          <w:color w:val="222222"/>
        </w:rPr>
      </w:pPr>
      <w:ins w:id="336" w:author="Deborah Owens" w:date="2018-04-12T16:50:00Z">
        <w:r>
          <w:rPr>
            <w:rFonts w:ascii="Tahoma" w:eastAsia="Times New Roman" w:hAnsi="Tahoma" w:cs="Tahoma"/>
            <w:noProof/>
            <w:color w:val="222222"/>
          </w:rPr>
          <w:lastRenderedPageBreak/>
          <mc:AlternateContent>
            <mc:Choice Requires="wpi">
              <w:drawing>
                <wp:anchor distT="0" distB="0" distL="114300" distR="114300" simplePos="0" relativeHeight="251665408" behindDoc="0" locked="0" layoutInCell="1" allowOverlap="1" wp14:anchorId="2C6E4032" wp14:editId="58191254">
                  <wp:simplePos x="0" y="0"/>
                  <wp:positionH relativeFrom="column">
                    <wp:posOffset>133360</wp:posOffset>
                  </wp:positionH>
                  <wp:positionV relativeFrom="paragraph">
                    <wp:posOffset>1663570</wp:posOffset>
                  </wp:positionV>
                  <wp:extent cx="908280" cy="123840"/>
                  <wp:effectExtent l="95250" t="171450" r="158750" b="180975"/>
                  <wp:wrapNone/>
                  <wp:docPr id="18" name="Ink 18"/>
                  <wp:cNvGraphicFramePr/>
                  <a:graphic xmlns:a="http://schemas.openxmlformats.org/drawingml/2006/main">
                    <a:graphicData uri="http://schemas.microsoft.com/office/word/2010/wordprocessingInk">
                      <w14:contentPart bwMode="auto" r:id="rId30">
                        <w14:nvContentPartPr>
                          <w14:cNvContentPartPr/>
                        </w14:nvContentPartPr>
                        <w14:xfrm>
                          <a:off x="0" y="0"/>
                          <a:ext cx="908280" cy="123840"/>
                        </w14:xfrm>
                      </w14:contentPart>
                    </a:graphicData>
                  </a:graphic>
                </wp:anchor>
              </w:drawing>
            </mc:Choice>
            <mc:Fallback xmlns:w16se="http://schemas.microsoft.com/office/word/2015/wordml/symex" xmlns:cx1="http://schemas.microsoft.com/office/drawing/2015/9/8/chartex" xmlns:cx="http://schemas.microsoft.com/office/drawing/2014/chartex">
              <w:pict>
                <v:shape w14:anchorId="3E036A4F" id="Ink 18" o:spid="_x0000_s1026" type="#_x0000_t75" style="position:absolute;margin-left:5.55pt;margin-top:121.1pt;width:81.45pt;height:29.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">
                  <v:imagedata r:id="rId31" o:title=""/>
                </v:shape>
              </w:pict>
            </mc:Fallback>
          </mc:AlternateContent>
        </w:r>
      </w:ins>
      <w:r w:rsidR="00AA5D94">
        <w:rPr>
          <w:rFonts w:ascii="Tahoma" w:eastAsia="Times New Roman" w:hAnsi="Tahoma" w:cs="Tahoma"/>
          <w:color w:val="222222"/>
        </w:rPr>
        <w:br/>
      </w:r>
      <w:commentRangeStart w:id="337"/>
      <w:r w:rsidR="00AA5D94">
        <w:rPr>
          <w:rFonts w:ascii="Tahoma" w:eastAsia="Times New Roman" w:hAnsi="Tahoma" w:cs="Tahoma"/>
          <w:noProof/>
          <w:color w:val="222222"/>
        </w:rPr>
        <w:drawing>
          <wp:inline distT="0" distB="0" distL="0" distR="0" wp14:anchorId="393587B9" wp14:editId="55A48744">
            <wp:extent cx="13506450" cy="5486400"/>
            <wp:effectExtent l="0" t="0" r="0" b="0"/>
            <wp:docPr id="6" name="Picture 6" descr="Description of GUID-DFF9A128-D0F8-4AC2-9B68-4E40111374DA-default.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of GUID-DFF9A128-D0F8-4AC2-9B68-4E40111374DA-default.png follows"/>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13506450" cy="5486400"/>
                    </a:xfrm>
                    <a:prstGeom prst="rect">
                      <a:avLst/>
                    </a:prstGeom>
                    <a:noFill/>
                    <a:ln>
                      <a:noFill/>
                    </a:ln>
                  </pic:spPr>
                </pic:pic>
              </a:graphicData>
            </a:graphic>
          </wp:inline>
        </w:drawing>
      </w:r>
      <w:commentRangeEnd w:id="337"/>
      <w:r>
        <w:rPr>
          <w:rStyle w:val="CommentReference"/>
        </w:rPr>
        <w:commentReference w:id="337"/>
      </w:r>
      <w:r w:rsidR="00AA5D94">
        <w:rPr>
          <w:rFonts w:ascii="Tahoma" w:eastAsia="Times New Roman" w:hAnsi="Tahoma" w:cs="Tahoma"/>
          <w:color w:val="222222"/>
        </w:rPr>
        <w:br/>
      </w:r>
      <w:hyperlink r:id="rId33" w:history="1">
        <w:r w:rsidR="00AA5D94">
          <w:rPr>
            <w:rStyle w:val="Hyperlink"/>
            <w:rFonts w:ascii="Tahoma" w:eastAsia="Times New Roman" w:hAnsi="Tahoma" w:cs="Tahoma"/>
          </w:rPr>
          <w:t>Description of the illustration GUID-DFF9A128-D0F8-4AC2-9B68-4E40111374DA-default.png</w:t>
        </w:r>
      </w:hyperlink>
    </w:p>
    <w:p w14:paraId="3378AF11" w14:textId="6EB3948D" w:rsidR="005A44C5" w:rsidRDefault="00AA5D94">
      <w:pPr>
        <w:divId w:val="1881211478"/>
        <w:rPr>
          <w:rFonts w:ascii="Tahoma" w:eastAsia="Times New Roman" w:hAnsi="Tahoma" w:cs="Tahoma"/>
          <w:color w:val="222222"/>
        </w:rPr>
      </w:pPr>
      <w:r>
        <w:rPr>
          <w:rFonts w:ascii="Tahoma" w:eastAsia="Times New Roman" w:hAnsi="Tahoma" w:cs="Tahoma"/>
          <w:color w:val="222222"/>
        </w:rPr>
        <w:t xml:space="preserve">This architecture is divided into </w:t>
      </w:r>
      <w:del w:id="338" w:author="Deborah Owens" w:date="2018-04-12T16:50:00Z">
        <w:r w:rsidDel="00D919A5">
          <w:rPr>
            <w:rFonts w:ascii="Tahoma" w:eastAsia="Times New Roman" w:hAnsi="Tahoma" w:cs="Tahoma"/>
            <w:color w:val="222222"/>
          </w:rPr>
          <w:delText>the following</w:delText>
        </w:r>
      </w:del>
      <w:ins w:id="339" w:author="Deborah Owens" w:date="2018-04-12T16:50:00Z">
        <w:r w:rsidR="00D919A5">
          <w:rPr>
            <w:rFonts w:ascii="Tahoma" w:eastAsia="Times New Roman" w:hAnsi="Tahoma" w:cs="Tahoma"/>
            <w:color w:val="222222"/>
          </w:rPr>
          <w:t>t</w:t>
        </w:r>
      </w:ins>
      <w:ins w:id="340" w:author="Deborah Owens" w:date="2018-04-12T16:51:00Z">
        <w:r w:rsidR="00D919A5">
          <w:rPr>
            <w:rFonts w:ascii="Tahoma" w:eastAsia="Times New Roman" w:hAnsi="Tahoma" w:cs="Tahoma"/>
            <w:color w:val="222222"/>
          </w:rPr>
          <w:t>hese</w:t>
        </w:r>
      </w:ins>
      <w:r>
        <w:rPr>
          <w:rFonts w:ascii="Tahoma" w:eastAsia="Times New Roman" w:hAnsi="Tahoma" w:cs="Tahoma"/>
          <w:color w:val="222222"/>
        </w:rPr>
        <w:t xml:space="preserve"> tiers:</w:t>
      </w:r>
    </w:p>
    <w:p w14:paraId="37E0E1CA" w14:textId="413C3AD0" w:rsidR="005A44C5" w:rsidRDefault="00AA5D94">
      <w:pPr>
        <w:pStyle w:val="NormalWeb"/>
        <w:numPr>
          <w:ilvl w:val="0"/>
          <w:numId w:val="6"/>
        </w:numPr>
        <w:divId w:val="1881211478"/>
        <w:rPr>
          <w:rFonts w:ascii="Tahoma" w:hAnsi="Tahoma" w:cs="Tahoma"/>
          <w:color w:val="222222"/>
        </w:rPr>
      </w:pPr>
      <w:r>
        <w:rPr>
          <w:rStyle w:val="bold1"/>
          <w:rFonts w:ascii="Tahoma" w:hAnsi="Tahoma" w:cs="Tahoma"/>
          <w:color w:val="222222"/>
        </w:rPr>
        <w:t>Bastion host:</w:t>
      </w:r>
      <w:r>
        <w:rPr>
          <w:rFonts w:ascii="Tahoma" w:hAnsi="Tahoma" w:cs="Tahoma"/>
          <w:color w:val="222222"/>
        </w:rPr>
        <w:t xml:space="preserve"> The bastion host is an optional component </w:t>
      </w:r>
      <w:del w:id="341" w:author="Deborah Owens" w:date="2018-04-12T16:51:00Z">
        <w:r w:rsidDel="00D919A5">
          <w:rPr>
            <w:rFonts w:ascii="Tahoma" w:hAnsi="Tahoma" w:cs="Tahoma"/>
            <w:color w:val="222222"/>
          </w:rPr>
          <w:delText xml:space="preserve">which </w:delText>
        </w:r>
      </w:del>
      <w:ins w:id="342" w:author="Deborah Owens" w:date="2018-04-12T16:51:00Z">
        <w:r w:rsidR="00D919A5">
          <w:rPr>
            <w:rFonts w:ascii="Tahoma" w:hAnsi="Tahoma" w:cs="Tahoma"/>
            <w:color w:val="222222"/>
          </w:rPr>
          <w:t xml:space="preserve">that </w:t>
        </w:r>
      </w:ins>
      <w:r>
        <w:rPr>
          <w:rFonts w:ascii="Tahoma" w:hAnsi="Tahoma" w:cs="Tahoma"/>
          <w:color w:val="222222"/>
        </w:rPr>
        <w:t xml:space="preserve">you can use as a jump server to access the instances in the private subnet. When you place the bastion host in private subnet, you can use it as a secondary option to </w:t>
      </w:r>
      <w:ins w:id="343" w:author="Deborah Owens" w:date="2018-04-12T16:54:00Z">
        <w:r w:rsidR="00C70B71">
          <w:rPr>
            <w:rFonts w:ascii="Tahoma" w:hAnsi="Tahoma" w:cs="Tahoma"/>
            <w:color w:val="222222"/>
          </w:rPr>
          <w:t>Internet Protocol Security (</w:t>
        </w:r>
      </w:ins>
      <w:proofErr w:type="spellStart"/>
      <w:r>
        <w:rPr>
          <w:rFonts w:ascii="Tahoma" w:hAnsi="Tahoma" w:cs="Tahoma"/>
          <w:color w:val="222222"/>
        </w:rPr>
        <w:t>IPSec</w:t>
      </w:r>
      <w:proofErr w:type="spellEnd"/>
      <w:ins w:id="344" w:author="Deborah Owens" w:date="2018-04-12T16:54:00Z">
        <w:r w:rsidR="00C70B71">
          <w:rPr>
            <w:rFonts w:ascii="Tahoma" w:hAnsi="Tahoma" w:cs="Tahoma"/>
            <w:color w:val="222222"/>
          </w:rPr>
          <w:t>) virtual private network</w:t>
        </w:r>
      </w:ins>
      <w:r>
        <w:rPr>
          <w:rFonts w:ascii="Tahoma" w:hAnsi="Tahoma" w:cs="Tahoma"/>
          <w:color w:val="222222"/>
        </w:rPr>
        <w:t xml:space="preserve"> </w:t>
      </w:r>
      <w:ins w:id="345" w:author="Deborah Owens" w:date="2018-04-12T16:54:00Z">
        <w:r w:rsidR="00C70B71">
          <w:rPr>
            <w:rFonts w:ascii="Tahoma" w:hAnsi="Tahoma" w:cs="Tahoma"/>
            <w:color w:val="222222"/>
          </w:rPr>
          <w:t>(</w:t>
        </w:r>
      </w:ins>
      <w:r>
        <w:rPr>
          <w:rFonts w:ascii="Tahoma" w:hAnsi="Tahoma" w:cs="Tahoma"/>
          <w:color w:val="222222"/>
        </w:rPr>
        <w:t>VPN</w:t>
      </w:r>
      <w:ins w:id="346" w:author="Deborah Owens" w:date="2018-04-12T16:54:00Z">
        <w:r w:rsidR="00C70B71">
          <w:rPr>
            <w:rFonts w:ascii="Tahoma" w:hAnsi="Tahoma" w:cs="Tahoma"/>
            <w:color w:val="222222"/>
          </w:rPr>
          <w:t>)</w:t>
        </w:r>
      </w:ins>
      <w:r>
        <w:rPr>
          <w:rFonts w:ascii="Tahoma" w:hAnsi="Tahoma" w:cs="Tahoma"/>
          <w:color w:val="222222"/>
        </w:rPr>
        <w:t>.</w:t>
      </w:r>
    </w:p>
    <w:p w14:paraId="4942C837" w14:textId="7C6FA8FC" w:rsidR="005A44C5" w:rsidRDefault="00AA5D94">
      <w:pPr>
        <w:pStyle w:val="NormalWeb"/>
        <w:numPr>
          <w:ilvl w:val="0"/>
          <w:numId w:val="6"/>
        </w:numPr>
        <w:divId w:val="1881211478"/>
        <w:rPr>
          <w:rFonts w:ascii="Tahoma" w:hAnsi="Tahoma" w:cs="Tahoma"/>
          <w:color w:val="222222"/>
        </w:rPr>
      </w:pPr>
      <w:r>
        <w:rPr>
          <w:rStyle w:val="bold1"/>
          <w:rFonts w:ascii="Tahoma" w:hAnsi="Tahoma" w:cs="Tahoma"/>
          <w:color w:val="222222"/>
        </w:rPr>
        <w:t>Load Balancer tier:</w:t>
      </w:r>
      <w:r>
        <w:rPr>
          <w:rFonts w:ascii="Tahoma" w:hAnsi="Tahoma" w:cs="Tahoma"/>
          <w:color w:val="222222"/>
        </w:rPr>
        <w:t xml:space="preserve"> This tier contains</w:t>
      </w:r>
      <w:ins w:id="347" w:author="Deborah Owens" w:date="2018-04-12T16:54:00Z">
        <w:r w:rsidR="00FB150D">
          <w:rPr>
            <w:rFonts w:ascii="Tahoma" w:hAnsi="Tahoma" w:cs="Tahoma"/>
            <w:color w:val="222222"/>
          </w:rPr>
          <w:t xml:space="preserve"> the</w:t>
        </w:r>
      </w:ins>
      <w:r>
        <w:rPr>
          <w:rFonts w:ascii="Tahoma" w:hAnsi="Tahoma" w:cs="Tahoma"/>
          <w:color w:val="222222"/>
        </w:rPr>
        <w:t xml:space="preserve"> Oracle Cloud Infrastructure Load Balancing </w:t>
      </w:r>
      <w:del w:id="348" w:author="Deborah Owens" w:date="2018-04-12T16:54:00Z">
        <w:r w:rsidDel="00FB150D">
          <w:rPr>
            <w:rFonts w:ascii="Tahoma" w:hAnsi="Tahoma" w:cs="Tahoma"/>
            <w:color w:val="222222"/>
          </w:rPr>
          <w:delText xml:space="preserve">Service </w:delText>
        </w:r>
      </w:del>
      <w:r>
        <w:rPr>
          <w:rFonts w:ascii="Tahoma" w:hAnsi="Tahoma" w:cs="Tahoma"/>
          <w:color w:val="222222"/>
        </w:rPr>
        <w:t xml:space="preserve">instances </w:t>
      </w:r>
      <w:del w:id="349" w:author="Deborah Owens" w:date="2018-04-12T16:55:00Z">
        <w:r w:rsidDel="00FB150D">
          <w:rPr>
            <w:rFonts w:ascii="Tahoma" w:hAnsi="Tahoma" w:cs="Tahoma"/>
            <w:color w:val="222222"/>
          </w:rPr>
          <w:delText xml:space="preserve">which </w:delText>
        </w:r>
      </w:del>
      <w:ins w:id="350" w:author="Deborah Owens" w:date="2018-04-12T16:55:00Z">
        <w:r w:rsidR="00FB150D">
          <w:rPr>
            <w:rFonts w:ascii="Tahoma" w:hAnsi="Tahoma" w:cs="Tahoma"/>
            <w:color w:val="222222"/>
          </w:rPr>
          <w:t xml:space="preserve">that </w:t>
        </w:r>
      </w:ins>
      <w:r>
        <w:rPr>
          <w:rFonts w:ascii="Tahoma" w:hAnsi="Tahoma" w:cs="Tahoma"/>
          <w:color w:val="222222"/>
        </w:rPr>
        <w:t>load balances the traffic to application hosts. The load balancer receives requests from users, and then routes these requests to application servers.</w:t>
      </w:r>
    </w:p>
    <w:p w14:paraId="2207CAE9" w14:textId="03CE7056" w:rsidR="005A44C5" w:rsidRDefault="00AA5D94">
      <w:pPr>
        <w:pStyle w:val="NormalWeb"/>
        <w:numPr>
          <w:ilvl w:val="0"/>
          <w:numId w:val="6"/>
        </w:numPr>
        <w:divId w:val="1881211478"/>
        <w:rPr>
          <w:rFonts w:ascii="Tahoma" w:hAnsi="Tahoma" w:cs="Tahoma"/>
          <w:color w:val="222222"/>
        </w:rPr>
      </w:pPr>
      <w:r>
        <w:rPr>
          <w:rStyle w:val="bold1"/>
          <w:rFonts w:ascii="Tahoma" w:hAnsi="Tahoma" w:cs="Tahoma"/>
          <w:color w:val="222222"/>
        </w:rPr>
        <w:lastRenderedPageBreak/>
        <w:t>Application tier:</w:t>
      </w:r>
      <w:r>
        <w:rPr>
          <w:rFonts w:ascii="Tahoma" w:hAnsi="Tahoma" w:cs="Tahoma"/>
          <w:color w:val="222222"/>
        </w:rPr>
        <w:t xml:space="preserve"> This tier contains more than one instance of </w:t>
      </w:r>
      <w:ins w:id="351" w:author="Deborah Owens" w:date="2018-04-12T16:55:00Z">
        <w:r w:rsidR="00C523ED">
          <w:rPr>
            <w:rFonts w:ascii="Tahoma" w:hAnsi="Tahoma" w:cs="Tahoma"/>
            <w:color w:val="222222"/>
          </w:rPr>
          <w:t xml:space="preserve">the </w:t>
        </w:r>
      </w:ins>
      <w:r>
        <w:rPr>
          <w:rFonts w:ascii="Tahoma" w:hAnsi="Tahoma" w:cs="Tahoma"/>
          <w:color w:val="222222"/>
        </w:rPr>
        <w:t xml:space="preserve">PeopleSoft application servers to provide high availability. Set up multiple instances of an application to ensure that you can continue accessing the application even if an application server goes down. To ensure high availability </w:t>
      </w:r>
      <w:del w:id="352" w:author="Deborah Owens" w:date="2018-04-12T16:55:00Z">
        <w:r w:rsidDel="00C523ED">
          <w:rPr>
            <w:rFonts w:ascii="Tahoma" w:hAnsi="Tahoma" w:cs="Tahoma"/>
            <w:color w:val="222222"/>
          </w:rPr>
          <w:delText>with</w:delText>
        </w:r>
      </w:del>
      <w:r>
        <w:rPr>
          <w:rFonts w:ascii="Tahoma" w:hAnsi="Tahoma" w:cs="Tahoma"/>
          <w:color w:val="222222"/>
        </w:rPr>
        <w:t xml:space="preserve">in an availability domain, you must </w:t>
      </w:r>
      <w:ins w:id="353" w:author="Deborah Owens" w:date="2018-04-12T16:55:00Z">
        <w:r w:rsidR="00C523ED">
          <w:rPr>
            <w:rFonts w:ascii="Tahoma" w:hAnsi="Tahoma" w:cs="Tahoma"/>
            <w:color w:val="222222"/>
          </w:rPr>
          <w:t xml:space="preserve">have </w:t>
        </w:r>
      </w:ins>
      <w:r>
        <w:rPr>
          <w:rFonts w:ascii="Tahoma" w:hAnsi="Tahoma" w:cs="Tahoma"/>
          <w:color w:val="222222"/>
        </w:rPr>
        <w:t xml:space="preserve">two instances of </w:t>
      </w:r>
      <w:ins w:id="354" w:author="Deborah Owens" w:date="2018-04-13T09:16:00Z">
        <w:r w:rsidR="002E6759">
          <w:rPr>
            <w:rFonts w:ascii="Tahoma" w:hAnsi="Tahoma" w:cs="Tahoma"/>
            <w:color w:val="222222"/>
          </w:rPr>
          <w:t xml:space="preserve">a </w:t>
        </w:r>
      </w:ins>
      <w:commentRangeStart w:id="355"/>
      <w:del w:id="356" w:author="Deborah Owens" w:date="2018-04-13T09:16:00Z">
        <w:r w:rsidDel="002E6759">
          <w:rPr>
            <w:rFonts w:ascii="Tahoma" w:hAnsi="Tahoma" w:cs="Tahoma"/>
            <w:color w:val="222222"/>
          </w:rPr>
          <w:delText>W</w:delText>
        </w:r>
      </w:del>
      <w:ins w:id="357" w:author="Deborah Owens" w:date="2018-04-13T09:16:00Z">
        <w:r w:rsidR="002E6759">
          <w:rPr>
            <w:rFonts w:ascii="Tahoma" w:hAnsi="Tahoma" w:cs="Tahoma"/>
            <w:color w:val="222222"/>
          </w:rPr>
          <w:t>w</w:t>
        </w:r>
      </w:ins>
      <w:r>
        <w:rPr>
          <w:rFonts w:ascii="Tahoma" w:hAnsi="Tahoma" w:cs="Tahoma"/>
          <w:color w:val="222222"/>
        </w:rPr>
        <w:t xml:space="preserve">eb </w:t>
      </w:r>
      <w:ins w:id="358" w:author="Deborah Owens" w:date="2018-04-13T09:14:00Z">
        <w:r w:rsidR="002E6759">
          <w:rPr>
            <w:rFonts w:ascii="Tahoma" w:hAnsi="Tahoma" w:cs="Tahoma"/>
            <w:color w:val="222222"/>
          </w:rPr>
          <w:t>private internet access (</w:t>
        </w:r>
      </w:ins>
      <w:r>
        <w:rPr>
          <w:rFonts w:ascii="Tahoma" w:hAnsi="Tahoma" w:cs="Tahoma"/>
          <w:color w:val="222222"/>
        </w:rPr>
        <w:t>PIA</w:t>
      </w:r>
      <w:ins w:id="359" w:author="Deborah Owens" w:date="2018-04-13T09:14:00Z">
        <w:r w:rsidR="002E6759">
          <w:rPr>
            <w:rFonts w:ascii="Tahoma" w:hAnsi="Tahoma" w:cs="Tahoma"/>
            <w:color w:val="222222"/>
          </w:rPr>
          <w:t>)</w:t>
        </w:r>
      </w:ins>
      <w:commentRangeEnd w:id="355"/>
      <w:ins w:id="360" w:author="Deborah Owens" w:date="2018-04-13T09:16:00Z">
        <w:r w:rsidR="002E6759">
          <w:rPr>
            <w:rStyle w:val="CommentReference"/>
          </w:rPr>
          <w:commentReference w:id="355"/>
        </w:r>
      </w:ins>
      <w:r>
        <w:rPr>
          <w:rFonts w:ascii="Tahoma" w:hAnsi="Tahoma" w:cs="Tahoma"/>
          <w:color w:val="222222"/>
        </w:rPr>
        <w:t xml:space="preserve">, </w:t>
      </w:r>
      <w:ins w:id="361" w:author="Deborah Owens" w:date="2018-04-13T09:21:00Z">
        <w:r w:rsidR="002E6759">
          <w:rPr>
            <w:rFonts w:ascii="Tahoma" w:hAnsi="Tahoma" w:cs="Tahoma"/>
            <w:color w:val="222222"/>
          </w:rPr>
          <w:t xml:space="preserve">an </w:t>
        </w:r>
      </w:ins>
      <w:del w:id="362" w:author="Deborah Owens" w:date="2018-04-13T09:21:00Z">
        <w:r w:rsidDel="002E6759">
          <w:rPr>
            <w:rFonts w:ascii="Tahoma" w:hAnsi="Tahoma" w:cs="Tahoma"/>
            <w:color w:val="222222"/>
          </w:rPr>
          <w:delText xml:space="preserve">Elastic </w:delText>
        </w:r>
      </w:del>
      <w:commentRangeStart w:id="363"/>
      <w:ins w:id="364" w:author="Deborah Owens" w:date="2018-04-13T09:21:00Z">
        <w:r w:rsidR="002E6759">
          <w:rPr>
            <w:rFonts w:ascii="Tahoma" w:hAnsi="Tahoma" w:cs="Tahoma"/>
            <w:color w:val="222222"/>
          </w:rPr>
          <w:t>elastic</w:t>
        </w:r>
      </w:ins>
      <w:commentRangeEnd w:id="363"/>
      <w:ins w:id="365" w:author="Deborah Owens" w:date="2018-04-13T10:38:00Z">
        <w:r w:rsidR="00906C3D">
          <w:rPr>
            <w:rStyle w:val="CommentReference"/>
          </w:rPr>
          <w:commentReference w:id="363"/>
        </w:r>
      </w:ins>
      <w:ins w:id="366" w:author="Deborah Owens" w:date="2018-04-13T09:21:00Z">
        <w:r w:rsidR="002E6759">
          <w:rPr>
            <w:rFonts w:ascii="Tahoma" w:hAnsi="Tahoma" w:cs="Tahoma"/>
            <w:color w:val="222222"/>
          </w:rPr>
          <w:t xml:space="preserve"> </w:t>
        </w:r>
      </w:ins>
      <w:del w:id="367" w:author="Deborah Owens" w:date="2018-04-13T09:21:00Z">
        <w:r w:rsidDel="002E6759">
          <w:rPr>
            <w:rFonts w:ascii="Tahoma" w:hAnsi="Tahoma" w:cs="Tahoma"/>
            <w:color w:val="222222"/>
          </w:rPr>
          <w:delText xml:space="preserve">Search </w:delText>
        </w:r>
      </w:del>
      <w:ins w:id="368" w:author="Deborah Owens" w:date="2018-04-13T09:21:00Z">
        <w:r w:rsidR="002E6759">
          <w:rPr>
            <w:rFonts w:ascii="Tahoma" w:hAnsi="Tahoma" w:cs="Tahoma"/>
            <w:color w:val="222222"/>
          </w:rPr>
          <w:t xml:space="preserve">search </w:t>
        </w:r>
      </w:ins>
      <w:r>
        <w:rPr>
          <w:rFonts w:ascii="Tahoma" w:hAnsi="Tahoma" w:cs="Tahoma"/>
          <w:color w:val="222222"/>
        </w:rPr>
        <w:t xml:space="preserve">cluster, </w:t>
      </w:r>
      <w:ins w:id="369" w:author="Deborah Owens" w:date="2018-04-13T09:21:00Z">
        <w:r w:rsidR="002E6759">
          <w:rPr>
            <w:rFonts w:ascii="Tahoma" w:hAnsi="Tahoma" w:cs="Tahoma"/>
            <w:color w:val="222222"/>
          </w:rPr>
          <w:t xml:space="preserve">a </w:t>
        </w:r>
      </w:ins>
      <w:r>
        <w:rPr>
          <w:rFonts w:ascii="Tahoma" w:hAnsi="Tahoma" w:cs="Tahoma"/>
          <w:color w:val="222222"/>
        </w:rPr>
        <w:t xml:space="preserve">PeopleSoft application server, and </w:t>
      </w:r>
      <w:ins w:id="370" w:author="Deborah Owens" w:date="2018-04-13T09:21:00Z">
        <w:r w:rsidR="002E6759">
          <w:rPr>
            <w:rFonts w:ascii="Tahoma" w:hAnsi="Tahoma" w:cs="Tahoma"/>
            <w:color w:val="222222"/>
          </w:rPr>
          <w:t xml:space="preserve">a </w:t>
        </w:r>
      </w:ins>
      <w:commentRangeStart w:id="371"/>
      <w:r>
        <w:rPr>
          <w:rFonts w:ascii="Tahoma" w:hAnsi="Tahoma" w:cs="Tahoma"/>
          <w:color w:val="222222"/>
        </w:rPr>
        <w:t xml:space="preserve">Windows </w:t>
      </w:r>
      <w:del w:id="372" w:author="Deborah Owens" w:date="2018-04-13T09:23:00Z">
        <w:r w:rsidDel="002E6759">
          <w:rPr>
            <w:rFonts w:ascii="Tahoma" w:hAnsi="Tahoma" w:cs="Tahoma"/>
            <w:color w:val="222222"/>
          </w:rPr>
          <w:delText xml:space="preserve">Process </w:delText>
        </w:r>
      </w:del>
      <w:ins w:id="373" w:author="Deborah Owens" w:date="2018-04-13T09:23:00Z">
        <w:r w:rsidR="002E6759">
          <w:rPr>
            <w:rFonts w:ascii="Tahoma" w:hAnsi="Tahoma" w:cs="Tahoma"/>
            <w:color w:val="222222"/>
          </w:rPr>
          <w:t xml:space="preserve">process </w:t>
        </w:r>
      </w:ins>
      <w:del w:id="374" w:author="Deborah Owens" w:date="2018-04-13T09:23:00Z">
        <w:r w:rsidDel="002E6759">
          <w:rPr>
            <w:rFonts w:ascii="Tahoma" w:hAnsi="Tahoma" w:cs="Tahoma"/>
            <w:color w:val="222222"/>
          </w:rPr>
          <w:delText>Scheduler</w:delText>
        </w:r>
      </w:del>
      <w:ins w:id="375" w:author="Deborah Owens" w:date="2018-04-13T09:23:00Z">
        <w:r w:rsidR="002E6759">
          <w:rPr>
            <w:rFonts w:ascii="Tahoma" w:hAnsi="Tahoma" w:cs="Tahoma"/>
            <w:color w:val="222222"/>
          </w:rPr>
          <w:t>scheduler</w:t>
        </w:r>
      </w:ins>
      <w:commentRangeEnd w:id="371"/>
      <w:ins w:id="376" w:author="Deborah Owens" w:date="2018-04-13T09:50:00Z">
        <w:r w:rsidR="00B64F1A">
          <w:rPr>
            <w:rStyle w:val="CommentReference"/>
          </w:rPr>
          <w:commentReference w:id="371"/>
        </w:r>
      </w:ins>
      <w:r>
        <w:rPr>
          <w:rFonts w:ascii="Tahoma" w:hAnsi="Tahoma" w:cs="Tahoma"/>
          <w:color w:val="222222"/>
        </w:rPr>
        <w:t>.</w:t>
      </w:r>
    </w:p>
    <w:p w14:paraId="200019D3" w14:textId="6AFAD232" w:rsidR="005A44C5" w:rsidRDefault="00AA5D94">
      <w:pPr>
        <w:pStyle w:val="NormalWeb"/>
        <w:numPr>
          <w:ilvl w:val="0"/>
          <w:numId w:val="6"/>
        </w:numPr>
        <w:divId w:val="1881211478"/>
        <w:rPr>
          <w:rFonts w:ascii="Tahoma" w:hAnsi="Tahoma" w:cs="Tahoma"/>
          <w:color w:val="222222"/>
        </w:rPr>
      </w:pPr>
      <w:r>
        <w:rPr>
          <w:rStyle w:val="bold1"/>
          <w:rFonts w:ascii="Tahoma" w:hAnsi="Tahoma" w:cs="Tahoma"/>
          <w:color w:val="222222"/>
        </w:rPr>
        <w:t xml:space="preserve">Windows </w:t>
      </w:r>
      <w:del w:id="377" w:author="Deborah Owens" w:date="2018-04-12T16:56:00Z">
        <w:r w:rsidDel="00C523ED">
          <w:rPr>
            <w:rStyle w:val="bold1"/>
            <w:rFonts w:ascii="Tahoma" w:hAnsi="Tahoma" w:cs="Tahoma"/>
            <w:color w:val="222222"/>
          </w:rPr>
          <w:delText>Client</w:delText>
        </w:r>
      </w:del>
      <w:ins w:id="378" w:author="Deborah Owens" w:date="2018-04-12T16:56:00Z">
        <w:r w:rsidR="00C523ED">
          <w:rPr>
            <w:rStyle w:val="bold1"/>
            <w:rFonts w:ascii="Tahoma" w:hAnsi="Tahoma" w:cs="Tahoma"/>
            <w:color w:val="222222"/>
          </w:rPr>
          <w:t>client</w:t>
        </w:r>
      </w:ins>
      <w:r>
        <w:rPr>
          <w:rStyle w:val="bold1"/>
          <w:rFonts w:ascii="Tahoma" w:hAnsi="Tahoma" w:cs="Tahoma"/>
          <w:color w:val="222222"/>
        </w:rPr>
        <w:t>:</w:t>
      </w:r>
      <w:r>
        <w:rPr>
          <w:rFonts w:ascii="Tahoma" w:hAnsi="Tahoma" w:cs="Tahoma"/>
          <w:color w:val="222222"/>
        </w:rPr>
        <w:t xml:space="preserve"> Use </w:t>
      </w:r>
      <w:ins w:id="379" w:author="Deborah Owens" w:date="2018-04-12T16:56:00Z">
        <w:r w:rsidR="00C523ED">
          <w:rPr>
            <w:rFonts w:ascii="Tahoma" w:hAnsi="Tahoma" w:cs="Tahoma"/>
            <w:color w:val="222222"/>
          </w:rPr>
          <w:t xml:space="preserve">the </w:t>
        </w:r>
      </w:ins>
      <w:r>
        <w:rPr>
          <w:rFonts w:ascii="Tahoma" w:hAnsi="Tahoma" w:cs="Tahoma"/>
          <w:color w:val="222222"/>
        </w:rPr>
        <w:t xml:space="preserve">Windows </w:t>
      </w:r>
      <w:del w:id="380" w:author="Deborah Owens" w:date="2018-04-12T16:56:00Z">
        <w:r w:rsidDel="00C523ED">
          <w:rPr>
            <w:rFonts w:ascii="Tahoma" w:hAnsi="Tahoma" w:cs="Tahoma"/>
            <w:color w:val="222222"/>
          </w:rPr>
          <w:delText xml:space="preserve">Client </w:delText>
        </w:r>
      </w:del>
      <w:ins w:id="381" w:author="Deborah Owens" w:date="2018-04-12T16:56:00Z">
        <w:r w:rsidR="00C523ED">
          <w:rPr>
            <w:rFonts w:ascii="Tahoma" w:hAnsi="Tahoma" w:cs="Tahoma"/>
            <w:color w:val="222222"/>
          </w:rPr>
          <w:t xml:space="preserve">client </w:t>
        </w:r>
      </w:ins>
      <w:r>
        <w:rPr>
          <w:rFonts w:ascii="Tahoma" w:hAnsi="Tahoma" w:cs="Tahoma"/>
          <w:color w:val="222222"/>
        </w:rPr>
        <w:t>to perform administration activities, such as migration and upgrade.</w:t>
      </w:r>
    </w:p>
    <w:p w14:paraId="3EEB6A93" w14:textId="2CE99F8C" w:rsidR="005A44C5" w:rsidRDefault="00AA5D94">
      <w:pPr>
        <w:pStyle w:val="NormalWeb"/>
        <w:numPr>
          <w:ilvl w:val="0"/>
          <w:numId w:val="6"/>
        </w:numPr>
        <w:divId w:val="1881211478"/>
        <w:rPr>
          <w:rFonts w:ascii="Tahoma" w:hAnsi="Tahoma" w:cs="Tahoma"/>
          <w:color w:val="222222"/>
        </w:rPr>
      </w:pPr>
      <w:r>
        <w:rPr>
          <w:rStyle w:val="bold1"/>
          <w:rFonts w:ascii="Tahoma" w:hAnsi="Tahoma" w:cs="Tahoma"/>
          <w:color w:val="222222"/>
        </w:rPr>
        <w:t>Database tier:</w:t>
      </w:r>
      <w:r>
        <w:rPr>
          <w:rFonts w:ascii="Tahoma" w:hAnsi="Tahoma" w:cs="Tahoma"/>
          <w:color w:val="222222"/>
        </w:rPr>
        <w:t xml:space="preserve"> This tier contains Oracle Cloud Infrastructure </w:t>
      </w:r>
      <w:del w:id="382" w:author="Deborah Owens" w:date="2018-04-13T09:23:00Z">
        <w:r w:rsidDel="002E6759">
          <w:rPr>
            <w:rFonts w:ascii="Tahoma" w:hAnsi="Tahoma" w:cs="Tahoma"/>
            <w:color w:val="222222"/>
          </w:rPr>
          <w:delText xml:space="preserve">Database </w:delText>
        </w:r>
      </w:del>
      <w:ins w:id="383" w:author="Deborah Owens" w:date="2018-04-13T09:23:00Z">
        <w:r w:rsidR="002E6759">
          <w:rPr>
            <w:rFonts w:ascii="Tahoma" w:hAnsi="Tahoma" w:cs="Tahoma"/>
            <w:color w:val="222222"/>
          </w:rPr>
          <w:t xml:space="preserve">database </w:t>
        </w:r>
      </w:ins>
      <w:del w:id="384" w:author="Deborah Owens" w:date="2018-04-13T09:23:00Z">
        <w:r w:rsidDel="002E6759">
          <w:rPr>
            <w:rFonts w:ascii="Tahoma" w:hAnsi="Tahoma" w:cs="Tahoma"/>
            <w:color w:val="222222"/>
          </w:rPr>
          <w:delText xml:space="preserve">System </w:delText>
        </w:r>
      </w:del>
      <w:ins w:id="385" w:author="Deborah Owens" w:date="2018-04-13T09:23:00Z">
        <w:r w:rsidR="002E6759">
          <w:rPr>
            <w:rFonts w:ascii="Tahoma" w:hAnsi="Tahoma" w:cs="Tahoma"/>
            <w:color w:val="222222"/>
          </w:rPr>
          <w:t xml:space="preserve">system </w:t>
        </w:r>
      </w:ins>
      <w:r>
        <w:rPr>
          <w:rFonts w:ascii="Tahoma" w:hAnsi="Tahoma" w:cs="Tahoma"/>
          <w:color w:val="222222"/>
        </w:rPr>
        <w:t>instances. For high availability requirements, Oracle recommends that you use two-node</w:t>
      </w:r>
      <w:ins w:id="386" w:author="Deborah Owens" w:date="2018-04-13T09:28:00Z">
        <w:r w:rsidR="00B242F6">
          <w:rPr>
            <w:rFonts w:ascii="Tahoma" w:hAnsi="Tahoma" w:cs="Tahoma"/>
            <w:color w:val="222222"/>
          </w:rPr>
          <w:t>, real application clusters</w:t>
        </w:r>
      </w:ins>
      <w:r>
        <w:rPr>
          <w:rFonts w:ascii="Tahoma" w:hAnsi="Tahoma" w:cs="Tahoma"/>
          <w:color w:val="222222"/>
        </w:rPr>
        <w:t xml:space="preserve"> </w:t>
      </w:r>
      <w:ins w:id="387" w:author="Deborah Owens" w:date="2018-04-13T09:28:00Z">
        <w:r w:rsidR="00B242F6">
          <w:rPr>
            <w:rFonts w:ascii="Tahoma" w:hAnsi="Tahoma" w:cs="Tahoma"/>
            <w:color w:val="222222"/>
          </w:rPr>
          <w:t>(</w:t>
        </w:r>
      </w:ins>
      <w:commentRangeStart w:id="388"/>
      <w:proofErr w:type="gramStart"/>
      <w:r>
        <w:rPr>
          <w:rFonts w:ascii="Tahoma" w:hAnsi="Tahoma" w:cs="Tahoma"/>
          <w:color w:val="222222"/>
        </w:rPr>
        <w:t>RAC</w:t>
      </w:r>
      <w:commentRangeEnd w:id="388"/>
      <w:r w:rsidR="00B242F6">
        <w:rPr>
          <w:rStyle w:val="CommentReference"/>
        </w:rPr>
        <w:commentReference w:id="388"/>
      </w:r>
      <w:r>
        <w:rPr>
          <w:rFonts w:ascii="Tahoma" w:hAnsi="Tahoma" w:cs="Tahoma"/>
          <w:color w:val="222222"/>
        </w:rPr>
        <w:t xml:space="preserve"> </w:t>
      </w:r>
      <w:ins w:id="389" w:author="Deborah Owens" w:date="2018-04-13T09:28:00Z">
        <w:r w:rsidR="00B242F6">
          <w:rPr>
            <w:rFonts w:ascii="Tahoma" w:hAnsi="Tahoma" w:cs="Tahoma"/>
            <w:color w:val="222222"/>
          </w:rPr>
          <w:t>)</w:t>
        </w:r>
      </w:ins>
      <w:r>
        <w:rPr>
          <w:rFonts w:ascii="Tahoma" w:hAnsi="Tahoma" w:cs="Tahoma"/>
          <w:color w:val="222222"/>
        </w:rPr>
        <w:t>DB</w:t>
      </w:r>
      <w:proofErr w:type="gramEnd"/>
      <w:r>
        <w:rPr>
          <w:rFonts w:ascii="Tahoma" w:hAnsi="Tahoma" w:cs="Tahoma"/>
          <w:color w:val="222222"/>
        </w:rPr>
        <w:t xml:space="preserve"> systems or </w:t>
      </w:r>
      <w:ins w:id="390" w:author="Deborah Owens" w:date="2018-04-13T09:28:00Z">
        <w:r w:rsidR="00B242F6">
          <w:rPr>
            <w:rFonts w:ascii="Tahoma" w:hAnsi="Tahoma" w:cs="Tahoma"/>
            <w:color w:val="222222"/>
          </w:rPr>
          <w:t>an</w:t>
        </w:r>
      </w:ins>
      <w:ins w:id="391" w:author="Deborah Owens" w:date="2018-04-13T09:30:00Z">
        <w:r w:rsidR="00B242F6">
          <w:rPr>
            <w:rFonts w:ascii="Tahoma" w:hAnsi="Tahoma" w:cs="Tahoma"/>
            <w:color w:val="222222"/>
          </w:rPr>
          <w:t xml:space="preserve"> Oracle</w:t>
        </w:r>
      </w:ins>
      <w:ins w:id="392" w:author="Deborah Owens" w:date="2018-04-13T09:28:00Z">
        <w:r w:rsidR="00B242F6">
          <w:rPr>
            <w:rFonts w:ascii="Tahoma" w:hAnsi="Tahoma" w:cs="Tahoma"/>
            <w:color w:val="222222"/>
          </w:rPr>
          <w:t xml:space="preserve"> </w:t>
        </w:r>
      </w:ins>
      <w:commentRangeStart w:id="393"/>
      <w:proofErr w:type="spellStart"/>
      <w:r>
        <w:rPr>
          <w:rFonts w:ascii="Tahoma" w:hAnsi="Tahoma" w:cs="Tahoma"/>
          <w:color w:val="222222"/>
        </w:rPr>
        <w:t>Exadata</w:t>
      </w:r>
      <w:commentRangeEnd w:id="393"/>
      <w:proofErr w:type="spellEnd"/>
      <w:r w:rsidR="00B242F6">
        <w:rPr>
          <w:rStyle w:val="CommentReference"/>
        </w:rPr>
        <w:commentReference w:id="393"/>
      </w:r>
      <w:r>
        <w:rPr>
          <w:rFonts w:ascii="Tahoma" w:hAnsi="Tahoma" w:cs="Tahoma"/>
          <w:color w:val="222222"/>
        </w:rPr>
        <w:t xml:space="preserve"> system </w:t>
      </w:r>
      <w:commentRangeStart w:id="394"/>
      <w:r>
        <w:rPr>
          <w:rFonts w:ascii="Tahoma" w:hAnsi="Tahoma" w:cs="Tahoma"/>
          <w:color w:val="222222"/>
        </w:rPr>
        <w:t>of</w:t>
      </w:r>
      <w:commentRangeEnd w:id="394"/>
      <w:r w:rsidR="00B242F6">
        <w:rPr>
          <w:rStyle w:val="CommentReference"/>
        </w:rPr>
        <w:commentReference w:id="394"/>
      </w:r>
      <w:r>
        <w:rPr>
          <w:rFonts w:ascii="Tahoma" w:hAnsi="Tahoma" w:cs="Tahoma"/>
          <w:color w:val="222222"/>
        </w:rPr>
        <w:t xml:space="preserve"> Oracle Cloud Infrastructure.</w:t>
      </w:r>
    </w:p>
    <w:p w14:paraId="686468B6" w14:textId="77777777" w:rsidR="005A44C5" w:rsidRDefault="00AA5D94">
      <w:pPr>
        <w:pStyle w:val="Heading2"/>
        <w:divId w:val="1638802241"/>
        <w:rPr>
          <w:rFonts w:ascii="Tahoma" w:eastAsia="Times New Roman" w:hAnsi="Tahoma" w:cs="Tahoma"/>
          <w:color w:val="222222"/>
        </w:rPr>
      </w:pPr>
      <w:bookmarkStart w:id="395" w:name="GUID-5566261F-32FB-4E0A-A00D-6935EC6E5C7"/>
      <w:bookmarkEnd w:id="395"/>
      <w:r>
        <w:rPr>
          <w:rFonts w:ascii="Tahoma" w:eastAsia="Times New Roman" w:hAnsi="Tahoma" w:cs="Tahoma"/>
          <w:color w:val="222222"/>
        </w:rPr>
        <w:t>Architecture for Deploying PeopleSoft in Multiple Availability Domains</w:t>
      </w:r>
    </w:p>
    <w:p w14:paraId="6F11E9C0" w14:textId="77777777" w:rsidR="005A44C5" w:rsidRDefault="00AA5D94">
      <w:pPr>
        <w:pStyle w:val="NormalWeb"/>
        <w:divId w:val="1349910907"/>
        <w:rPr>
          <w:rFonts w:ascii="Tahoma" w:hAnsi="Tahoma" w:cs="Tahoma"/>
          <w:color w:val="222222"/>
        </w:rPr>
      </w:pPr>
      <w:r>
        <w:rPr>
          <w:rFonts w:ascii="Tahoma" w:hAnsi="Tahoma" w:cs="Tahoma"/>
          <w:color w:val="222222"/>
        </w:rPr>
        <w:t>This architecture shows the deployment of PeopleSoft application servers in multiple availability domains. It shows a virtual cloud network (VCN) with the bastion, load balancer, application, and database hosts placed in separate subnets across two availability domains.</w:t>
      </w:r>
    </w:p>
    <w:p w14:paraId="1D417093" w14:textId="759668D0" w:rsidR="005A44C5" w:rsidRDefault="00AA5D94">
      <w:pPr>
        <w:pStyle w:val="NormalWeb"/>
        <w:divId w:val="1349910907"/>
        <w:rPr>
          <w:rFonts w:ascii="Tahoma" w:hAnsi="Tahoma" w:cs="Tahoma"/>
          <w:color w:val="222222"/>
        </w:rPr>
      </w:pPr>
      <w:r>
        <w:rPr>
          <w:rFonts w:ascii="Tahoma" w:hAnsi="Tahoma" w:cs="Tahoma"/>
          <w:color w:val="222222"/>
        </w:rPr>
        <w:t>The bastion host</w:t>
      </w:r>
      <w:ins w:id="396" w:author="Deborah Owens" w:date="2018-04-13T09:31:00Z">
        <w:r w:rsidR="007B7D9B">
          <w:rPr>
            <w:rFonts w:ascii="Tahoma" w:hAnsi="Tahoma" w:cs="Tahoma"/>
            <w:color w:val="222222"/>
          </w:rPr>
          <w:t>s</w:t>
        </w:r>
      </w:ins>
      <w:r>
        <w:rPr>
          <w:rFonts w:ascii="Tahoma" w:hAnsi="Tahoma" w:cs="Tahoma"/>
          <w:color w:val="222222"/>
        </w:rPr>
        <w:t xml:space="preserve"> in Availability Domain 1 and Availability Domain 2 are active and receive requests. The load balancer distributes traffic to </w:t>
      </w:r>
      <w:commentRangeStart w:id="397"/>
      <w:r>
        <w:rPr>
          <w:rFonts w:ascii="Tahoma" w:hAnsi="Tahoma" w:cs="Tahoma"/>
          <w:color w:val="222222"/>
        </w:rPr>
        <w:t xml:space="preserve">the </w:t>
      </w:r>
      <w:del w:id="398" w:author="Deborah Owens" w:date="2018-04-13T09:32:00Z">
        <w:r w:rsidDel="007B7D9B">
          <w:rPr>
            <w:rFonts w:ascii="Tahoma" w:hAnsi="Tahoma" w:cs="Tahoma"/>
            <w:color w:val="222222"/>
          </w:rPr>
          <w:delText xml:space="preserve">Web </w:delText>
        </w:r>
      </w:del>
      <w:ins w:id="399" w:author="Deborah Owens" w:date="2018-04-13T09:32:00Z">
        <w:r w:rsidR="007B7D9B">
          <w:rPr>
            <w:rFonts w:ascii="Tahoma" w:hAnsi="Tahoma" w:cs="Tahoma"/>
            <w:color w:val="222222"/>
          </w:rPr>
          <w:t>web private internet access (</w:t>
        </w:r>
      </w:ins>
      <w:r>
        <w:rPr>
          <w:rFonts w:ascii="Tahoma" w:hAnsi="Tahoma" w:cs="Tahoma"/>
          <w:color w:val="222222"/>
        </w:rPr>
        <w:t>PIA</w:t>
      </w:r>
      <w:ins w:id="400" w:author="Deborah Owens" w:date="2018-04-13T09:32:00Z">
        <w:r w:rsidR="007B7D9B">
          <w:rPr>
            <w:rFonts w:ascii="Tahoma" w:hAnsi="Tahoma" w:cs="Tahoma"/>
            <w:color w:val="222222"/>
          </w:rPr>
          <w:t>)</w:t>
        </w:r>
      </w:ins>
      <w:commentRangeEnd w:id="397"/>
      <w:ins w:id="401" w:author="Deborah Owens" w:date="2018-04-13T09:40:00Z">
        <w:r w:rsidR="001F6F4D">
          <w:rPr>
            <w:rStyle w:val="CommentReference"/>
          </w:rPr>
          <w:commentReference w:id="397"/>
        </w:r>
      </w:ins>
      <w:r>
        <w:rPr>
          <w:rFonts w:ascii="Tahoma" w:hAnsi="Tahoma" w:cs="Tahoma"/>
          <w:color w:val="222222"/>
        </w:rPr>
        <w:t xml:space="preserve"> hosts in Availability Domain 1 and Availability Domain 2. The </w:t>
      </w:r>
      <w:del w:id="402" w:author="Deborah Owens" w:date="2018-04-13T09:32:00Z">
        <w:r w:rsidDel="007B7D9B">
          <w:rPr>
            <w:rFonts w:ascii="Tahoma" w:hAnsi="Tahoma" w:cs="Tahoma"/>
            <w:color w:val="222222"/>
          </w:rPr>
          <w:delText xml:space="preserve">Web </w:delText>
        </w:r>
      </w:del>
      <w:ins w:id="403" w:author="Deborah Owens" w:date="2018-04-13T09:32:00Z">
        <w:r w:rsidR="007B7D9B">
          <w:rPr>
            <w:rFonts w:ascii="Tahoma" w:hAnsi="Tahoma" w:cs="Tahoma"/>
            <w:color w:val="222222"/>
          </w:rPr>
          <w:t xml:space="preserve">web </w:t>
        </w:r>
      </w:ins>
      <w:r>
        <w:rPr>
          <w:rFonts w:ascii="Tahoma" w:hAnsi="Tahoma" w:cs="Tahoma"/>
          <w:color w:val="222222"/>
        </w:rPr>
        <w:t xml:space="preserve">PIA hosts route the request to application servers, </w:t>
      </w:r>
      <w:del w:id="404" w:author="Deborah Owens" w:date="2018-04-13T09:33:00Z">
        <w:r w:rsidDel="007B7D9B">
          <w:rPr>
            <w:rFonts w:ascii="Tahoma" w:hAnsi="Tahoma" w:cs="Tahoma"/>
            <w:color w:val="222222"/>
          </w:rPr>
          <w:delText>which in turn</w:delText>
        </w:r>
      </w:del>
      <w:ins w:id="405" w:author="Deborah Owens" w:date="2018-04-13T09:33:00Z">
        <w:r w:rsidR="007B7D9B">
          <w:rPr>
            <w:rFonts w:ascii="Tahoma" w:hAnsi="Tahoma" w:cs="Tahoma"/>
            <w:color w:val="222222"/>
          </w:rPr>
          <w:t>and then</w:t>
        </w:r>
      </w:ins>
      <w:ins w:id="406" w:author="Deborah Owens" w:date="2018-04-13T10:12:00Z">
        <w:r w:rsidR="002F5895">
          <w:rPr>
            <w:rFonts w:ascii="Tahoma" w:hAnsi="Tahoma" w:cs="Tahoma"/>
            <w:color w:val="222222"/>
          </w:rPr>
          <w:t xml:space="preserve"> the </w:t>
        </w:r>
        <w:commentRangeStart w:id="407"/>
        <w:r w:rsidR="002F5895">
          <w:rPr>
            <w:rFonts w:ascii="Tahoma" w:hAnsi="Tahoma" w:cs="Tahoma"/>
            <w:color w:val="222222"/>
          </w:rPr>
          <w:t>application servers</w:t>
        </w:r>
        <w:commentRangeEnd w:id="407"/>
        <w:r w:rsidR="002F5895">
          <w:rPr>
            <w:rStyle w:val="CommentReference"/>
          </w:rPr>
          <w:commentReference w:id="407"/>
        </w:r>
      </w:ins>
      <w:r>
        <w:rPr>
          <w:rFonts w:ascii="Tahoma" w:hAnsi="Tahoma" w:cs="Tahoma"/>
          <w:color w:val="222222"/>
        </w:rPr>
        <w:t xml:space="preserve"> forward </w:t>
      </w:r>
      <w:ins w:id="408" w:author="Deborah Owens" w:date="2018-04-13T09:33:00Z">
        <w:r w:rsidR="007B7D9B">
          <w:rPr>
            <w:rFonts w:ascii="Tahoma" w:hAnsi="Tahoma" w:cs="Tahoma"/>
            <w:color w:val="222222"/>
          </w:rPr>
          <w:t xml:space="preserve">the </w:t>
        </w:r>
      </w:ins>
      <w:r>
        <w:rPr>
          <w:rFonts w:ascii="Tahoma" w:hAnsi="Tahoma" w:cs="Tahoma"/>
          <w:color w:val="222222"/>
        </w:rPr>
        <w:t>requests to the active database servers in Availability Domain 1 for processing.</w:t>
      </w:r>
    </w:p>
    <w:p w14:paraId="72887AC3" w14:textId="6B8CFB0E" w:rsidR="005A44C5" w:rsidRDefault="00AA5D94">
      <w:pPr>
        <w:pStyle w:val="NormalWeb"/>
        <w:divId w:val="1349910907"/>
        <w:rPr>
          <w:rFonts w:ascii="Tahoma" w:hAnsi="Tahoma" w:cs="Tahoma"/>
          <w:color w:val="222222"/>
        </w:rPr>
      </w:pPr>
      <w:r>
        <w:rPr>
          <w:rFonts w:ascii="Tahoma" w:hAnsi="Tahoma" w:cs="Tahoma"/>
          <w:color w:val="222222"/>
        </w:rPr>
        <w:t xml:space="preserve">In the </w:t>
      </w:r>
      <w:del w:id="409" w:author="Deborah Owens" w:date="2018-04-13T09:33:00Z">
        <w:r w:rsidDel="007B7D9B">
          <w:rPr>
            <w:rFonts w:ascii="Tahoma" w:hAnsi="Tahoma" w:cs="Tahoma"/>
            <w:color w:val="222222"/>
          </w:rPr>
          <w:delText xml:space="preserve">following </w:delText>
        </w:r>
      </w:del>
      <w:r>
        <w:rPr>
          <w:rFonts w:ascii="Tahoma" w:hAnsi="Tahoma" w:cs="Tahoma"/>
          <w:color w:val="222222"/>
        </w:rPr>
        <w:t xml:space="preserve">architecture diagram, the bastion host is deployed in </w:t>
      </w:r>
      <w:del w:id="410" w:author="Deborah Owens" w:date="2018-04-13T09:34:00Z">
        <w:r w:rsidDel="007B7D9B">
          <w:rPr>
            <w:rFonts w:ascii="Tahoma" w:hAnsi="Tahoma" w:cs="Tahoma"/>
            <w:color w:val="222222"/>
          </w:rPr>
          <w:delText xml:space="preserve">the </w:delText>
        </w:r>
      </w:del>
      <w:ins w:id="411" w:author="Deborah Owens" w:date="2018-04-13T09:34:00Z">
        <w:r w:rsidR="007B7D9B">
          <w:rPr>
            <w:rFonts w:ascii="Tahoma" w:hAnsi="Tahoma" w:cs="Tahoma"/>
            <w:color w:val="222222"/>
          </w:rPr>
          <w:t xml:space="preserve">a </w:t>
        </w:r>
      </w:ins>
      <w:r>
        <w:rPr>
          <w:rFonts w:ascii="Tahoma" w:hAnsi="Tahoma" w:cs="Tahoma"/>
          <w:color w:val="222222"/>
        </w:rPr>
        <w:t>public subnet</w:t>
      </w:r>
      <w:ins w:id="412" w:author="Deborah Owens" w:date="2018-04-13T09:33:00Z">
        <w:r w:rsidR="007B7D9B">
          <w:rPr>
            <w:rFonts w:ascii="Tahoma" w:hAnsi="Tahoma" w:cs="Tahoma"/>
            <w:color w:val="222222"/>
          </w:rPr>
          <w:t>,</w:t>
        </w:r>
      </w:ins>
      <w:r>
        <w:rPr>
          <w:rFonts w:ascii="Tahoma" w:hAnsi="Tahoma" w:cs="Tahoma"/>
          <w:color w:val="222222"/>
        </w:rPr>
        <w:t xml:space="preserve"> and all other instances are deployed in </w:t>
      </w:r>
      <w:ins w:id="413" w:author="Deborah Owens" w:date="2018-04-13T09:33:00Z">
        <w:r w:rsidR="007B7D9B">
          <w:rPr>
            <w:rFonts w:ascii="Tahoma" w:hAnsi="Tahoma" w:cs="Tahoma"/>
            <w:color w:val="222222"/>
          </w:rPr>
          <w:t xml:space="preserve">a </w:t>
        </w:r>
      </w:ins>
      <w:r>
        <w:rPr>
          <w:rFonts w:ascii="Tahoma" w:hAnsi="Tahoma" w:cs="Tahoma"/>
          <w:color w:val="222222"/>
        </w:rPr>
        <w:t>private subnet. You can place the different instances in public or private subnets based on your business requirement</w:t>
      </w:r>
      <w:ins w:id="414" w:author="Deborah Owens" w:date="2018-04-13T09:34:00Z">
        <w:r w:rsidR="007B7D9B">
          <w:rPr>
            <w:rFonts w:ascii="Tahoma" w:hAnsi="Tahoma" w:cs="Tahoma"/>
            <w:color w:val="222222"/>
          </w:rPr>
          <w:t>s</w:t>
        </w:r>
      </w:ins>
      <w:r>
        <w:rPr>
          <w:rFonts w:ascii="Tahoma" w:hAnsi="Tahoma" w:cs="Tahoma"/>
          <w:color w:val="222222"/>
        </w:rPr>
        <w:t>.</w:t>
      </w:r>
    </w:p>
    <w:p w14:paraId="78DA6FFD" w14:textId="5C9C0665" w:rsidR="005A44C5" w:rsidRDefault="004F7D5B">
      <w:pPr>
        <w:divId w:val="600531925"/>
        <w:rPr>
          <w:rFonts w:ascii="Tahoma" w:eastAsia="Times New Roman" w:hAnsi="Tahoma" w:cs="Tahoma"/>
          <w:color w:val="222222"/>
        </w:rPr>
      </w:pPr>
      <w:ins w:id="415" w:author="Deborah Owens" w:date="2018-04-13T09:34:00Z">
        <w:r>
          <w:rPr>
            <w:rFonts w:ascii="Tahoma" w:eastAsia="Times New Roman" w:hAnsi="Tahoma" w:cs="Tahoma"/>
            <w:noProof/>
            <w:color w:val="222222"/>
          </w:rPr>
          <w:lastRenderedPageBreak/>
          <mc:AlternateContent>
            <mc:Choice Requires="wpi">
              <w:drawing>
                <wp:anchor distT="0" distB="0" distL="114300" distR="114300" simplePos="0" relativeHeight="251666432" behindDoc="0" locked="0" layoutInCell="1" allowOverlap="1" wp14:anchorId="68AE3684" wp14:editId="232B3AB7">
                  <wp:simplePos x="0" y="0"/>
                  <wp:positionH relativeFrom="column">
                    <wp:posOffset>260220</wp:posOffset>
                  </wp:positionH>
                  <wp:positionV relativeFrom="paragraph">
                    <wp:posOffset>2127140</wp:posOffset>
                  </wp:positionV>
                  <wp:extent cx="1270440" cy="136080"/>
                  <wp:effectExtent l="95250" t="152400" r="158750" b="187960"/>
                  <wp:wrapNone/>
                  <wp:docPr id="19" name="Ink 19"/>
                  <wp:cNvGraphicFramePr/>
                  <a:graphic xmlns:a="http://schemas.openxmlformats.org/drawingml/2006/main">
                    <a:graphicData uri="http://schemas.microsoft.com/office/word/2010/wordprocessingInk">
                      <w14:contentPart bwMode="auto" r:id="rId34">
                        <w14:nvContentPartPr>
                          <w14:cNvContentPartPr/>
                        </w14:nvContentPartPr>
                        <w14:xfrm>
                          <a:off x="0" y="0"/>
                          <a:ext cx="1270440" cy="136080"/>
                        </w14:xfrm>
                      </w14:contentPart>
                    </a:graphicData>
                  </a:graphic>
                </wp:anchor>
              </w:drawing>
            </mc:Choice>
            <mc:Fallback xmlns:w16se="http://schemas.microsoft.com/office/word/2015/wordml/symex" xmlns:cx1="http://schemas.microsoft.com/office/drawing/2015/9/8/chartex" xmlns:cx="http://schemas.microsoft.com/office/drawing/2014/chartex">
              <w:pict>
                <v:shape w14:anchorId="638A32D9" id="Ink 19" o:spid="_x0000_s1026" type="#_x0000_t75" style="position:absolute;margin-left:15.55pt;margin-top:157.55pt;width:110pt;height:30.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">
                  <v:imagedata r:id="rId35" o:title=""/>
                </v:shape>
              </w:pict>
            </mc:Fallback>
          </mc:AlternateContent>
        </w:r>
      </w:ins>
      <w:r w:rsidR="00AA5D94">
        <w:rPr>
          <w:rFonts w:ascii="Tahoma" w:eastAsia="Times New Roman" w:hAnsi="Tahoma" w:cs="Tahoma"/>
          <w:color w:val="222222"/>
        </w:rPr>
        <w:br/>
      </w:r>
      <w:commentRangeStart w:id="416"/>
      <w:r w:rsidR="00AA5D94">
        <w:rPr>
          <w:rFonts w:ascii="Tahoma" w:eastAsia="Times New Roman" w:hAnsi="Tahoma" w:cs="Tahoma"/>
          <w:noProof/>
          <w:color w:val="222222"/>
        </w:rPr>
        <w:drawing>
          <wp:inline distT="0" distB="0" distL="0" distR="0" wp14:anchorId="23E62B59" wp14:editId="5019C189">
            <wp:extent cx="24212550" cy="5486400"/>
            <wp:effectExtent l="0" t="0" r="0" b="0"/>
            <wp:docPr id="7" name="Picture 7" descr="Description of GUID-23895333-7671-445E-B678-8CC7A9047910-default.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of GUID-23895333-7671-445E-B678-8CC7A9047910-default.png follows"/>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24212550" cy="5486400"/>
                    </a:xfrm>
                    <a:prstGeom prst="rect">
                      <a:avLst/>
                    </a:prstGeom>
                    <a:noFill/>
                    <a:ln>
                      <a:noFill/>
                    </a:ln>
                  </pic:spPr>
                </pic:pic>
              </a:graphicData>
            </a:graphic>
          </wp:inline>
        </w:drawing>
      </w:r>
      <w:commentRangeEnd w:id="416"/>
      <w:r>
        <w:rPr>
          <w:rStyle w:val="CommentReference"/>
        </w:rPr>
        <w:commentReference w:id="416"/>
      </w:r>
      <w:r w:rsidR="00AA5D94">
        <w:rPr>
          <w:rFonts w:ascii="Tahoma" w:eastAsia="Times New Roman" w:hAnsi="Tahoma" w:cs="Tahoma"/>
          <w:color w:val="222222"/>
        </w:rPr>
        <w:br/>
      </w:r>
      <w:hyperlink r:id="rId37" w:history="1">
        <w:r w:rsidR="00AA5D94">
          <w:rPr>
            <w:rStyle w:val="Hyperlink"/>
            <w:rFonts w:ascii="Tahoma" w:eastAsia="Times New Roman" w:hAnsi="Tahoma" w:cs="Tahoma"/>
          </w:rPr>
          <w:t>Description of the illustration GUID-23895333-7671-445E-B678-8CC7A9047910-default.png</w:t>
        </w:r>
      </w:hyperlink>
    </w:p>
    <w:p w14:paraId="6F074580" w14:textId="0770A45F" w:rsidR="005A44C5" w:rsidRDefault="00AA5D94">
      <w:pPr>
        <w:pStyle w:val="NormalWeb"/>
        <w:divId w:val="600531925"/>
        <w:rPr>
          <w:rFonts w:ascii="Tahoma" w:hAnsi="Tahoma" w:cs="Tahoma"/>
          <w:color w:val="222222"/>
        </w:rPr>
      </w:pPr>
      <w:r>
        <w:rPr>
          <w:rFonts w:ascii="Tahoma" w:hAnsi="Tahoma" w:cs="Tahoma"/>
          <w:color w:val="222222"/>
        </w:rPr>
        <w:t xml:space="preserve">This architecture supports </w:t>
      </w:r>
      <w:del w:id="417" w:author="Deborah Owens" w:date="2018-04-13T09:35:00Z">
        <w:r w:rsidDel="00624C76">
          <w:rPr>
            <w:rFonts w:ascii="Tahoma" w:hAnsi="Tahoma" w:cs="Tahoma"/>
            <w:color w:val="222222"/>
          </w:rPr>
          <w:delText>the following</w:delText>
        </w:r>
      </w:del>
      <w:ins w:id="418" w:author="Deborah Owens" w:date="2018-04-13T09:35:00Z">
        <w:r w:rsidR="00624C76">
          <w:rPr>
            <w:rFonts w:ascii="Tahoma" w:hAnsi="Tahoma" w:cs="Tahoma"/>
            <w:color w:val="222222"/>
          </w:rPr>
          <w:t>these</w:t>
        </w:r>
      </w:ins>
      <w:r>
        <w:rPr>
          <w:rFonts w:ascii="Tahoma" w:hAnsi="Tahoma" w:cs="Tahoma"/>
          <w:color w:val="222222"/>
        </w:rPr>
        <w:t xml:space="preserve"> components:</w:t>
      </w:r>
    </w:p>
    <w:p w14:paraId="050244CD" w14:textId="2A357A59" w:rsidR="005A44C5" w:rsidRDefault="00AA5D94">
      <w:pPr>
        <w:pStyle w:val="NormalWeb"/>
        <w:numPr>
          <w:ilvl w:val="0"/>
          <w:numId w:val="7"/>
        </w:numPr>
        <w:divId w:val="600531925"/>
        <w:rPr>
          <w:rFonts w:ascii="Tahoma" w:hAnsi="Tahoma" w:cs="Tahoma"/>
          <w:color w:val="222222"/>
        </w:rPr>
      </w:pPr>
      <w:r>
        <w:rPr>
          <w:rStyle w:val="bold1"/>
          <w:rFonts w:ascii="Tahoma" w:hAnsi="Tahoma" w:cs="Tahoma"/>
          <w:color w:val="222222"/>
        </w:rPr>
        <w:t>Bastion host:</w:t>
      </w:r>
      <w:r>
        <w:rPr>
          <w:rFonts w:ascii="Tahoma" w:hAnsi="Tahoma" w:cs="Tahoma"/>
          <w:color w:val="222222"/>
        </w:rPr>
        <w:t xml:space="preserve"> </w:t>
      </w:r>
      <w:ins w:id="419" w:author="Deborah Owens" w:date="2018-04-13T09:35:00Z">
        <w:r w:rsidR="00624C76">
          <w:rPr>
            <w:rFonts w:ascii="Tahoma" w:hAnsi="Tahoma" w:cs="Tahoma"/>
            <w:color w:val="222222"/>
          </w:rPr>
          <w:t xml:space="preserve">A </w:t>
        </w:r>
      </w:ins>
      <w:del w:id="420" w:author="Deborah Owens" w:date="2018-04-13T09:35:00Z">
        <w:r w:rsidDel="00624C76">
          <w:rPr>
            <w:rFonts w:ascii="Tahoma" w:hAnsi="Tahoma" w:cs="Tahoma"/>
            <w:color w:val="222222"/>
          </w:rPr>
          <w:delText>B</w:delText>
        </w:r>
      </w:del>
      <w:ins w:id="421" w:author="Deborah Owens" w:date="2018-04-13T09:35:00Z">
        <w:r w:rsidR="00624C76">
          <w:rPr>
            <w:rFonts w:ascii="Tahoma" w:hAnsi="Tahoma" w:cs="Tahoma"/>
            <w:color w:val="222222"/>
          </w:rPr>
          <w:t>b</w:t>
        </w:r>
      </w:ins>
      <w:r>
        <w:rPr>
          <w:rFonts w:ascii="Tahoma" w:hAnsi="Tahoma" w:cs="Tahoma"/>
          <w:color w:val="222222"/>
        </w:rPr>
        <w:t xml:space="preserve">astion host is an optional component that you can provision in each availability domain to act as a jump host to access application and database instances. For example, </w:t>
      </w:r>
      <w:ins w:id="422" w:author="Deborah Owens" w:date="2018-04-13T09:35:00Z">
        <w:r w:rsidR="001F6F4D">
          <w:rPr>
            <w:rFonts w:ascii="Tahoma" w:hAnsi="Tahoma" w:cs="Tahoma"/>
            <w:color w:val="222222"/>
          </w:rPr>
          <w:t xml:space="preserve">the </w:t>
        </w:r>
      </w:ins>
      <w:r>
        <w:rPr>
          <w:rFonts w:ascii="Tahoma" w:hAnsi="Tahoma" w:cs="Tahoma"/>
          <w:color w:val="222222"/>
        </w:rPr>
        <w:t>bastion host in Availability Domain 2 acts as a jump host to access application and database hosts in Availability Domain 2. Bastion hosts in both Availability Domain 1 and Availability Domain 2 are in the active state.</w:t>
      </w:r>
    </w:p>
    <w:p w14:paraId="43162558" w14:textId="232689A2" w:rsidR="005A44C5" w:rsidRDefault="00AA5D94">
      <w:pPr>
        <w:pStyle w:val="NormalWeb"/>
        <w:numPr>
          <w:ilvl w:val="0"/>
          <w:numId w:val="7"/>
        </w:numPr>
        <w:divId w:val="600531925"/>
        <w:rPr>
          <w:rFonts w:ascii="Tahoma" w:hAnsi="Tahoma" w:cs="Tahoma"/>
          <w:color w:val="222222"/>
        </w:rPr>
      </w:pPr>
      <w:r>
        <w:rPr>
          <w:rStyle w:val="bold1"/>
          <w:rFonts w:ascii="Tahoma" w:hAnsi="Tahoma" w:cs="Tahoma"/>
          <w:color w:val="222222"/>
        </w:rPr>
        <w:t xml:space="preserve">Load </w:t>
      </w:r>
      <w:del w:id="423" w:author="Deborah Owens" w:date="2018-04-13T09:36:00Z">
        <w:r w:rsidDel="001F6F4D">
          <w:rPr>
            <w:rStyle w:val="bold1"/>
            <w:rFonts w:ascii="Tahoma" w:hAnsi="Tahoma" w:cs="Tahoma"/>
            <w:color w:val="222222"/>
          </w:rPr>
          <w:delText xml:space="preserve">Balancer </w:delText>
        </w:r>
      </w:del>
      <w:ins w:id="424" w:author="Deborah Owens" w:date="2018-04-13T09:36:00Z">
        <w:r w:rsidR="001F6F4D">
          <w:rPr>
            <w:rStyle w:val="bold1"/>
            <w:rFonts w:ascii="Tahoma" w:hAnsi="Tahoma" w:cs="Tahoma"/>
            <w:color w:val="222222"/>
          </w:rPr>
          <w:t xml:space="preserve">balancer </w:t>
        </w:r>
      </w:ins>
      <w:r>
        <w:rPr>
          <w:rStyle w:val="bold1"/>
          <w:rFonts w:ascii="Tahoma" w:hAnsi="Tahoma" w:cs="Tahoma"/>
          <w:color w:val="222222"/>
        </w:rPr>
        <w:t>tier:</w:t>
      </w:r>
      <w:r>
        <w:rPr>
          <w:rFonts w:ascii="Tahoma" w:hAnsi="Tahoma" w:cs="Tahoma"/>
          <w:color w:val="222222"/>
        </w:rPr>
        <w:t xml:space="preserve"> Oracle Cloud Infrastructure Load Balancing </w:t>
      </w:r>
      <w:del w:id="425" w:author="Deborah Owens" w:date="2018-04-13T09:36:00Z">
        <w:r w:rsidDel="001F6F4D">
          <w:rPr>
            <w:rFonts w:ascii="Tahoma" w:hAnsi="Tahoma" w:cs="Tahoma"/>
            <w:color w:val="222222"/>
          </w:rPr>
          <w:delText xml:space="preserve">Service </w:delText>
        </w:r>
      </w:del>
      <w:r>
        <w:rPr>
          <w:rFonts w:ascii="Tahoma" w:hAnsi="Tahoma" w:cs="Tahoma"/>
          <w:color w:val="222222"/>
        </w:rPr>
        <w:t xml:space="preserve">instances distribute traffic across the application servers in both </w:t>
      </w:r>
      <w:ins w:id="426" w:author="Deborah Owens" w:date="2018-04-13T09:36:00Z">
        <w:r w:rsidR="001F6F4D">
          <w:rPr>
            <w:rFonts w:ascii="Tahoma" w:hAnsi="Tahoma" w:cs="Tahoma"/>
            <w:color w:val="222222"/>
          </w:rPr>
          <w:t xml:space="preserve">of </w:t>
        </w:r>
      </w:ins>
      <w:r>
        <w:rPr>
          <w:rFonts w:ascii="Tahoma" w:hAnsi="Tahoma" w:cs="Tahoma"/>
          <w:color w:val="222222"/>
        </w:rPr>
        <w:t xml:space="preserve">the </w:t>
      </w:r>
      <w:r>
        <w:rPr>
          <w:rFonts w:ascii="Tahoma" w:hAnsi="Tahoma" w:cs="Tahoma"/>
          <w:color w:val="222222"/>
        </w:rPr>
        <w:lastRenderedPageBreak/>
        <w:t>availability domains. Availability Domain 1 hosts primary load balancer instances. Availability Domain 2 hosts standby load balancer instances.</w:t>
      </w:r>
    </w:p>
    <w:p w14:paraId="43A375A3" w14:textId="015C0D83" w:rsidR="005A44C5" w:rsidRDefault="00AA5D94">
      <w:pPr>
        <w:pStyle w:val="NormalWeb"/>
        <w:numPr>
          <w:ilvl w:val="0"/>
          <w:numId w:val="7"/>
        </w:numPr>
        <w:divId w:val="600531925"/>
        <w:rPr>
          <w:rFonts w:ascii="Tahoma" w:hAnsi="Tahoma" w:cs="Tahoma"/>
          <w:color w:val="222222"/>
        </w:rPr>
      </w:pPr>
      <w:r>
        <w:rPr>
          <w:rStyle w:val="bold1"/>
          <w:rFonts w:ascii="Tahoma" w:hAnsi="Tahoma" w:cs="Tahoma"/>
          <w:color w:val="222222"/>
        </w:rPr>
        <w:t>Application tier:</w:t>
      </w:r>
      <w:r>
        <w:rPr>
          <w:rFonts w:ascii="Tahoma" w:hAnsi="Tahoma" w:cs="Tahoma"/>
          <w:color w:val="222222"/>
        </w:rPr>
        <w:t xml:space="preserve"> Both Availability Domain 1 and Availability Domain 2 contain at least one instance of </w:t>
      </w:r>
      <w:commentRangeStart w:id="427"/>
      <w:r>
        <w:rPr>
          <w:rFonts w:ascii="Tahoma" w:hAnsi="Tahoma" w:cs="Tahoma"/>
          <w:color w:val="222222"/>
        </w:rPr>
        <w:t>Web PeopleSoft Internet Architecture (PIA)</w:t>
      </w:r>
      <w:commentRangeEnd w:id="427"/>
      <w:r w:rsidR="00B64F1A">
        <w:rPr>
          <w:rStyle w:val="CommentReference"/>
        </w:rPr>
        <w:commentReference w:id="427"/>
      </w:r>
      <w:r>
        <w:rPr>
          <w:rFonts w:ascii="Tahoma" w:hAnsi="Tahoma" w:cs="Tahoma"/>
          <w:color w:val="222222"/>
        </w:rPr>
        <w:t xml:space="preserve">, </w:t>
      </w:r>
      <w:commentRangeStart w:id="428"/>
      <w:r>
        <w:rPr>
          <w:rFonts w:ascii="Tahoma" w:hAnsi="Tahoma" w:cs="Tahoma"/>
          <w:color w:val="222222"/>
        </w:rPr>
        <w:t>ES Cluster</w:t>
      </w:r>
      <w:commentRangeEnd w:id="428"/>
      <w:r w:rsidR="00B64F1A">
        <w:rPr>
          <w:rStyle w:val="CommentReference"/>
        </w:rPr>
        <w:commentReference w:id="428"/>
      </w:r>
      <w:r>
        <w:rPr>
          <w:rFonts w:ascii="Tahoma" w:hAnsi="Tahoma" w:cs="Tahoma"/>
          <w:color w:val="222222"/>
        </w:rPr>
        <w:t xml:space="preserve">, </w:t>
      </w:r>
      <w:ins w:id="429" w:author="Deborah Owens" w:date="2018-04-13T09:47:00Z">
        <w:r w:rsidR="00B64F1A">
          <w:rPr>
            <w:rFonts w:ascii="Tahoma" w:hAnsi="Tahoma" w:cs="Tahoma"/>
            <w:color w:val="222222"/>
          </w:rPr>
          <w:t xml:space="preserve">an </w:t>
        </w:r>
      </w:ins>
      <w:r>
        <w:rPr>
          <w:rFonts w:ascii="Tahoma" w:hAnsi="Tahoma" w:cs="Tahoma"/>
          <w:color w:val="222222"/>
        </w:rPr>
        <w:t>application server, and PeopleSoft Process Scheduler on Windows. All instances in the application tier across the two availability domains are in the active state.</w:t>
      </w:r>
    </w:p>
    <w:p w14:paraId="70E4D1CB" w14:textId="0234ED7D" w:rsidR="005A44C5" w:rsidRDefault="00AA5D94">
      <w:pPr>
        <w:pStyle w:val="NormalWeb"/>
        <w:ind w:left="720"/>
        <w:divId w:val="600531925"/>
        <w:rPr>
          <w:rFonts w:ascii="Tahoma" w:hAnsi="Tahoma" w:cs="Tahoma"/>
          <w:color w:val="222222"/>
        </w:rPr>
      </w:pPr>
      <w:r>
        <w:rPr>
          <w:rFonts w:ascii="Tahoma" w:hAnsi="Tahoma" w:cs="Tahoma"/>
          <w:color w:val="222222"/>
        </w:rPr>
        <w:t xml:space="preserve">Oracle recommends </w:t>
      </w:r>
      <w:ins w:id="430" w:author="Deborah Owens" w:date="2018-04-13T09:52:00Z">
        <w:r w:rsidR="00B64F1A">
          <w:rPr>
            <w:rFonts w:ascii="Tahoma" w:hAnsi="Tahoma" w:cs="Tahoma"/>
            <w:color w:val="222222"/>
          </w:rPr>
          <w:t xml:space="preserve">that you </w:t>
        </w:r>
      </w:ins>
      <w:r>
        <w:rPr>
          <w:rFonts w:ascii="Tahoma" w:hAnsi="Tahoma" w:cs="Tahoma"/>
          <w:color w:val="222222"/>
        </w:rPr>
        <w:t>deploy</w:t>
      </w:r>
      <w:del w:id="431" w:author="Deborah Owens" w:date="2018-04-13T09:52:00Z">
        <w:r w:rsidDel="00B64F1A">
          <w:rPr>
            <w:rFonts w:ascii="Tahoma" w:hAnsi="Tahoma" w:cs="Tahoma"/>
            <w:color w:val="222222"/>
          </w:rPr>
          <w:delText>ing</w:delText>
        </w:r>
      </w:del>
      <w:ins w:id="432" w:author="Deborah Owens" w:date="2018-04-13T09:52:00Z">
        <w:r w:rsidR="00B64F1A">
          <w:rPr>
            <w:rFonts w:ascii="Tahoma" w:hAnsi="Tahoma" w:cs="Tahoma"/>
            <w:color w:val="222222"/>
          </w:rPr>
          <w:t xml:space="preserve"> a</w:t>
        </w:r>
      </w:ins>
      <w:r>
        <w:rPr>
          <w:rFonts w:ascii="Tahoma" w:hAnsi="Tahoma" w:cs="Tahoma"/>
          <w:color w:val="222222"/>
        </w:rPr>
        <w:t xml:space="preserve"> PeopleSoft </w:t>
      </w:r>
      <w:del w:id="433" w:author="Deborah Owens" w:date="2018-04-13T09:52:00Z">
        <w:r w:rsidDel="00B64F1A">
          <w:rPr>
            <w:rFonts w:ascii="Tahoma" w:hAnsi="Tahoma" w:cs="Tahoma"/>
            <w:color w:val="222222"/>
          </w:rPr>
          <w:delText>multi-tier</w:delText>
        </w:r>
      </w:del>
      <w:ins w:id="434" w:author="Deborah Owens" w:date="2018-04-13T09:52:00Z">
        <w:r w:rsidR="00B64F1A">
          <w:rPr>
            <w:rFonts w:ascii="Tahoma" w:hAnsi="Tahoma" w:cs="Tahoma"/>
            <w:color w:val="222222"/>
          </w:rPr>
          <w:t>multitier</w:t>
        </w:r>
      </w:ins>
      <w:r>
        <w:rPr>
          <w:rFonts w:ascii="Tahoma" w:hAnsi="Tahoma" w:cs="Tahoma"/>
          <w:color w:val="222222"/>
        </w:rPr>
        <w:t xml:space="preserve"> setup with shared application binaries. Use Oracle Cloud Infrastructure File Storage </w:t>
      </w:r>
      <w:del w:id="435" w:author="Deborah Owens" w:date="2018-04-13T09:52:00Z">
        <w:r w:rsidDel="00B64F1A">
          <w:rPr>
            <w:rFonts w:ascii="Tahoma" w:hAnsi="Tahoma" w:cs="Tahoma"/>
            <w:color w:val="222222"/>
          </w:rPr>
          <w:delText xml:space="preserve">Service </w:delText>
        </w:r>
      </w:del>
      <w:del w:id="436" w:author="Deborah Owens" w:date="2018-04-13T09:53:00Z">
        <w:r w:rsidDel="00B64F1A">
          <w:rPr>
            <w:rFonts w:ascii="Tahoma" w:hAnsi="Tahoma" w:cs="Tahoma"/>
            <w:color w:val="222222"/>
          </w:rPr>
          <w:delText>(FSS)</w:delText>
        </w:r>
      </w:del>
      <w:r>
        <w:rPr>
          <w:rFonts w:ascii="Tahoma" w:hAnsi="Tahoma" w:cs="Tahoma"/>
          <w:color w:val="222222"/>
        </w:rPr>
        <w:t xml:space="preserve"> to create a shared file system to share PeopleSoft application binaries.</w:t>
      </w:r>
    </w:p>
    <w:p w14:paraId="155141F3" w14:textId="3D403EAA" w:rsidR="005A44C5" w:rsidRDefault="00AA5D94">
      <w:pPr>
        <w:pStyle w:val="NormalWeb"/>
        <w:numPr>
          <w:ilvl w:val="0"/>
          <w:numId w:val="7"/>
        </w:numPr>
        <w:divId w:val="600531925"/>
        <w:rPr>
          <w:rFonts w:ascii="Tahoma" w:hAnsi="Tahoma" w:cs="Tahoma"/>
          <w:color w:val="222222"/>
        </w:rPr>
      </w:pPr>
      <w:r>
        <w:rPr>
          <w:rStyle w:val="bold1"/>
          <w:rFonts w:ascii="Tahoma" w:hAnsi="Tahoma" w:cs="Tahoma"/>
          <w:color w:val="222222"/>
        </w:rPr>
        <w:t xml:space="preserve">Windows </w:t>
      </w:r>
      <w:del w:id="437" w:author="Deborah Owens" w:date="2018-04-13T09:53:00Z">
        <w:r w:rsidDel="00B64F1A">
          <w:rPr>
            <w:rStyle w:val="bold1"/>
            <w:rFonts w:ascii="Tahoma" w:hAnsi="Tahoma" w:cs="Tahoma"/>
            <w:color w:val="222222"/>
          </w:rPr>
          <w:delText>Client</w:delText>
        </w:r>
      </w:del>
      <w:ins w:id="438" w:author="Deborah Owens" w:date="2018-04-13T09:53:00Z">
        <w:r w:rsidR="00B64F1A">
          <w:rPr>
            <w:rStyle w:val="bold1"/>
            <w:rFonts w:ascii="Tahoma" w:hAnsi="Tahoma" w:cs="Tahoma"/>
            <w:color w:val="222222"/>
          </w:rPr>
          <w:t>client</w:t>
        </w:r>
      </w:ins>
      <w:r>
        <w:rPr>
          <w:rStyle w:val="bold1"/>
          <w:rFonts w:ascii="Tahoma" w:hAnsi="Tahoma" w:cs="Tahoma"/>
          <w:color w:val="222222"/>
        </w:rPr>
        <w:t>:</w:t>
      </w:r>
      <w:r>
        <w:rPr>
          <w:rFonts w:ascii="Tahoma" w:hAnsi="Tahoma" w:cs="Tahoma"/>
          <w:color w:val="222222"/>
        </w:rPr>
        <w:t xml:space="preserve"> Use </w:t>
      </w:r>
      <w:ins w:id="439" w:author="Deborah Owens" w:date="2018-04-13T09:53:00Z">
        <w:r w:rsidR="00B64F1A">
          <w:rPr>
            <w:rFonts w:ascii="Tahoma" w:hAnsi="Tahoma" w:cs="Tahoma"/>
            <w:color w:val="222222"/>
          </w:rPr>
          <w:t xml:space="preserve">a </w:t>
        </w:r>
      </w:ins>
      <w:r>
        <w:rPr>
          <w:rFonts w:ascii="Tahoma" w:hAnsi="Tahoma" w:cs="Tahoma"/>
          <w:color w:val="222222"/>
        </w:rPr>
        <w:t xml:space="preserve">Windows </w:t>
      </w:r>
      <w:del w:id="440" w:author="Deborah Owens" w:date="2018-04-13T09:53:00Z">
        <w:r w:rsidDel="00B64F1A">
          <w:rPr>
            <w:rFonts w:ascii="Tahoma" w:hAnsi="Tahoma" w:cs="Tahoma"/>
            <w:color w:val="222222"/>
          </w:rPr>
          <w:delText xml:space="preserve">Client </w:delText>
        </w:r>
      </w:del>
      <w:ins w:id="441" w:author="Deborah Owens" w:date="2018-04-13T09:53:00Z">
        <w:r w:rsidR="00B64F1A">
          <w:rPr>
            <w:rFonts w:ascii="Tahoma" w:hAnsi="Tahoma" w:cs="Tahoma"/>
            <w:color w:val="222222"/>
          </w:rPr>
          <w:t xml:space="preserve">client </w:t>
        </w:r>
      </w:ins>
      <w:r>
        <w:rPr>
          <w:rFonts w:ascii="Tahoma" w:hAnsi="Tahoma" w:cs="Tahoma"/>
          <w:color w:val="222222"/>
        </w:rPr>
        <w:t>to perform administration activities, such as migration and upgrade.</w:t>
      </w:r>
    </w:p>
    <w:p w14:paraId="695BBBA6" w14:textId="4EE3C4B2" w:rsidR="005A44C5" w:rsidRDefault="00AA5D94">
      <w:pPr>
        <w:pStyle w:val="NormalWeb"/>
        <w:numPr>
          <w:ilvl w:val="0"/>
          <w:numId w:val="7"/>
        </w:numPr>
        <w:divId w:val="600531925"/>
        <w:rPr>
          <w:rFonts w:ascii="Tahoma" w:hAnsi="Tahoma" w:cs="Tahoma"/>
          <w:color w:val="222222"/>
        </w:rPr>
      </w:pPr>
      <w:r>
        <w:rPr>
          <w:rStyle w:val="bold1"/>
          <w:rFonts w:ascii="Tahoma" w:hAnsi="Tahoma" w:cs="Tahoma"/>
          <w:color w:val="222222"/>
        </w:rPr>
        <w:t>Database tier:</w:t>
      </w:r>
      <w:r>
        <w:rPr>
          <w:rFonts w:ascii="Tahoma" w:hAnsi="Tahoma" w:cs="Tahoma"/>
          <w:color w:val="222222"/>
        </w:rPr>
        <w:t xml:space="preserve"> Availability Domain 1 hosts the primary database instances. Availability Domain 2 hosts the standby database instances. In each availability domain, at least two database instances are set up to ensure high availability. If a database instance goes down in Availability Domain 1, </w:t>
      </w:r>
      <w:ins w:id="442" w:author="Deborah Owens" w:date="2018-04-13T09:53:00Z">
        <w:r w:rsidR="00B64F1A">
          <w:rPr>
            <w:rFonts w:ascii="Tahoma" w:hAnsi="Tahoma" w:cs="Tahoma"/>
            <w:color w:val="222222"/>
          </w:rPr>
          <w:t xml:space="preserve">then </w:t>
        </w:r>
      </w:ins>
      <w:r>
        <w:rPr>
          <w:rFonts w:ascii="Tahoma" w:hAnsi="Tahoma" w:cs="Tahoma"/>
          <w:color w:val="222222"/>
        </w:rPr>
        <w:t>the second database instance in Availability Domain 1 continues processing requests.</w:t>
      </w:r>
    </w:p>
    <w:p w14:paraId="7F3ACE3B" w14:textId="6F9F8FF3" w:rsidR="005A44C5" w:rsidRDefault="00AA5D94">
      <w:pPr>
        <w:pStyle w:val="NormalWeb"/>
        <w:divId w:val="600531925"/>
        <w:rPr>
          <w:rFonts w:ascii="Tahoma" w:hAnsi="Tahoma" w:cs="Tahoma"/>
          <w:color w:val="222222"/>
        </w:rPr>
      </w:pPr>
      <w:r>
        <w:rPr>
          <w:rFonts w:ascii="Tahoma" w:hAnsi="Tahoma" w:cs="Tahoma"/>
          <w:color w:val="222222"/>
        </w:rPr>
        <w:t>If Availability Domain 1 goes down, you</w:t>
      </w:r>
      <w:del w:id="443" w:author="Deborah Owens" w:date="2018-04-13T09:54:00Z">
        <w:r w:rsidDel="00B64F1A">
          <w:rPr>
            <w:rFonts w:ascii="Tahoma" w:hAnsi="Tahoma" w:cs="Tahoma"/>
            <w:color w:val="222222"/>
          </w:rPr>
          <w:delText>’ll</w:delText>
        </w:r>
      </w:del>
      <w:r>
        <w:rPr>
          <w:rFonts w:ascii="Tahoma" w:hAnsi="Tahoma" w:cs="Tahoma"/>
          <w:color w:val="222222"/>
        </w:rPr>
        <w:t xml:space="preserve"> </w:t>
      </w:r>
      <w:del w:id="444" w:author="Deborah Owens" w:date="2018-04-13T09:54:00Z">
        <w:r w:rsidDel="00B64F1A">
          <w:rPr>
            <w:rFonts w:ascii="Tahoma" w:hAnsi="Tahoma" w:cs="Tahoma"/>
            <w:color w:val="222222"/>
          </w:rPr>
          <w:delText>have to</w:delText>
        </w:r>
      </w:del>
      <w:ins w:id="445" w:author="Deborah Owens" w:date="2018-04-13T09:54:00Z">
        <w:r w:rsidR="00B64F1A">
          <w:rPr>
            <w:rFonts w:ascii="Tahoma" w:hAnsi="Tahoma" w:cs="Tahoma"/>
            <w:color w:val="222222"/>
          </w:rPr>
          <w:t>must</w:t>
        </w:r>
      </w:ins>
      <w:r>
        <w:rPr>
          <w:rFonts w:ascii="Tahoma" w:hAnsi="Tahoma" w:cs="Tahoma"/>
          <w:color w:val="222222"/>
        </w:rPr>
        <w:t xml:space="preserve"> manually reroute requests to the bastion host on Availability Domain 2. In this scenario, the load balancer and </w:t>
      </w:r>
      <w:ins w:id="446" w:author="Deborah Owens" w:date="2018-04-13T09:54:00Z">
        <w:r w:rsidR="00B64F1A">
          <w:rPr>
            <w:rFonts w:ascii="Tahoma" w:hAnsi="Tahoma" w:cs="Tahoma"/>
            <w:color w:val="222222"/>
          </w:rPr>
          <w:t xml:space="preserve">the </w:t>
        </w:r>
      </w:ins>
      <w:r>
        <w:rPr>
          <w:rFonts w:ascii="Tahoma" w:hAnsi="Tahoma" w:cs="Tahoma"/>
          <w:color w:val="222222"/>
        </w:rPr>
        <w:t xml:space="preserve">database instances in Availability Domain 2 act as the primary load balancer and database instances. The active load balancer in Availability Domain 2 receives requests, and then distributes traffic to the </w:t>
      </w:r>
      <w:commentRangeStart w:id="447"/>
      <w:r>
        <w:rPr>
          <w:rFonts w:ascii="Tahoma" w:hAnsi="Tahoma" w:cs="Tahoma"/>
          <w:color w:val="222222"/>
        </w:rPr>
        <w:t xml:space="preserve">Web PIA </w:t>
      </w:r>
      <w:commentRangeEnd w:id="447"/>
      <w:r w:rsidR="00B64F1A">
        <w:rPr>
          <w:rStyle w:val="CommentReference"/>
        </w:rPr>
        <w:commentReference w:id="447"/>
      </w:r>
      <w:r>
        <w:rPr>
          <w:rFonts w:ascii="Tahoma" w:hAnsi="Tahoma" w:cs="Tahoma"/>
          <w:color w:val="222222"/>
        </w:rPr>
        <w:t xml:space="preserve">instances in Availability Domain 2. The </w:t>
      </w:r>
      <w:commentRangeStart w:id="448"/>
      <w:r>
        <w:rPr>
          <w:rFonts w:ascii="Tahoma" w:hAnsi="Tahoma" w:cs="Tahoma"/>
          <w:color w:val="222222"/>
        </w:rPr>
        <w:t>Web PIA</w:t>
      </w:r>
      <w:commentRangeEnd w:id="448"/>
      <w:r w:rsidR="00001750">
        <w:rPr>
          <w:rStyle w:val="CommentReference"/>
        </w:rPr>
        <w:commentReference w:id="448"/>
      </w:r>
      <w:r>
        <w:rPr>
          <w:rFonts w:ascii="Tahoma" w:hAnsi="Tahoma" w:cs="Tahoma"/>
          <w:color w:val="222222"/>
        </w:rPr>
        <w:t xml:space="preserve"> instances route the request to application servers, </w:t>
      </w:r>
      <w:del w:id="449" w:author="Deborah Owens" w:date="2018-04-13T09:57:00Z">
        <w:r w:rsidDel="00001750">
          <w:rPr>
            <w:rFonts w:ascii="Tahoma" w:hAnsi="Tahoma" w:cs="Tahoma"/>
            <w:color w:val="222222"/>
          </w:rPr>
          <w:delText>which in turn</w:delText>
        </w:r>
      </w:del>
      <w:ins w:id="450" w:author="Deborah Owens" w:date="2018-04-13T09:57:00Z">
        <w:r w:rsidR="00001750">
          <w:rPr>
            <w:rFonts w:ascii="Tahoma" w:hAnsi="Tahoma" w:cs="Tahoma"/>
            <w:color w:val="222222"/>
          </w:rPr>
          <w:t>and then</w:t>
        </w:r>
      </w:ins>
      <w:ins w:id="451" w:author="Deborah Owens" w:date="2018-04-13T10:11:00Z">
        <w:r w:rsidR="002F5895">
          <w:rPr>
            <w:rFonts w:ascii="Tahoma" w:hAnsi="Tahoma" w:cs="Tahoma"/>
            <w:color w:val="222222"/>
          </w:rPr>
          <w:t xml:space="preserve"> the </w:t>
        </w:r>
        <w:commentRangeStart w:id="452"/>
        <w:r w:rsidR="002F5895">
          <w:rPr>
            <w:rFonts w:ascii="Tahoma" w:hAnsi="Tahoma" w:cs="Tahoma"/>
            <w:color w:val="222222"/>
          </w:rPr>
          <w:t>application servers</w:t>
        </w:r>
      </w:ins>
      <w:r>
        <w:rPr>
          <w:rFonts w:ascii="Tahoma" w:hAnsi="Tahoma" w:cs="Tahoma"/>
          <w:color w:val="222222"/>
        </w:rPr>
        <w:t xml:space="preserve"> </w:t>
      </w:r>
      <w:commentRangeEnd w:id="452"/>
      <w:r w:rsidR="002F5895">
        <w:rPr>
          <w:rStyle w:val="CommentReference"/>
        </w:rPr>
        <w:commentReference w:id="452"/>
      </w:r>
      <w:r>
        <w:rPr>
          <w:rFonts w:ascii="Tahoma" w:hAnsi="Tahoma" w:cs="Tahoma"/>
          <w:color w:val="222222"/>
        </w:rPr>
        <w:t>forward the request to the active database servers in Availability Domain 2 for processing.</w:t>
      </w:r>
    </w:p>
    <w:p w14:paraId="0E06A21A" w14:textId="77777777" w:rsidR="005A44C5" w:rsidRDefault="00AA5D94">
      <w:pPr>
        <w:pStyle w:val="Heading2"/>
        <w:divId w:val="1392928568"/>
        <w:rPr>
          <w:rFonts w:ascii="Tahoma" w:eastAsia="Times New Roman" w:hAnsi="Tahoma" w:cs="Tahoma"/>
          <w:color w:val="222222"/>
        </w:rPr>
      </w:pPr>
      <w:bookmarkStart w:id="453" w:name="GUID-7B94412B-16F5-4C53-8FAD-268A5F70D42"/>
      <w:bookmarkEnd w:id="453"/>
      <w:r>
        <w:rPr>
          <w:rFonts w:ascii="Tahoma" w:eastAsia="Times New Roman" w:hAnsi="Tahoma" w:cs="Tahoma"/>
          <w:color w:val="222222"/>
        </w:rPr>
        <w:t>Architecture for Deploying PeopleSoft Across Multiple Regions</w:t>
      </w:r>
    </w:p>
    <w:p w14:paraId="2F856BE1" w14:textId="77777777" w:rsidR="005A44C5" w:rsidRDefault="00AA5D94">
      <w:pPr>
        <w:pStyle w:val="NormalWeb"/>
        <w:divId w:val="483477021"/>
        <w:rPr>
          <w:rFonts w:ascii="Tahoma" w:hAnsi="Tahoma" w:cs="Tahoma"/>
          <w:color w:val="222222"/>
        </w:rPr>
      </w:pPr>
      <w:r>
        <w:rPr>
          <w:rFonts w:ascii="Tahoma" w:hAnsi="Tahoma" w:cs="Tahoma"/>
          <w:color w:val="222222"/>
        </w:rPr>
        <w:t>This architecture shows the deployment of PeopleSoft application servers across multiple regions while ensuring high availability and disaster recovery. It shows a virtual cloud network (VCN) with the bastion, load balancer, application, and database instances placed in separate subnets across two regions.</w:t>
      </w:r>
    </w:p>
    <w:p w14:paraId="2C886590" w14:textId="46C3BBB2" w:rsidR="005A44C5" w:rsidRDefault="00AA5D94">
      <w:pPr>
        <w:pStyle w:val="NormalWeb"/>
        <w:divId w:val="483477021"/>
        <w:rPr>
          <w:rFonts w:ascii="Tahoma" w:hAnsi="Tahoma" w:cs="Tahoma"/>
          <w:color w:val="222222"/>
        </w:rPr>
      </w:pPr>
      <w:r>
        <w:rPr>
          <w:rFonts w:ascii="Tahoma" w:hAnsi="Tahoma" w:cs="Tahoma"/>
          <w:color w:val="222222"/>
        </w:rPr>
        <w:t xml:space="preserve">In the </w:t>
      </w:r>
      <w:del w:id="454" w:author="Deborah Owens" w:date="2018-04-13T09:57:00Z">
        <w:r w:rsidDel="007F319C">
          <w:rPr>
            <w:rFonts w:ascii="Tahoma" w:hAnsi="Tahoma" w:cs="Tahoma"/>
            <w:color w:val="222222"/>
          </w:rPr>
          <w:delText xml:space="preserve">following </w:delText>
        </w:r>
      </w:del>
      <w:r>
        <w:rPr>
          <w:rFonts w:ascii="Tahoma" w:hAnsi="Tahoma" w:cs="Tahoma"/>
          <w:color w:val="222222"/>
        </w:rPr>
        <w:t xml:space="preserve">architecture diagram, the bastion host and load balancer is deployed in </w:t>
      </w:r>
      <w:ins w:id="455" w:author="Deborah Owens" w:date="2018-04-13T09:58:00Z">
        <w:r w:rsidR="007F319C">
          <w:rPr>
            <w:rFonts w:ascii="Tahoma" w:hAnsi="Tahoma" w:cs="Tahoma"/>
            <w:color w:val="222222"/>
          </w:rPr>
          <w:t xml:space="preserve">a </w:t>
        </w:r>
      </w:ins>
      <w:r>
        <w:rPr>
          <w:rFonts w:ascii="Tahoma" w:hAnsi="Tahoma" w:cs="Tahoma"/>
          <w:color w:val="222222"/>
        </w:rPr>
        <w:t>public subnet</w:t>
      </w:r>
      <w:ins w:id="456" w:author="Deborah Owens" w:date="2018-04-13T09:58:00Z">
        <w:r w:rsidR="007F319C">
          <w:rPr>
            <w:rFonts w:ascii="Tahoma" w:hAnsi="Tahoma" w:cs="Tahoma"/>
            <w:color w:val="222222"/>
          </w:rPr>
          <w:t>,</w:t>
        </w:r>
      </w:ins>
      <w:r>
        <w:rPr>
          <w:rFonts w:ascii="Tahoma" w:hAnsi="Tahoma" w:cs="Tahoma"/>
          <w:color w:val="222222"/>
        </w:rPr>
        <w:t xml:space="preserve"> and all </w:t>
      </w:r>
      <w:ins w:id="457" w:author="Deborah Owens" w:date="2018-04-13T09:58:00Z">
        <w:r w:rsidR="007F319C">
          <w:rPr>
            <w:rFonts w:ascii="Tahoma" w:hAnsi="Tahoma" w:cs="Tahoma"/>
            <w:color w:val="222222"/>
          </w:rPr>
          <w:t xml:space="preserve">the </w:t>
        </w:r>
      </w:ins>
      <w:r>
        <w:rPr>
          <w:rFonts w:ascii="Tahoma" w:hAnsi="Tahoma" w:cs="Tahoma"/>
          <w:color w:val="222222"/>
        </w:rPr>
        <w:t xml:space="preserve">other instances are deployed in </w:t>
      </w:r>
      <w:ins w:id="458" w:author="Deborah Owens" w:date="2018-04-13T09:58:00Z">
        <w:r w:rsidR="007F319C">
          <w:rPr>
            <w:rFonts w:ascii="Tahoma" w:hAnsi="Tahoma" w:cs="Tahoma"/>
            <w:color w:val="222222"/>
          </w:rPr>
          <w:t xml:space="preserve">a </w:t>
        </w:r>
      </w:ins>
      <w:r>
        <w:rPr>
          <w:rFonts w:ascii="Tahoma" w:hAnsi="Tahoma" w:cs="Tahoma"/>
          <w:color w:val="222222"/>
        </w:rPr>
        <w:t>private subnet. You can place the different instances in public or private subnets based on your business requirement</w:t>
      </w:r>
      <w:ins w:id="459" w:author="Deborah Owens" w:date="2018-04-13T09:58:00Z">
        <w:r w:rsidR="007F319C">
          <w:rPr>
            <w:rFonts w:ascii="Tahoma" w:hAnsi="Tahoma" w:cs="Tahoma"/>
            <w:color w:val="222222"/>
          </w:rPr>
          <w:t>s</w:t>
        </w:r>
      </w:ins>
      <w:r>
        <w:rPr>
          <w:rFonts w:ascii="Tahoma" w:hAnsi="Tahoma" w:cs="Tahoma"/>
          <w:color w:val="222222"/>
        </w:rPr>
        <w:t>.</w:t>
      </w:r>
    </w:p>
    <w:p w14:paraId="07AD2274" w14:textId="206E4616" w:rsidR="005A44C5" w:rsidRDefault="00AA5D94">
      <w:pPr>
        <w:pStyle w:val="NormalWeb"/>
        <w:divId w:val="483477021"/>
        <w:rPr>
          <w:rFonts w:ascii="Tahoma" w:hAnsi="Tahoma" w:cs="Tahoma"/>
          <w:color w:val="222222"/>
        </w:rPr>
      </w:pPr>
      <w:r>
        <w:rPr>
          <w:rFonts w:ascii="Tahoma" w:hAnsi="Tahoma" w:cs="Tahoma"/>
          <w:color w:val="222222"/>
        </w:rPr>
        <w:lastRenderedPageBreak/>
        <w:t>To ensure that you can access PeopleSoft application instances</w:t>
      </w:r>
      <w:ins w:id="460" w:author="Deborah Owens" w:date="2018-04-13T09:58:00Z">
        <w:r w:rsidR="007F319C">
          <w:rPr>
            <w:rFonts w:ascii="Tahoma" w:hAnsi="Tahoma" w:cs="Tahoma"/>
            <w:color w:val="222222"/>
          </w:rPr>
          <w:t>,</w:t>
        </w:r>
      </w:ins>
      <w:r>
        <w:rPr>
          <w:rFonts w:ascii="Tahoma" w:hAnsi="Tahoma" w:cs="Tahoma"/>
          <w:color w:val="222222"/>
        </w:rPr>
        <w:t xml:space="preserve"> even when all availability domains in a region go</w:t>
      </w:r>
      <w:del w:id="461" w:author="Deborah Owens" w:date="2018-04-13T09:58:00Z">
        <w:r w:rsidDel="007F319C">
          <w:rPr>
            <w:rFonts w:ascii="Tahoma" w:hAnsi="Tahoma" w:cs="Tahoma"/>
            <w:color w:val="222222"/>
          </w:rPr>
          <w:delText>es</w:delText>
        </w:r>
      </w:del>
      <w:r>
        <w:rPr>
          <w:rFonts w:ascii="Tahoma" w:hAnsi="Tahoma" w:cs="Tahoma"/>
          <w:color w:val="222222"/>
        </w:rPr>
        <w:t xml:space="preserve"> down</w:t>
      </w:r>
      <w:ins w:id="462" w:author="Deborah Owens" w:date="2018-04-13T09:58:00Z">
        <w:r w:rsidR="007F319C">
          <w:rPr>
            <w:rFonts w:ascii="Tahoma" w:hAnsi="Tahoma" w:cs="Tahoma"/>
            <w:color w:val="222222"/>
          </w:rPr>
          <w:t>,</w:t>
        </w:r>
      </w:ins>
      <w:r>
        <w:rPr>
          <w:rFonts w:ascii="Tahoma" w:hAnsi="Tahoma" w:cs="Tahoma"/>
          <w:color w:val="222222"/>
        </w:rPr>
        <w:t xml:space="preserve"> </w:t>
      </w:r>
      <w:del w:id="463" w:author="Deborah Owens" w:date="2018-04-13T09:59:00Z">
        <w:r w:rsidDel="007F319C">
          <w:rPr>
            <w:rFonts w:ascii="Tahoma" w:hAnsi="Tahoma" w:cs="Tahoma"/>
            <w:color w:val="222222"/>
          </w:rPr>
          <w:delText xml:space="preserve">due to a disaster, </w:delText>
        </w:r>
      </w:del>
      <w:r>
        <w:rPr>
          <w:rFonts w:ascii="Tahoma" w:hAnsi="Tahoma" w:cs="Tahoma"/>
          <w:color w:val="222222"/>
        </w:rPr>
        <w:t xml:space="preserve">deploy PeopleSoft across multiple regions. The </w:t>
      </w:r>
      <w:del w:id="464" w:author="Deborah Owens" w:date="2018-04-13T09:59:00Z">
        <w:r w:rsidDel="007F319C">
          <w:rPr>
            <w:rFonts w:ascii="Tahoma" w:hAnsi="Tahoma" w:cs="Tahoma"/>
            <w:color w:val="222222"/>
          </w:rPr>
          <w:delText xml:space="preserve">following </w:delText>
        </w:r>
      </w:del>
      <w:r>
        <w:rPr>
          <w:rFonts w:ascii="Tahoma" w:hAnsi="Tahoma" w:cs="Tahoma"/>
          <w:color w:val="222222"/>
        </w:rPr>
        <w:t xml:space="preserve">architecture diagram shows two regions. In Region 1, PeopleSoft is deployed in multiple availability domains to ensure high availability across availability domains within a region. In Region 2, </w:t>
      </w:r>
      <w:ins w:id="465" w:author="Deborah Owens" w:date="2018-04-13T09:59:00Z">
        <w:r w:rsidR="007F319C">
          <w:rPr>
            <w:rFonts w:ascii="Tahoma" w:hAnsi="Tahoma" w:cs="Tahoma"/>
            <w:color w:val="222222"/>
          </w:rPr>
          <w:t xml:space="preserve">the </w:t>
        </w:r>
      </w:ins>
      <w:r>
        <w:rPr>
          <w:rFonts w:ascii="Tahoma" w:hAnsi="Tahoma" w:cs="Tahoma"/>
          <w:color w:val="222222"/>
        </w:rPr>
        <w:t xml:space="preserve">load balancer, application, and database instances are in the passive state. </w:t>
      </w:r>
    </w:p>
    <w:p w14:paraId="180F6727" w14:textId="6E8652A9" w:rsidR="005A44C5" w:rsidRDefault="007F319C">
      <w:pPr>
        <w:divId w:val="425542251"/>
        <w:rPr>
          <w:rFonts w:ascii="Tahoma" w:eastAsia="Times New Roman" w:hAnsi="Tahoma" w:cs="Tahoma"/>
          <w:color w:val="222222"/>
        </w:rPr>
      </w:pPr>
      <w:ins w:id="466" w:author="Deborah Owens" w:date="2018-04-13T10:00:00Z">
        <w:r>
          <w:rPr>
            <w:rFonts w:ascii="Tahoma" w:eastAsia="Times New Roman" w:hAnsi="Tahoma" w:cs="Tahoma"/>
            <w:noProof/>
            <w:color w:val="222222"/>
          </w:rPr>
          <mc:AlternateContent>
            <mc:Choice Requires="wpi">
              <w:drawing>
                <wp:anchor distT="0" distB="0" distL="114300" distR="114300" simplePos="0" relativeHeight="251667456" behindDoc="0" locked="0" layoutInCell="1" allowOverlap="1" wp14:anchorId="321E2278" wp14:editId="2F49B6AB">
                  <wp:simplePos x="0" y="0"/>
                  <wp:positionH relativeFrom="column">
                    <wp:posOffset>114420</wp:posOffset>
                  </wp:positionH>
                  <wp:positionV relativeFrom="paragraph">
                    <wp:posOffset>1867615</wp:posOffset>
                  </wp:positionV>
                  <wp:extent cx="959040" cy="77760"/>
                  <wp:effectExtent l="76200" t="171450" r="165100" b="170180"/>
                  <wp:wrapNone/>
                  <wp:docPr id="20" name="Ink 20"/>
                  <wp:cNvGraphicFramePr/>
                  <a:graphic xmlns:a="http://schemas.openxmlformats.org/drawingml/2006/main">
                    <a:graphicData uri="http://schemas.microsoft.com/office/word/2010/wordprocessingInk">
                      <w14:contentPart bwMode="auto" r:id="rId38">
                        <w14:nvContentPartPr>
                          <w14:cNvContentPartPr/>
                        </w14:nvContentPartPr>
                        <w14:xfrm>
                          <a:off x="0" y="0"/>
                          <a:ext cx="959040" cy="77760"/>
                        </w14:xfrm>
                      </w14:contentPart>
                    </a:graphicData>
                  </a:graphic>
                </wp:anchor>
              </w:drawing>
            </mc:Choice>
            <mc:Fallback xmlns:w16se="http://schemas.microsoft.com/office/word/2015/wordml/symex" xmlns:cx1="http://schemas.microsoft.com/office/drawing/2015/9/8/chartex" xmlns:cx="http://schemas.microsoft.com/office/drawing/2014/chartex">
              <w:pict>
                <v:shape w14:anchorId="3D2D2438" id="Ink 20" o:spid="_x0000_s1026" type="#_x0000_t75" style="position:absolute;margin-left:4.05pt;margin-top:137.15pt;width:85.45pt;height:25.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">
                  <v:imagedata r:id="rId39" o:title=""/>
                </v:shape>
              </w:pict>
            </mc:Fallback>
          </mc:AlternateContent>
        </w:r>
      </w:ins>
      <w:r w:rsidR="00AA5D94">
        <w:rPr>
          <w:rFonts w:ascii="Tahoma" w:eastAsia="Times New Roman" w:hAnsi="Tahoma" w:cs="Tahoma"/>
          <w:color w:val="222222"/>
        </w:rPr>
        <w:br/>
      </w:r>
      <w:commentRangeStart w:id="467"/>
      <w:r w:rsidR="00AA5D94">
        <w:rPr>
          <w:rFonts w:ascii="Tahoma" w:eastAsia="Times New Roman" w:hAnsi="Tahoma" w:cs="Tahoma"/>
          <w:noProof/>
          <w:color w:val="222222"/>
        </w:rPr>
        <w:drawing>
          <wp:inline distT="0" distB="0" distL="0" distR="0" wp14:anchorId="07227433" wp14:editId="4FD06A52">
            <wp:extent cx="24174450" cy="4972050"/>
            <wp:effectExtent l="0" t="0" r="0" b="0"/>
            <wp:docPr id="8" name="Picture 8" descr="Description of GUID-F9925BC6-56A6-4BF6-A787-9F87B2FCEAF7-default.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of GUID-F9925BC6-56A6-4BF6-A787-9F87B2FCEAF7-default.png follows"/>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24174450" cy="4972050"/>
                    </a:xfrm>
                    <a:prstGeom prst="rect">
                      <a:avLst/>
                    </a:prstGeom>
                    <a:noFill/>
                    <a:ln>
                      <a:noFill/>
                    </a:ln>
                  </pic:spPr>
                </pic:pic>
              </a:graphicData>
            </a:graphic>
          </wp:inline>
        </w:drawing>
      </w:r>
      <w:commentRangeEnd w:id="467"/>
      <w:r>
        <w:rPr>
          <w:rStyle w:val="CommentReference"/>
        </w:rPr>
        <w:commentReference w:id="467"/>
      </w:r>
      <w:r w:rsidR="00AA5D94">
        <w:rPr>
          <w:rFonts w:ascii="Tahoma" w:eastAsia="Times New Roman" w:hAnsi="Tahoma" w:cs="Tahoma"/>
          <w:color w:val="222222"/>
        </w:rPr>
        <w:br/>
      </w:r>
      <w:hyperlink r:id="rId41" w:history="1">
        <w:r w:rsidR="00AA5D94">
          <w:rPr>
            <w:rStyle w:val="Hyperlink"/>
            <w:rFonts w:ascii="Tahoma" w:eastAsia="Times New Roman" w:hAnsi="Tahoma" w:cs="Tahoma"/>
          </w:rPr>
          <w:t>Description of the illustration GUID-F9925BC6-56A6-4BF6-A787-9F87B2FCEAF7-default.png</w:t>
        </w:r>
      </w:hyperlink>
    </w:p>
    <w:p w14:paraId="21F500B0" w14:textId="51E878A0" w:rsidR="005A44C5" w:rsidRDefault="00AA5D94">
      <w:pPr>
        <w:pStyle w:val="NormalWeb"/>
        <w:divId w:val="425542251"/>
        <w:rPr>
          <w:rFonts w:ascii="Tahoma" w:hAnsi="Tahoma" w:cs="Tahoma"/>
          <w:color w:val="222222"/>
        </w:rPr>
      </w:pPr>
      <w:r>
        <w:rPr>
          <w:rFonts w:ascii="Tahoma" w:hAnsi="Tahoma" w:cs="Tahoma"/>
          <w:color w:val="222222"/>
        </w:rPr>
        <w:t xml:space="preserve">This architecture supports </w:t>
      </w:r>
      <w:del w:id="468" w:author="Deborah Owens" w:date="2018-04-13T10:00:00Z">
        <w:r w:rsidDel="00F01F53">
          <w:rPr>
            <w:rFonts w:ascii="Tahoma" w:hAnsi="Tahoma" w:cs="Tahoma"/>
            <w:color w:val="222222"/>
          </w:rPr>
          <w:delText>the following</w:delText>
        </w:r>
      </w:del>
      <w:ins w:id="469" w:author="Deborah Owens" w:date="2018-04-13T10:00:00Z">
        <w:r w:rsidR="00F01F53">
          <w:rPr>
            <w:rFonts w:ascii="Tahoma" w:hAnsi="Tahoma" w:cs="Tahoma"/>
            <w:color w:val="222222"/>
          </w:rPr>
          <w:t>these</w:t>
        </w:r>
      </w:ins>
      <w:r>
        <w:rPr>
          <w:rFonts w:ascii="Tahoma" w:hAnsi="Tahoma" w:cs="Tahoma"/>
          <w:color w:val="222222"/>
        </w:rPr>
        <w:t xml:space="preserve"> components:</w:t>
      </w:r>
    </w:p>
    <w:p w14:paraId="4F281848" w14:textId="113B1A64" w:rsidR="005A44C5" w:rsidRDefault="00AA5D94">
      <w:pPr>
        <w:pStyle w:val="NormalWeb"/>
        <w:numPr>
          <w:ilvl w:val="0"/>
          <w:numId w:val="8"/>
        </w:numPr>
        <w:divId w:val="425542251"/>
        <w:rPr>
          <w:rFonts w:ascii="Tahoma" w:hAnsi="Tahoma" w:cs="Tahoma"/>
          <w:color w:val="222222"/>
        </w:rPr>
      </w:pPr>
      <w:r>
        <w:rPr>
          <w:rStyle w:val="bold1"/>
          <w:rFonts w:ascii="Tahoma" w:hAnsi="Tahoma" w:cs="Tahoma"/>
          <w:color w:val="222222"/>
        </w:rPr>
        <w:t>Bastion host:</w:t>
      </w:r>
      <w:r>
        <w:rPr>
          <w:rFonts w:ascii="Tahoma" w:hAnsi="Tahoma" w:cs="Tahoma"/>
          <w:color w:val="222222"/>
        </w:rPr>
        <w:t xml:space="preserve"> </w:t>
      </w:r>
      <w:ins w:id="470" w:author="Deborah Owens" w:date="2018-04-13T10:01:00Z">
        <w:r w:rsidR="00F01F53">
          <w:rPr>
            <w:rFonts w:ascii="Tahoma" w:hAnsi="Tahoma" w:cs="Tahoma"/>
            <w:color w:val="222222"/>
          </w:rPr>
          <w:t xml:space="preserve">A </w:t>
        </w:r>
      </w:ins>
      <w:del w:id="471" w:author="Deborah Owens" w:date="2018-04-13T10:01:00Z">
        <w:r w:rsidDel="00F01F53">
          <w:rPr>
            <w:rFonts w:ascii="Tahoma" w:hAnsi="Tahoma" w:cs="Tahoma"/>
            <w:color w:val="222222"/>
          </w:rPr>
          <w:delText>B</w:delText>
        </w:r>
      </w:del>
      <w:ins w:id="472" w:author="Deborah Owens" w:date="2018-04-13T10:01:00Z">
        <w:r w:rsidR="00F01F53">
          <w:rPr>
            <w:rFonts w:ascii="Tahoma" w:hAnsi="Tahoma" w:cs="Tahoma"/>
            <w:color w:val="222222"/>
          </w:rPr>
          <w:t>b</w:t>
        </w:r>
      </w:ins>
      <w:r>
        <w:rPr>
          <w:rFonts w:ascii="Tahoma" w:hAnsi="Tahoma" w:cs="Tahoma"/>
          <w:color w:val="222222"/>
        </w:rPr>
        <w:t xml:space="preserve">astion host is an optional component that you can provision in each availability domain to act as a jump host to access application and database instances. For example, </w:t>
      </w:r>
      <w:ins w:id="473" w:author="Deborah Owens" w:date="2018-04-13T10:01:00Z">
        <w:r w:rsidR="00F01F53">
          <w:rPr>
            <w:rFonts w:ascii="Tahoma" w:hAnsi="Tahoma" w:cs="Tahoma"/>
            <w:color w:val="222222"/>
          </w:rPr>
          <w:t xml:space="preserve">a </w:t>
        </w:r>
      </w:ins>
      <w:r>
        <w:rPr>
          <w:rFonts w:ascii="Tahoma" w:hAnsi="Tahoma" w:cs="Tahoma"/>
          <w:color w:val="222222"/>
        </w:rPr>
        <w:t xml:space="preserve">bastion host in Availability Domain 2 acts as a jump host to access application and database hosts in Availability Domain 2. </w:t>
      </w:r>
      <w:r>
        <w:rPr>
          <w:rFonts w:ascii="Tahoma" w:hAnsi="Tahoma" w:cs="Tahoma"/>
          <w:color w:val="222222"/>
        </w:rPr>
        <w:lastRenderedPageBreak/>
        <w:t>Bastion hosts in both Availability Domain 1 and Availability Domain 2 are in the active state.</w:t>
      </w:r>
    </w:p>
    <w:p w14:paraId="503872C6" w14:textId="265E1823" w:rsidR="005A44C5" w:rsidRDefault="00AA5D94">
      <w:pPr>
        <w:pStyle w:val="NormalWeb"/>
        <w:numPr>
          <w:ilvl w:val="0"/>
          <w:numId w:val="8"/>
        </w:numPr>
        <w:divId w:val="425542251"/>
        <w:rPr>
          <w:rFonts w:ascii="Tahoma" w:hAnsi="Tahoma" w:cs="Tahoma"/>
          <w:color w:val="222222"/>
        </w:rPr>
      </w:pPr>
      <w:r>
        <w:rPr>
          <w:rStyle w:val="bold1"/>
          <w:rFonts w:ascii="Tahoma" w:hAnsi="Tahoma" w:cs="Tahoma"/>
          <w:color w:val="222222"/>
        </w:rPr>
        <w:t xml:space="preserve">Load </w:t>
      </w:r>
      <w:del w:id="474" w:author="Deborah Owens" w:date="2018-04-13T10:01:00Z">
        <w:r w:rsidDel="00F01F53">
          <w:rPr>
            <w:rStyle w:val="bold1"/>
            <w:rFonts w:ascii="Tahoma" w:hAnsi="Tahoma" w:cs="Tahoma"/>
            <w:color w:val="222222"/>
          </w:rPr>
          <w:delText xml:space="preserve">Balancer </w:delText>
        </w:r>
      </w:del>
      <w:ins w:id="475" w:author="Deborah Owens" w:date="2018-04-13T10:01:00Z">
        <w:r w:rsidR="00F01F53">
          <w:rPr>
            <w:rStyle w:val="bold1"/>
            <w:rFonts w:ascii="Tahoma" w:hAnsi="Tahoma" w:cs="Tahoma"/>
            <w:color w:val="222222"/>
          </w:rPr>
          <w:t xml:space="preserve">balancer </w:t>
        </w:r>
      </w:ins>
      <w:r>
        <w:rPr>
          <w:rStyle w:val="bold1"/>
          <w:rFonts w:ascii="Tahoma" w:hAnsi="Tahoma" w:cs="Tahoma"/>
          <w:color w:val="222222"/>
        </w:rPr>
        <w:t>tier:</w:t>
      </w:r>
      <w:r>
        <w:rPr>
          <w:rFonts w:ascii="Tahoma" w:hAnsi="Tahoma" w:cs="Tahoma"/>
          <w:color w:val="222222"/>
        </w:rPr>
        <w:t xml:space="preserve"> Oracle Cloud Infrastructure Load Balancing </w:t>
      </w:r>
      <w:del w:id="476" w:author="Deborah Owens" w:date="2018-04-13T10:01:00Z">
        <w:r w:rsidDel="00F01F53">
          <w:rPr>
            <w:rFonts w:ascii="Tahoma" w:hAnsi="Tahoma" w:cs="Tahoma"/>
            <w:color w:val="222222"/>
          </w:rPr>
          <w:delText xml:space="preserve">Service </w:delText>
        </w:r>
      </w:del>
      <w:r>
        <w:rPr>
          <w:rFonts w:ascii="Tahoma" w:hAnsi="Tahoma" w:cs="Tahoma"/>
          <w:color w:val="222222"/>
        </w:rPr>
        <w:t xml:space="preserve">instances distribute traffic across the application servers in both the availability domains. Availability Domain 1 hosts </w:t>
      </w:r>
      <w:ins w:id="477" w:author="Deborah Owens" w:date="2018-04-13T10:01:00Z">
        <w:r w:rsidR="00F01F53">
          <w:rPr>
            <w:rFonts w:ascii="Tahoma" w:hAnsi="Tahoma" w:cs="Tahoma"/>
            <w:color w:val="222222"/>
          </w:rPr>
          <w:t xml:space="preserve">the </w:t>
        </w:r>
      </w:ins>
      <w:r>
        <w:rPr>
          <w:rFonts w:ascii="Tahoma" w:hAnsi="Tahoma" w:cs="Tahoma"/>
          <w:color w:val="222222"/>
        </w:rPr>
        <w:t xml:space="preserve">primary load balancer instances. Availability Domain 2 hosts </w:t>
      </w:r>
      <w:ins w:id="478" w:author="Deborah Owens" w:date="2018-04-13T10:01:00Z">
        <w:r w:rsidR="00F01F53">
          <w:rPr>
            <w:rFonts w:ascii="Tahoma" w:hAnsi="Tahoma" w:cs="Tahoma"/>
            <w:color w:val="222222"/>
          </w:rPr>
          <w:t xml:space="preserve">the </w:t>
        </w:r>
      </w:ins>
      <w:r>
        <w:rPr>
          <w:rFonts w:ascii="Tahoma" w:hAnsi="Tahoma" w:cs="Tahoma"/>
          <w:color w:val="222222"/>
        </w:rPr>
        <w:t>standby load balancer instances.</w:t>
      </w:r>
    </w:p>
    <w:p w14:paraId="2097EFFF" w14:textId="7E84941F" w:rsidR="005A44C5" w:rsidRDefault="00AA5D94">
      <w:pPr>
        <w:pStyle w:val="NormalWeb"/>
        <w:numPr>
          <w:ilvl w:val="0"/>
          <w:numId w:val="8"/>
        </w:numPr>
        <w:divId w:val="425542251"/>
        <w:rPr>
          <w:rFonts w:ascii="Tahoma" w:hAnsi="Tahoma" w:cs="Tahoma"/>
          <w:color w:val="222222"/>
        </w:rPr>
      </w:pPr>
      <w:r>
        <w:rPr>
          <w:rStyle w:val="bold1"/>
          <w:rFonts w:ascii="Tahoma" w:hAnsi="Tahoma" w:cs="Tahoma"/>
          <w:color w:val="222222"/>
        </w:rPr>
        <w:t>Application tier:</w:t>
      </w:r>
      <w:r>
        <w:rPr>
          <w:rFonts w:ascii="Tahoma" w:hAnsi="Tahoma" w:cs="Tahoma"/>
          <w:color w:val="222222"/>
        </w:rPr>
        <w:t xml:space="preserve"> Both Availability Domain 1 and Availability Domain 2 contain at least one instance of </w:t>
      </w:r>
      <w:commentRangeStart w:id="479"/>
      <w:r>
        <w:rPr>
          <w:rFonts w:ascii="Tahoma" w:hAnsi="Tahoma" w:cs="Tahoma"/>
          <w:color w:val="222222"/>
        </w:rPr>
        <w:t>Web PeopleSoft Internet Architecture (PIA)</w:t>
      </w:r>
      <w:commentRangeEnd w:id="479"/>
      <w:r w:rsidR="00F01F53">
        <w:rPr>
          <w:rStyle w:val="CommentReference"/>
        </w:rPr>
        <w:commentReference w:id="479"/>
      </w:r>
      <w:r>
        <w:rPr>
          <w:rFonts w:ascii="Tahoma" w:hAnsi="Tahoma" w:cs="Tahoma"/>
          <w:color w:val="222222"/>
        </w:rPr>
        <w:t xml:space="preserve">, </w:t>
      </w:r>
      <w:commentRangeStart w:id="480"/>
      <w:r>
        <w:rPr>
          <w:rFonts w:ascii="Tahoma" w:hAnsi="Tahoma" w:cs="Tahoma"/>
          <w:color w:val="222222"/>
        </w:rPr>
        <w:t>ES Cluster</w:t>
      </w:r>
      <w:commentRangeEnd w:id="480"/>
      <w:r w:rsidR="00F01F53">
        <w:rPr>
          <w:rStyle w:val="CommentReference"/>
        </w:rPr>
        <w:commentReference w:id="480"/>
      </w:r>
      <w:r>
        <w:rPr>
          <w:rFonts w:ascii="Tahoma" w:hAnsi="Tahoma" w:cs="Tahoma"/>
          <w:color w:val="222222"/>
        </w:rPr>
        <w:t xml:space="preserve">, application server, and PeopleSoft Process Scheduler on Windows. All instances </w:t>
      </w:r>
      <w:del w:id="481" w:author="Deborah Owens" w:date="2018-04-13T10:04:00Z">
        <w:r w:rsidDel="00F01F53">
          <w:rPr>
            <w:rFonts w:ascii="Tahoma" w:hAnsi="Tahoma" w:cs="Tahoma"/>
            <w:color w:val="222222"/>
          </w:rPr>
          <w:delText xml:space="preserve">in the application tier across the </w:delText>
        </w:r>
      </w:del>
      <w:ins w:id="482" w:author="Deborah Owens" w:date="2018-04-13T10:03:00Z">
        <w:r w:rsidR="00F01F53">
          <w:rPr>
            <w:rFonts w:ascii="Tahoma" w:hAnsi="Tahoma" w:cs="Tahoma"/>
            <w:color w:val="222222"/>
          </w:rPr>
          <w:t xml:space="preserve">in the </w:t>
        </w:r>
      </w:ins>
      <w:r>
        <w:rPr>
          <w:rFonts w:ascii="Tahoma" w:hAnsi="Tahoma" w:cs="Tahoma"/>
          <w:color w:val="222222"/>
        </w:rPr>
        <w:t xml:space="preserve">two availability domains in </w:t>
      </w:r>
      <w:del w:id="483" w:author="Deborah Owens" w:date="2018-04-13T10:05:00Z">
        <w:r w:rsidDel="00F01F53">
          <w:rPr>
            <w:rFonts w:ascii="Tahoma" w:hAnsi="Tahoma" w:cs="Tahoma"/>
            <w:color w:val="222222"/>
          </w:rPr>
          <w:delText xml:space="preserve">region </w:delText>
        </w:r>
      </w:del>
      <w:ins w:id="484" w:author="Deborah Owens" w:date="2018-04-13T10:05:00Z">
        <w:r w:rsidR="00F01F53">
          <w:rPr>
            <w:rFonts w:ascii="Tahoma" w:hAnsi="Tahoma" w:cs="Tahoma"/>
            <w:color w:val="222222"/>
          </w:rPr>
          <w:t xml:space="preserve">Region </w:t>
        </w:r>
      </w:ins>
      <w:r>
        <w:rPr>
          <w:rFonts w:ascii="Tahoma" w:hAnsi="Tahoma" w:cs="Tahoma"/>
          <w:color w:val="222222"/>
        </w:rPr>
        <w:t>1</w:t>
      </w:r>
      <w:ins w:id="485" w:author="Deborah Owens" w:date="2018-04-13T10:04:00Z">
        <w:r w:rsidR="00F01F53">
          <w:rPr>
            <w:rFonts w:ascii="Tahoma" w:hAnsi="Tahoma" w:cs="Tahoma"/>
            <w:color w:val="222222"/>
          </w:rPr>
          <w:t xml:space="preserve"> of the application tier</w:t>
        </w:r>
      </w:ins>
      <w:r>
        <w:rPr>
          <w:rFonts w:ascii="Tahoma" w:hAnsi="Tahoma" w:cs="Tahoma"/>
          <w:color w:val="222222"/>
        </w:rPr>
        <w:t xml:space="preserve"> are in the active state. The application tier instances in Region 2 are in the passive state. To sync </w:t>
      </w:r>
      <w:ins w:id="486" w:author="Deborah Owens" w:date="2018-04-13T10:05:00Z">
        <w:r w:rsidR="00F01F53">
          <w:rPr>
            <w:rFonts w:ascii="Tahoma" w:hAnsi="Tahoma" w:cs="Tahoma"/>
            <w:color w:val="222222"/>
          </w:rPr>
          <w:t xml:space="preserve">the </w:t>
        </w:r>
      </w:ins>
      <w:r>
        <w:rPr>
          <w:rFonts w:ascii="Tahoma" w:hAnsi="Tahoma" w:cs="Tahoma"/>
          <w:color w:val="222222"/>
        </w:rPr>
        <w:t>application servers across availability domains and across the regions, use Rsync.</w:t>
      </w:r>
    </w:p>
    <w:p w14:paraId="7FDEC9D9" w14:textId="235CED0E" w:rsidR="005A44C5" w:rsidRDefault="00AA5D94">
      <w:pPr>
        <w:pStyle w:val="NormalWeb"/>
        <w:ind w:left="720"/>
        <w:divId w:val="425542251"/>
        <w:rPr>
          <w:rFonts w:ascii="Tahoma" w:hAnsi="Tahoma" w:cs="Tahoma"/>
          <w:color w:val="222222"/>
        </w:rPr>
      </w:pPr>
      <w:r>
        <w:rPr>
          <w:rFonts w:ascii="Tahoma" w:hAnsi="Tahoma" w:cs="Tahoma"/>
          <w:color w:val="222222"/>
        </w:rPr>
        <w:t xml:space="preserve">Oracle recommends </w:t>
      </w:r>
      <w:ins w:id="487" w:author="Deborah Owens" w:date="2018-04-13T10:05:00Z">
        <w:r w:rsidR="00F01F53">
          <w:rPr>
            <w:rFonts w:ascii="Tahoma" w:hAnsi="Tahoma" w:cs="Tahoma"/>
            <w:color w:val="222222"/>
          </w:rPr>
          <w:t xml:space="preserve">that you </w:t>
        </w:r>
      </w:ins>
      <w:r>
        <w:rPr>
          <w:rFonts w:ascii="Tahoma" w:hAnsi="Tahoma" w:cs="Tahoma"/>
          <w:color w:val="222222"/>
        </w:rPr>
        <w:t>deploy</w:t>
      </w:r>
      <w:del w:id="488" w:author="Deborah Owens" w:date="2018-04-13T10:05:00Z">
        <w:r w:rsidDel="00F01F53">
          <w:rPr>
            <w:rFonts w:ascii="Tahoma" w:hAnsi="Tahoma" w:cs="Tahoma"/>
            <w:color w:val="222222"/>
          </w:rPr>
          <w:delText>ing</w:delText>
        </w:r>
      </w:del>
      <w:r>
        <w:rPr>
          <w:rFonts w:ascii="Tahoma" w:hAnsi="Tahoma" w:cs="Tahoma"/>
          <w:color w:val="222222"/>
        </w:rPr>
        <w:t xml:space="preserve"> </w:t>
      </w:r>
      <w:ins w:id="489" w:author="Deborah Owens" w:date="2018-04-13T10:05:00Z">
        <w:r w:rsidR="00F01F53">
          <w:rPr>
            <w:rFonts w:ascii="Tahoma" w:hAnsi="Tahoma" w:cs="Tahoma"/>
            <w:color w:val="222222"/>
          </w:rPr>
          <w:t xml:space="preserve">the </w:t>
        </w:r>
      </w:ins>
      <w:r>
        <w:rPr>
          <w:rFonts w:ascii="Tahoma" w:hAnsi="Tahoma" w:cs="Tahoma"/>
          <w:color w:val="222222"/>
        </w:rPr>
        <w:t xml:space="preserve">PeopleSoft </w:t>
      </w:r>
      <w:del w:id="490" w:author="Deborah Owens" w:date="2018-04-13T10:05:00Z">
        <w:r w:rsidDel="00F01F53">
          <w:rPr>
            <w:rFonts w:ascii="Tahoma" w:hAnsi="Tahoma" w:cs="Tahoma"/>
            <w:color w:val="222222"/>
          </w:rPr>
          <w:delText>multi-tier</w:delText>
        </w:r>
      </w:del>
      <w:ins w:id="491" w:author="Deborah Owens" w:date="2018-04-13T10:05:00Z">
        <w:r w:rsidR="00F01F53">
          <w:rPr>
            <w:rFonts w:ascii="Tahoma" w:hAnsi="Tahoma" w:cs="Tahoma"/>
            <w:color w:val="222222"/>
          </w:rPr>
          <w:t>multitier</w:t>
        </w:r>
      </w:ins>
      <w:r>
        <w:rPr>
          <w:rFonts w:ascii="Tahoma" w:hAnsi="Tahoma" w:cs="Tahoma"/>
          <w:color w:val="222222"/>
        </w:rPr>
        <w:t xml:space="preserve"> setup with shared application binaries. </w:t>
      </w:r>
      <w:ins w:id="492" w:author="Deborah Owens" w:date="2018-04-13T10:06:00Z">
        <w:r w:rsidR="00336D3B">
          <w:rPr>
            <w:rFonts w:ascii="Tahoma" w:hAnsi="Tahoma" w:cs="Tahoma"/>
            <w:color w:val="222222"/>
          </w:rPr>
          <w:t xml:space="preserve">You can create </w:t>
        </w:r>
      </w:ins>
      <w:del w:id="493" w:author="Deborah Owens" w:date="2018-04-13T10:06:00Z">
        <w:r w:rsidDel="00336D3B">
          <w:rPr>
            <w:rFonts w:ascii="Tahoma" w:hAnsi="Tahoma" w:cs="Tahoma"/>
            <w:color w:val="222222"/>
          </w:rPr>
          <w:delText>A</w:delText>
        </w:r>
      </w:del>
      <w:ins w:id="494" w:author="Deborah Owens" w:date="2018-04-13T10:06:00Z">
        <w:r w:rsidR="00336D3B">
          <w:rPr>
            <w:rFonts w:ascii="Tahoma" w:hAnsi="Tahoma" w:cs="Tahoma"/>
            <w:color w:val="222222"/>
          </w:rPr>
          <w:t>a</w:t>
        </w:r>
      </w:ins>
      <w:r>
        <w:rPr>
          <w:rFonts w:ascii="Tahoma" w:hAnsi="Tahoma" w:cs="Tahoma"/>
          <w:color w:val="222222"/>
        </w:rPr>
        <w:t xml:space="preserve"> shared file system to share PeopleSoft application binaries </w:t>
      </w:r>
      <w:del w:id="495" w:author="Deborah Owens" w:date="2018-04-13T10:06:00Z">
        <w:r w:rsidDel="00336D3B">
          <w:rPr>
            <w:rFonts w:ascii="Tahoma" w:hAnsi="Tahoma" w:cs="Tahoma"/>
            <w:color w:val="222222"/>
          </w:rPr>
          <w:delText xml:space="preserve">can be created </w:delText>
        </w:r>
      </w:del>
      <w:r>
        <w:rPr>
          <w:rFonts w:ascii="Tahoma" w:hAnsi="Tahoma" w:cs="Tahoma"/>
          <w:color w:val="222222"/>
        </w:rPr>
        <w:t>by using Oracle Cloud Infrastructure File Storage</w:t>
      </w:r>
      <w:del w:id="496" w:author="Deborah Owens" w:date="2018-04-13T10:06:00Z">
        <w:r w:rsidDel="00F01F53">
          <w:rPr>
            <w:rFonts w:ascii="Tahoma" w:hAnsi="Tahoma" w:cs="Tahoma"/>
            <w:color w:val="222222"/>
          </w:rPr>
          <w:delText xml:space="preserve"> Service (FSS)</w:delText>
        </w:r>
      </w:del>
      <w:r>
        <w:rPr>
          <w:rFonts w:ascii="Tahoma" w:hAnsi="Tahoma" w:cs="Tahoma"/>
          <w:color w:val="222222"/>
        </w:rPr>
        <w:t xml:space="preserve">. </w:t>
      </w:r>
    </w:p>
    <w:p w14:paraId="20F27D39" w14:textId="1C081C15" w:rsidR="005A44C5" w:rsidRDefault="00AA5D94">
      <w:pPr>
        <w:pStyle w:val="NormalWeb"/>
        <w:numPr>
          <w:ilvl w:val="0"/>
          <w:numId w:val="8"/>
        </w:numPr>
        <w:divId w:val="425542251"/>
        <w:rPr>
          <w:rFonts w:ascii="Tahoma" w:hAnsi="Tahoma" w:cs="Tahoma"/>
          <w:color w:val="222222"/>
        </w:rPr>
      </w:pPr>
      <w:r>
        <w:rPr>
          <w:rStyle w:val="bold1"/>
          <w:rFonts w:ascii="Tahoma" w:hAnsi="Tahoma" w:cs="Tahoma"/>
          <w:color w:val="222222"/>
        </w:rPr>
        <w:t xml:space="preserve">Windows </w:t>
      </w:r>
      <w:del w:id="497" w:author="Deborah Owens" w:date="2018-04-13T10:06:00Z">
        <w:r w:rsidDel="00336D3B">
          <w:rPr>
            <w:rStyle w:val="bold1"/>
            <w:rFonts w:ascii="Tahoma" w:hAnsi="Tahoma" w:cs="Tahoma"/>
            <w:color w:val="222222"/>
          </w:rPr>
          <w:delText>Client</w:delText>
        </w:r>
      </w:del>
      <w:ins w:id="498" w:author="Deborah Owens" w:date="2018-04-13T10:06:00Z">
        <w:r w:rsidR="00336D3B">
          <w:rPr>
            <w:rStyle w:val="bold1"/>
            <w:rFonts w:ascii="Tahoma" w:hAnsi="Tahoma" w:cs="Tahoma"/>
            <w:color w:val="222222"/>
          </w:rPr>
          <w:t>client</w:t>
        </w:r>
      </w:ins>
      <w:r>
        <w:rPr>
          <w:rStyle w:val="bold1"/>
          <w:rFonts w:ascii="Tahoma" w:hAnsi="Tahoma" w:cs="Tahoma"/>
          <w:color w:val="222222"/>
        </w:rPr>
        <w:t>:</w:t>
      </w:r>
      <w:r>
        <w:rPr>
          <w:rFonts w:ascii="Tahoma" w:hAnsi="Tahoma" w:cs="Tahoma"/>
          <w:color w:val="222222"/>
        </w:rPr>
        <w:t xml:space="preserve"> Use </w:t>
      </w:r>
      <w:ins w:id="499" w:author="Deborah Owens" w:date="2018-04-13T10:07:00Z">
        <w:r w:rsidR="00336D3B">
          <w:rPr>
            <w:rFonts w:ascii="Tahoma" w:hAnsi="Tahoma" w:cs="Tahoma"/>
            <w:color w:val="222222"/>
          </w:rPr>
          <w:t xml:space="preserve">the </w:t>
        </w:r>
      </w:ins>
      <w:r>
        <w:rPr>
          <w:rFonts w:ascii="Tahoma" w:hAnsi="Tahoma" w:cs="Tahoma"/>
          <w:color w:val="222222"/>
        </w:rPr>
        <w:t xml:space="preserve">Windows </w:t>
      </w:r>
      <w:del w:id="500" w:author="Deborah Owens" w:date="2018-04-13T10:07:00Z">
        <w:r w:rsidDel="00336D3B">
          <w:rPr>
            <w:rFonts w:ascii="Tahoma" w:hAnsi="Tahoma" w:cs="Tahoma"/>
            <w:color w:val="222222"/>
          </w:rPr>
          <w:delText xml:space="preserve">Client </w:delText>
        </w:r>
      </w:del>
      <w:ins w:id="501" w:author="Deborah Owens" w:date="2018-04-13T10:07:00Z">
        <w:r w:rsidR="00336D3B">
          <w:rPr>
            <w:rFonts w:ascii="Tahoma" w:hAnsi="Tahoma" w:cs="Tahoma"/>
            <w:color w:val="222222"/>
          </w:rPr>
          <w:t xml:space="preserve">client </w:t>
        </w:r>
      </w:ins>
      <w:r>
        <w:rPr>
          <w:rFonts w:ascii="Tahoma" w:hAnsi="Tahoma" w:cs="Tahoma"/>
          <w:color w:val="222222"/>
        </w:rPr>
        <w:t>to perform administration activities, such as migration and upgrade.</w:t>
      </w:r>
    </w:p>
    <w:p w14:paraId="11BAC30F" w14:textId="5FF68953" w:rsidR="005A44C5" w:rsidRDefault="00AA5D94">
      <w:pPr>
        <w:pStyle w:val="NormalWeb"/>
        <w:numPr>
          <w:ilvl w:val="0"/>
          <w:numId w:val="8"/>
        </w:numPr>
        <w:divId w:val="425542251"/>
        <w:rPr>
          <w:rFonts w:ascii="Tahoma" w:hAnsi="Tahoma" w:cs="Tahoma"/>
          <w:color w:val="222222"/>
        </w:rPr>
      </w:pPr>
      <w:r>
        <w:rPr>
          <w:rStyle w:val="bold1"/>
          <w:rFonts w:ascii="Tahoma" w:hAnsi="Tahoma" w:cs="Tahoma"/>
          <w:color w:val="222222"/>
        </w:rPr>
        <w:t>Database tier:</w:t>
      </w:r>
      <w:r>
        <w:rPr>
          <w:rFonts w:ascii="Tahoma" w:hAnsi="Tahoma" w:cs="Tahoma"/>
          <w:color w:val="222222"/>
        </w:rPr>
        <w:t xml:space="preserve"> Availability Domain 1 in Region 1 hosts the primary database instances. Availability Domain 2 in Region 1 and Region 2 host the standby database instances. In each availability domain, at least two database instances are set up to ensure high availability. If a database instance goes down in Availability Domain 1, </w:t>
      </w:r>
      <w:ins w:id="502" w:author="Deborah Owens" w:date="2018-04-13T10:07:00Z">
        <w:r w:rsidR="002F5895">
          <w:rPr>
            <w:rFonts w:ascii="Tahoma" w:hAnsi="Tahoma" w:cs="Tahoma"/>
            <w:color w:val="222222"/>
          </w:rPr>
          <w:t xml:space="preserve">then </w:t>
        </w:r>
      </w:ins>
      <w:r>
        <w:rPr>
          <w:rFonts w:ascii="Tahoma" w:hAnsi="Tahoma" w:cs="Tahoma"/>
          <w:color w:val="222222"/>
        </w:rPr>
        <w:t xml:space="preserve">the second database instance in Availability Domain 1 continues processing requests. If Region 1 goes down, </w:t>
      </w:r>
      <w:ins w:id="503" w:author="Deborah Owens" w:date="2018-04-13T10:07:00Z">
        <w:r w:rsidR="002F5895">
          <w:rPr>
            <w:rFonts w:ascii="Tahoma" w:hAnsi="Tahoma" w:cs="Tahoma"/>
            <w:color w:val="222222"/>
          </w:rPr>
          <w:t xml:space="preserve">then </w:t>
        </w:r>
      </w:ins>
      <w:r>
        <w:rPr>
          <w:rFonts w:ascii="Tahoma" w:hAnsi="Tahoma" w:cs="Tahoma"/>
          <w:color w:val="222222"/>
        </w:rPr>
        <w:t xml:space="preserve">the database instances in Region 2 process the requests. To replicate </w:t>
      </w:r>
      <w:ins w:id="504" w:author="Deborah Owens" w:date="2018-04-13T10:07:00Z">
        <w:r w:rsidR="002F5895">
          <w:rPr>
            <w:rFonts w:ascii="Tahoma" w:hAnsi="Tahoma" w:cs="Tahoma"/>
            <w:color w:val="222222"/>
          </w:rPr>
          <w:t xml:space="preserve">a </w:t>
        </w:r>
      </w:ins>
      <w:r>
        <w:rPr>
          <w:rFonts w:ascii="Tahoma" w:hAnsi="Tahoma" w:cs="Tahoma"/>
          <w:color w:val="222222"/>
        </w:rPr>
        <w:t>database across regions, use</w:t>
      </w:r>
      <w:ins w:id="505" w:author="Deborah Owens" w:date="2018-04-13T10:07:00Z">
        <w:r w:rsidR="002F5895">
          <w:rPr>
            <w:rFonts w:ascii="Tahoma" w:hAnsi="Tahoma" w:cs="Tahoma"/>
            <w:color w:val="222222"/>
          </w:rPr>
          <w:t xml:space="preserve"> Oracle</w:t>
        </w:r>
      </w:ins>
      <w:r>
        <w:rPr>
          <w:rFonts w:ascii="Tahoma" w:hAnsi="Tahoma" w:cs="Tahoma"/>
          <w:color w:val="222222"/>
        </w:rPr>
        <w:t xml:space="preserve"> Active Data Guard in synchronous mode.</w:t>
      </w:r>
    </w:p>
    <w:p w14:paraId="44D9D7A3" w14:textId="264FB6F3" w:rsidR="005A44C5" w:rsidRDefault="00AA5D94">
      <w:pPr>
        <w:pStyle w:val="NormalWeb"/>
        <w:divId w:val="425542251"/>
        <w:rPr>
          <w:rFonts w:ascii="Tahoma" w:hAnsi="Tahoma" w:cs="Tahoma"/>
          <w:color w:val="222222"/>
        </w:rPr>
      </w:pPr>
      <w:r>
        <w:rPr>
          <w:rFonts w:ascii="Tahoma" w:hAnsi="Tahoma" w:cs="Tahoma"/>
          <w:color w:val="222222"/>
        </w:rPr>
        <w:t xml:space="preserve">If the instances in Region 1 </w:t>
      </w:r>
      <w:del w:id="506" w:author="Deborah Owens" w:date="2018-04-13T10:08:00Z">
        <w:r w:rsidDel="002F5895">
          <w:rPr>
            <w:rFonts w:ascii="Tahoma" w:hAnsi="Tahoma" w:cs="Tahoma"/>
            <w:color w:val="222222"/>
          </w:rPr>
          <w:delText>are not</w:delText>
        </w:r>
      </w:del>
      <w:ins w:id="507" w:author="Deborah Owens" w:date="2018-04-13T10:08:00Z">
        <w:r w:rsidR="002F5895">
          <w:rPr>
            <w:rFonts w:ascii="Tahoma" w:hAnsi="Tahoma" w:cs="Tahoma"/>
            <w:color w:val="222222"/>
          </w:rPr>
          <w:t>aren’t</w:t>
        </w:r>
      </w:ins>
      <w:r>
        <w:rPr>
          <w:rFonts w:ascii="Tahoma" w:hAnsi="Tahoma" w:cs="Tahoma"/>
          <w:color w:val="222222"/>
        </w:rPr>
        <w:t xml:space="preserve"> available</w:t>
      </w:r>
      <w:del w:id="508" w:author="Deborah Owens" w:date="2018-04-13T10:08:00Z">
        <w:r w:rsidDel="002F5895">
          <w:rPr>
            <w:rFonts w:ascii="Tahoma" w:hAnsi="Tahoma" w:cs="Tahoma"/>
            <w:color w:val="222222"/>
          </w:rPr>
          <w:delText xml:space="preserve"> in case of a disaster</w:delText>
        </w:r>
      </w:del>
      <w:r>
        <w:rPr>
          <w:rFonts w:ascii="Tahoma" w:hAnsi="Tahoma" w:cs="Tahoma"/>
          <w:color w:val="222222"/>
        </w:rPr>
        <w:t xml:space="preserve">, </w:t>
      </w:r>
      <w:ins w:id="509" w:author="Deborah Owens" w:date="2018-04-13T10:08:00Z">
        <w:r w:rsidR="002F5895">
          <w:rPr>
            <w:rFonts w:ascii="Tahoma" w:hAnsi="Tahoma" w:cs="Tahoma"/>
            <w:color w:val="222222"/>
          </w:rPr>
          <w:t xml:space="preserve">then </w:t>
        </w:r>
      </w:ins>
      <w:r>
        <w:rPr>
          <w:rFonts w:ascii="Tahoma" w:hAnsi="Tahoma" w:cs="Tahoma"/>
          <w:color w:val="222222"/>
        </w:rPr>
        <w:t>you</w:t>
      </w:r>
      <w:del w:id="510" w:author="Deborah Owens" w:date="2018-04-13T10:08:00Z">
        <w:r w:rsidDel="002F5895">
          <w:rPr>
            <w:rFonts w:ascii="Tahoma" w:hAnsi="Tahoma" w:cs="Tahoma"/>
            <w:color w:val="222222"/>
          </w:rPr>
          <w:delText>’ll have to</w:delText>
        </w:r>
      </w:del>
      <w:ins w:id="511" w:author="Deborah Owens" w:date="2018-04-13T10:08:00Z">
        <w:r w:rsidR="002F5895">
          <w:rPr>
            <w:rFonts w:ascii="Tahoma" w:hAnsi="Tahoma" w:cs="Tahoma"/>
            <w:color w:val="222222"/>
          </w:rPr>
          <w:t xml:space="preserve"> must</w:t>
        </w:r>
      </w:ins>
      <w:r>
        <w:rPr>
          <w:rFonts w:ascii="Tahoma" w:hAnsi="Tahoma" w:cs="Tahoma"/>
          <w:color w:val="222222"/>
        </w:rPr>
        <w:t xml:space="preserve"> manually switch over to the instances in Region 2. In this scenario, the load balancer and database instances in Region 2 act as the primary load balancer and database instances. The bastion host in Region 2 receives requests, and then forwards </w:t>
      </w:r>
      <w:del w:id="512" w:author="Deborah Owens" w:date="2018-04-13T10:08:00Z">
        <w:r w:rsidDel="002F5895">
          <w:rPr>
            <w:rFonts w:ascii="Tahoma" w:hAnsi="Tahoma" w:cs="Tahoma"/>
            <w:color w:val="222222"/>
          </w:rPr>
          <w:delText xml:space="preserve">it </w:delText>
        </w:r>
      </w:del>
      <w:ins w:id="513" w:author="Deborah Owens" w:date="2018-04-13T10:08:00Z">
        <w:r w:rsidR="002F5895">
          <w:rPr>
            <w:rFonts w:ascii="Tahoma" w:hAnsi="Tahoma" w:cs="Tahoma"/>
            <w:color w:val="222222"/>
          </w:rPr>
          <w:t xml:space="preserve">the requests </w:t>
        </w:r>
      </w:ins>
      <w:r>
        <w:rPr>
          <w:rFonts w:ascii="Tahoma" w:hAnsi="Tahoma" w:cs="Tahoma"/>
          <w:color w:val="222222"/>
        </w:rPr>
        <w:t xml:space="preserve">to the instances in Region 2. The load balancer distributes </w:t>
      </w:r>
      <w:ins w:id="514" w:author="Deborah Owens" w:date="2018-04-13T10:09:00Z">
        <w:r w:rsidR="002F5895">
          <w:rPr>
            <w:rFonts w:ascii="Tahoma" w:hAnsi="Tahoma" w:cs="Tahoma"/>
            <w:color w:val="222222"/>
          </w:rPr>
          <w:t xml:space="preserve">the </w:t>
        </w:r>
      </w:ins>
      <w:r>
        <w:rPr>
          <w:rFonts w:ascii="Tahoma" w:hAnsi="Tahoma" w:cs="Tahoma"/>
          <w:color w:val="222222"/>
        </w:rPr>
        <w:t xml:space="preserve">traffic to the </w:t>
      </w:r>
      <w:commentRangeStart w:id="515"/>
      <w:r>
        <w:rPr>
          <w:rFonts w:ascii="Tahoma" w:hAnsi="Tahoma" w:cs="Tahoma"/>
          <w:color w:val="222222"/>
        </w:rPr>
        <w:t xml:space="preserve">Web PIA </w:t>
      </w:r>
      <w:commentRangeEnd w:id="515"/>
      <w:r w:rsidR="002F5895">
        <w:rPr>
          <w:rStyle w:val="CommentReference"/>
        </w:rPr>
        <w:commentReference w:id="515"/>
      </w:r>
      <w:r>
        <w:rPr>
          <w:rFonts w:ascii="Tahoma" w:hAnsi="Tahoma" w:cs="Tahoma"/>
          <w:color w:val="222222"/>
        </w:rPr>
        <w:t xml:space="preserve">instances in Region 2. The </w:t>
      </w:r>
      <w:commentRangeStart w:id="516"/>
      <w:r>
        <w:rPr>
          <w:rFonts w:ascii="Tahoma" w:hAnsi="Tahoma" w:cs="Tahoma"/>
          <w:color w:val="222222"/>
        </w:rPr>
        <w:t>Web PIA</w:t>
      </w:r>
      <w:commentRangeEnd w:id="516"/>
      <w:r w:rsidR="002F5895">
        <w:rPr>
          <w:rStyle w:val="CommentReference"/>
        </w:rPr>
        <w:commentReference w:id="516"/>
      </w:r>
      <w:r>
        <w:rPr>
          <w:rFonts w:ascii="Tahoma" w:hAnsi="Tahoma" w:cs="Tahoma"/>
          <w:color w:val="222222"/>
        </w:rPr>
        <w:t xml:space="preserve"> instances route the request</w:t>
      </w:r>
      <w:ins w:id="517" w:author="Deborah Owens" w:date="2018-04-13T10:10:00Z">
        <w:r w:rsidR="002F5895">
          <w:rPr>
            <w:rFonts w:ascii="Tahoma" w:hAnsi="Tahoma" w:cs="Tahoma"/>
            <w:color w:val="222222"/>
          </w:rPr>
          <w:t>s</w:t>
        </w:r>
      </w:ins>
      <w:r>
        <w:rPr>
          <w:rFonts w:ascii="Tahoma" w:hAnsi="Tahoma" w:cs="Tahoma"/>
          <w:color w:val="222222"/>
        </w:rPr>
        <w:t xml:space="preserve"> to application instances, </w:t>
      </w:r>
      <w:del w:id="518" w:author="Deborah Owens" w:date="2018-04-13T10:09:00Z">
        <w:r w:rsidDel="002F5895">
          <w:rPr>
            <w:rFonts w:ascii="Tahoma" w:hAnsi="Tahoma" w:cs="Tahoma"/>
            <w:color w:val="222222"/>
          </w:rPr>
          <w:delText>which in turn</w:delText>
        </w:r>
      </w:del>
      <w:ins w:id="519" w:author="Deborah Owens" w:date="2018-04-13T10:09:00Z">
        <w:r w:rsidR="002F5895">
          <w:rPr>
            <w:rFonts w:ascii="Tahoma" w:hAnsi="Tahoma" w:cs="Tahoma"/>
            <w:color w:val="222222"/>
          </w:rPr>
          <w:t>and then</w:t>
        </w:r>
      </w:ins>
      <w:r>
        <w:rPr>
          <w:rFonts w:ascii="Tahoma" w:hAnsi="Tahoma" w:cs="Tahoma"/>
          <w:color w:val="222222"/>
        </w:rPr>
        <w:t xml:space="preserve"> </w:t>
      </w:r>
      <w:ins w:id="520" w:author="Deborah Owens" w:date="2018-04-13T10:10:00Z">
        <w:r w:rsidR="002F5895">
          <w:rPr>
            <w:rFonts w:ascii="Tahoma" w:hAnsi="Tahoma" w:cs="Tahoma"/>
            <w:color w:val="222222"/>
          </w:rPr>
          <w:t xml:space="preserve">the </w:t>
        </w:r>
        <w:commentRangeStart w:id="521"/>
        <w:r w:rsidR="002F5895">
          <w:rPr>
            <w:rFonts w:ascii="Tahoma" w:hAnsi="Tahoma" w:cs="Tahoma"/>
            <w:color w:val="222222"/>
          </w:rPr>
          <w:t xml:space="preserve">application instances </w:t>
        </w:r>
      </w:ins>
      <w:commentRangeEnd w:id="521"/>
      <w:ins w:id="522" w:author="Deborah Owens" w:date="2018-04-13T10:11:00Z">
        <w:r w:rsidR="002F5895">
          <w:rPr>
            <w:rStyle w:val="CommentReference"/>
          </w:rPr>
          <w:commentReference w:id="521"/>
        </w:r>
      </w:ins>
      <w:r>
        <w:rPr>
          <w:rFonts w:ascii="Tahoma" w:hAnsi="Tahoma" w:cs="Tahoma"/>
          <w:color w:val="222222"/>
        </w:rPr>
        <w:t xml:space="preserve">forward </w:t>
      </w:r>
      <w:ins w:id="523" w:author="Deborah Owens" w:date="2018-04-13T10:09:00Z">
        <w:r w:rsidR="002F5895">
          <w:rPr>
            <w:rFonts w:ascii="Tahoma" w:hAnsi="Tahoma" w:cs="Tahoma"/>
            <w:color w:val="222222"/>
          </w:rPr>
          <w:t xml:space="preserve">the </w:t>
        </w:r>
      </w:ins>
      <w:r>
        <w:rPr>
          <w:rFonts w:ascii="Tahoma" w:hAnsi="Tahoma" w:cs="Tahoma"/>
          <w:color w:val="222222"/>
        </w:rPr>
        <w:t>requests to the database instances in Region 2 for processing.</w:t>
      </w:r>
    </w:p>
    <w:p w14:paraId="7432631A" w14:textId="77777777" w:rsidR="005A44C5" w:rsidRDefault="00A01FBD">
      <w:pPr>
        <w:divId w:val="1598171358"/>
        <w:rPr>
          <w:rFonts w:ascii="Tahoma" w:eastAsia="Times New Roman" w:hAnsi="Tahoma" w:cs="Tahoma"/>
          <w:color w:val="222222"/>
        </w:rPr>
      </w:pPr>
      <w:r>
        <w:rPr>
          <w:rFonts w:ascii="Tahoma" w:eastAsia="Times New Roman" w:hAnsi="Tahoma" w:cs="Tahoma"/>
          <w:color w:val="222222"/>
        </w:rPr>
        <w:pict w14:anchorId="098BA28F">
          <v:rect id="_x0000_i1026" style="width:0;height:1.5pt" o:hralign="center" o:hrstd="t" o:hr="t" fillcolor="#a0a0a0" stroked="f"/>
        </w:pict>
      </w:r>
    </w:p>
    <w:tbl>
      <w:tblPr>
        <w:tblW w:w="5000" w:type="pct"/>
        <w:tblCellSpacing w:w="0" w:type="dxa"/>
        <w:tblCellMar>
          <w:left w:w="0" w:type="dxa"/>
          <w:right w:w="0" w:type="dxa"/>
        </w:tblCellMar>
        <w:tblLook w:val="04A0" w:firstRow="1" w:lastRow="0" w:firstColumn="1" w:lastColumn="0" w:noHBand="0" w:noVBand="1"/>
        <w:tblDescription w:val=""/>
      </w:tblPr>
      <w:tblGrid>
        <w:gridCol w:w="1510"/>
        <w:gridCol w:w="4452"/>
        <w:gridCol w:w="3398"/>
      </w:tblGrid>
      <w:tr w:rsidR="005A44C5" w14:paraId="37C31BD1" w14:textId="77777777">
        <w:trPr>
          <w:divId w:val="1598171358"/>
          <w:tblCellSpacing w:w="0" w:type="dxa"/>
        </w:trPr>
        <w:tc>
          <w:tcPr>
            <w:tcW w:w="0" w:type="auto"/>
            <w:hideMark/>
          </w:tcPr>
          <w:tbl>
            <w:tblPr>
              <w:tblW w:w="1500" w:type="dxa"/>
              <w:tblCellSpacing w:w="0" w:type="dxa"/>
              <w:tblCellMar>
                <w:left w:w="0" w:type="dxa"/>
                <w:right w:w="0" w:type="dxa"/>
              </w:tblCellMar>
              <w:tblLook w:val="04A0" w:firstRow="1" w:lastRow="0" w:firstColumn="1" w:lastColumn="0" w:noHBand="0" w:noVBand="1"/>
              <w:tblDescription w:val=""/>
            </w:tblPr>
            <w:tblGrid>
              <w:gridCol w:w="966"/>
              <w:gridCol w:w="527"/>
              <w:gridCol w:w="7"/>
            </w:tblGrid>
            <w:tr w:rsidR="005A44C5" w14:paraId="3875C54B" w14:textId="77777777">
              <w:trPr>
                <w:tblCellSpacing w:w="0" w:type="dxa"/>
              </w:trPr>
              <w:tc>
                <w:tcPr>
                  <w:tcW w:w="0" w:type="auto"/>
                  <w:hideMark/>
                </w:tcPr>
                <w:p w14:paraId="4C10C2F2" w14:textId="77777777" w:rsidR="005A44C5" w:rsidRDefault="00A01FBD">
                  <w:pPr>
                    <w:jc w:val="center"/>
                    <w:rPr>
                      <w:rFonts w:ascii="Tahoma" w:eastAsia="Times New Roman" w:hAnsi="Tahoma" w:cs="Tahoma"/>
                      <w:color w:val="222222"/>
                    </w:rPr>
                  </w:pPr>
                  <w:hyperlink r:id="rId42" w:history="1">
                    <w:r w:rsidR="00AA5D94">
                      <w:rPr>
                        <w:rFonts w:ascii="Tahoma" w:eastAsia="Times New Roman" w:hAnsi="Tahoma" w:cs="Tahoma"/>
                        <w:noProof/>
                        <w:color w:val="003399"/>
                      </w:rPr>
                      <w:drawing>
                        <wp:inline distT="0" distB="0" distL="0" distR="0" wp14:anchorId="4CE80876" wp14:editId="7C997FC3">
                          <wp:extent cx="304800" cy="304800"/>
                          <wp:effectExtent l="0" t="0" r="0" b="0"/>
                          <wp:docPr id="10" name="Picture 10" descr="Previous">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evious">
                                    <a:hlinkClick r:id="rId9"/>
                                  </pic:cNvPr>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AA5D94">
                      <w:rPr>
                        <w:rFonts w:ascii="Tahoma" w:eastAsia="Times New Roman" w:hAnsi="Tahoma" w:cs="Tahoma"/>
                        <w:color w:val="003399"/>
                        <w:u w:val="single"/>
                      </w:rPr>
                      <w:br/>
                    </w:r>
                    <w:r w:rsidR="00AA5D94">
                      <w:rPr>
                        <w:rStyle w:val="icon"/>
                        <w:rFonts w:ascii="Tahoma" w:eastAsia="Times New Roman" w:hAnsi="Tahoma" w:cs="Tahoma"/>
                        <w:color w:val="003399"/>
                        <w:u w:val="single"/>
                      </w:rPr>
                      <w:t>Previous</w:t>
                    </w:r>
                    <w:r w:rsidR="00AA5D94">
                      <w:rPr>
                        <w:rStyle w:val="Hyperlink"/>
                        <w:rFonts w:ascii="Tahoma" w:eastAsia="Times New Roman" w:hAnsi="Tahoma" w:cs="Tahoma"/>
                      </w:rPr>
                      <w:t xml:space="preserve"> </w:t>
                    </w:r>
                  </w:hyperlink>
                </w:p>
              </w:tc>
              <w:tc>
                <w:tcPr>
                  <w:tcW w:w="0" w:type="auto"/>
                  <w:hideMark/>
                </w:tcPr>
                <w:p w14:paraId="3A13AA56" w14:textId="77777777" w:rsidR="005A44C5" w:rsidRDefault="00A01FBD">
                  <w:pPr>
                    <w:jc w:val="center"/>
                    <w:rPr>
                      <w:rFonts w:ascii="Tahoma" w:eastAsia="Times New Roman" w:hAnsi="Tahoma" w:cs="Tahoma"/>
                      <w:color w:val="222222"/>
                    </w:rPr>
                  </w:pPr>
                  <w:hyperlink r:id="rId43" w:history="1">
                    <w:r w:rsidR="00AA5D94">
                      <w:rPr>
                        <w:rFonts w:ascii="Tahoma" w:eastAsia="Times New Roman" w:hAnsi="Tahoma" w:cs="Tahoma"/>
                        <w:noProof/>
                        <w:color w:val="003399"/>
                      </w:rPr>
                      <w:drawing>
                        <wp:inline distT="0" distB="0" distL="0" distR="0" wp14:anchorId="27C7676F" wp14:editId="27D7D016">
                          <wp:extent cx="304800" cy="304800"/>
                          <wp:effectExtent l="0" t="0" r="0" b="0"/>
                          <wp:docPr id="11" name="Picture 11" descr="N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xt">
                                    <a:hlinkClick r:id="rId12"/>
                                  </pic:cNvPr>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AA5D94">
                      <w:rPr>
                        <w:rFonts w:ascii="Tahoma" w:eastAsia="Times New Roman" w:hAnsi="Tahoma" w:cs="Tahoma"/>
                        <w:color w:val="003399"/>
                        <w:u w:val="single"/>
                      </w:rPr>
                      <w:br/>
                    </w:r>
                    <w:r w:rsidR="00AA5D94">
                      <w:rPr>
                        <w:rStyle w:val="icon"/>
                        <w:rFonts w:ascii="Tahoma" w:eastAsia="Times New Roman" w:hAnsi="Tahoma" w:cs="Tahoma"/>
                        <w:color w:val="003399"/>
                        <w:u w:val="single"/>
                      </w:rPr>
                      <w:t>Next</w:t>
                    </w:r>
                    <w:r w:rsidR="00AA5D94">
                      <w:rPr>
                        <w:rStyle w:val="Hyperlink"/>
                        <w:rFonts w:ascii="Tahoma" w:eastAsia="Times New Roman" w:hAnsi="Tahoma" w:cs="Tahoma"/>
                      </w:rPr>
                      <w:t xml:space="preserve"> </w:t>
                    </w:r>
                  </w:hyperlink>
                </w:p>
              </w:tc>
              <w:tc>
                <w:tcPr>
                  <w:tcW w:w="0" w:type="auto"/>
                  <w:hideMark/>
                </w:tcPr>
                <w:p w14:paraId="1F7A78B7" w14:textId="77777777" w:rsidR="005A44C5" w:rsidRDefault="005A44C5">
                  <w:pPr>
                    <w:jc w:val="center"/>
                    <w:rPr>
                      <w:rFonts w:ascii="Tahoma" w:eastAsia="Times New Roman" w:hAnsi="Tahoma" w:cs="Tahoma"/>
                      <w:color w:val="222222"/>
                    </w:rPr>
                  </w:pPr>
                </w:p>
              </w:tc>
            </w:tr>
          </w:tbl>
          <w:p w14:paraId="191EACA9" w14:textId="77777777" w:rsidR="005A44C5" w:rsidRDefault="005A44C5">
            <w:pPr>
              <w:rPr>
                <w:rFonts w:ascii="Tahoma" w:eastAsia="Times New Roman" w:hAnsi="Tahoma" w:cs="Tahoma"/>
                <w:color w:val="222222"/>
              </w:rPr>
            </w:pPr>
          </w:p>
        </w:tc>
        <w:tc>
          <w:tcPr>
            <w:tcW w:w="0" w:type="auto"/>
            <w:hideMark/>
          </w:tcPr>
          <w:p w14:paraId="48D27DC6" w14:textId="77777777" w:rsidR="005A44C5" w:rsidRDefault="00AA5D94">
            <w:pPr>
              <w:jc w:val="center"/>
              <w:rPr>
                <w:rFonts w:ascii="Tahoma" w:eastAsia="Times New Roman" w:hAnsi="Tahoma" w:cs="Tahoma"/>
                <w:color w:val="222222"/>
                <w:sz w:val="20"/>
                <w:szCs w:val="20"/>
              </w:rPr>
            </w:pPr>
            <w:r>
              <w:rPr>
                <w:rFonts w:ascii="Tahoma" w:eastAsia="Times New Roman" w:hAnsi="Tahoma" w:cs="Tahoma"/>
                <w:noProof/>
                <w:color w:val="222222"/>
                <w:sz w:val="20"/>
                <w:szCs w:val="20"/>
              </w:rPr>
              <w:drawing>
                <wp:inline distT="0" distB="0" distL="0" distR="0" wp14:anchorId="1D56AFC4" wp14:editId="21A1A887">
                  <wp:extent cx="304800" cy="304800"/>
                  <wp:effectExtent l="0" t="0" r="0" b="0"/>
                  <wp:docPr id="12" name="Picture 12" descr="Orac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racle Logo"/>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hyperlink r:id="rId45" w:history="1">
              <w:r>
                <w:rPr>
                  <w:rFonts w:ascii="Tahoma" w:eastAsia="Times New Roman" w:hAnsi="Tahoma" w:cs="Tahoma"/>
                  <w:color w:val="003399"/>
                  <w:sz w:val="20"/>
                  <w:szCs w:val="20"/>
                  <w:u w:val="single"/>
                </w:rPr>
                <w:br/>
              </w:r>
              <w:r>
                <w:rPr>
                  <w:rStyle w:val="copyrightlogo1"/>
                  <w:rFonts w:ascii="Tahoma" w:eastAsia="Times New Roman" w:hAnsi="Tahoma" w:cs="Tahoma"/>
                  <w:color w:val="003399"/>
                  <w:sz w:val="17"/>
                  <w:szCs w:val="17"/>
                  <w:u w:val="single"/>
                </w:rPr>
                <w:t>Copyright © Oracle and/or its affiliates. All rights reserved.</w:t>
              </w:r>
            </w:hyperlink>
            <w:r>
              <w:rPr>
                <w:rFonts w:ascii="Tahoma" w:eastAsia="Times New Roman" w:hAnsi="Tahoma" w:cs="Tahoma"/>
                <w:color w:val="222222"/>
                <w:sz w:val="20"/>
                <w:szCs w:val="20"/>
              </w:rPr>
              <w:t xml:space="preserve"> </w:t>
            </w:r>
          </w:p>
        </w:tc>
        <w:tc>
          <w:tcPr>
            <w:tcW w:w="0" w:type="auto"/>
            <w:hideMark/>
          </w:tcPr>
          <w:tbl>
            <w:tblPr>
              <w:tblW w:w="3375" w:type="dxa"/>
              <w:jc w:val="right"/>
              <w:tblCellSpacing w:w="0" w:type="dxa"/>
              <w:tblCellMar>
                <w:left w:w="0" w:type="dxa"/>
                <w:right w:w="0" w:type="dxa"/>
              </w:tblCellMar>
              <w:tblLook w:val="04A0" w:firstRow="1" w:lastRow="0" w:firstColumn="1" w:lastColumn="0" w:noHBand="0" w:noVBand="1"/>
              <w:tblDescription w:val=""/>
            </w:tblPr>
            <w:tblGrid>
              <w:gridCol w:w="21"/>
              <w:gridCol w:w="3354"/>
            </w:tblGrid>
            <w:tr w:rsidR="005A44C5" w14:paraId="2A0FB42B" w14:textId="77777777">
              <w:trPr>
                <w:tblCellSpacing w:w="0" w:type="dxa"/>
                <w:jc w:val="right"/>
              </w:trPr>
              <w:tc>
                <w:tcPr>
                  <w:tcW w:w="0" w:type="auto"/>
                  <w:hideMark/>
                </w:tcPr>
                <w:p w14:paraId="4E2FFF7A" w14:textId="77777777" w:rsidR="005A44C5" w:rsidRDefault="005A44C5">
                  <w:pPr>
                    <w:jc w:val="center"/>
                    <w:rPr>
                      <w:rFonts w:ascii="Tahoma" w:eastAsia="Times New Roman" w:hAnsi="Tahoma" w:cs="Tahoma"/>
                      <w:color w:val="222222"/>
                      <w:sz w:val="20"/>
                      <w:szCs w:val="20"/>
                    </w:rPr>
                  </w:pPr>
                </w:p>
              </w:tc>
              <w:tc>
                <w:tcPr>
                  <w:tcW w:w="0" w:type="auto"/>
                  <w:hideMark/>
                </w:tcPr>
                <w:p w14:paraId="2268D067" w14:textId="77777777" w:rsidR="005A44C5" w:rsidRDefault="00A01FBD">
                  <w:pPr>
                    <w:jc w:val="center"/>
                    <w:rPr>
                      <w:rFonts w:ascii="Tahoma" w:eastAsia="Times New Roman" w:hAnsi="Tahoma" w:cs="Tahoma"/>
                      <w:color w:val="222222"/>
                    </w:rPr>
                  </w:pPr>
                  <w:hyperlink r:id="rId46" w:history="1">
                    <w:r w:rsidR="00AA5D94">
                      <w:rPr>
                        <w:rFonts w:ascii="Tahoma" w:eastAsia="Times New Roman" w:hAnsi="Tahoma" w:cs="Tahoma"/>
                        <w:noProof/>
                        <w:color w:val="003399"/>
                      </w:rPr>
                      <w:drawing>
                        <wp:inline distT="0" distB="0" distL="0" distR="0" wp14:anchorId="51CB10F8" wp14:editId="7656D055">
                          <wp:extent cx="304800" cy="304800"/>
                          <wp:effectExtent l="0" t="0" r="0" b="0"/>
                          <wp:docPr id="13" name="Picture 13" descr="Go To Table Of Contents">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o To Table Of Contents">
                                    <a:hlinkClick r:id="rId6"/>
                                  </pic:cNvPr>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AA5D94">
                      <w:rPr>
                        <w:rFonts w:ascii="Tahoma" w:eastAsia="Times New Roman" w:hAnsi="Tahoma" w:cs="Tahoma"/>
                        <w:color w:val="003399"/>
                        <w:u w:val="single"/>
                      </w:rPr>
                      <w:br/>
                    </w:r>
                    <w:r w:rsidR="00AA5D94">
                      <w:rPr>
                        <w:rStyle w:val="icon"/>
                        <w:rFonts w:ascii="Tahoma" w:eastAsia="Times New Roman" w:hAnsi="Tahoma" w:cs="Tahoma"/>
                        <w:color w:val="003399"/>
                        <w:u w:val="single"/>
                      </w:rPr>
                      <w:t>Contents</w:t>
                    </w:r>
                  </w:hyperlink>
                  <w:r w:rsidR="00AA5D94">
                    <w:rPr>
                      <w:rFonts w:ascii="Tahoma" w:eastAsia="Times New Roman" w:hAnsi="Tahoma" w:cs="Tahoma"/>
                      <w:color w:val="222222"/>
                    </w:rPr>
                    <w:t xml:space="preserve"> </w:t>
                  </w:r>
                </w:p>
              </w:tc>
            </w:tr>
          </w:tbl>
          <w:p w14:paraId="377FAAAA" w14:textId="77777777" w:rsidR="005A44C5" w:rsidRDefault="005A44C5">
            <w:pPr>
              <w:jc w:val="right"/>
              <w:rPr>
                <w:rFonts w:ascii="Tahoma" w:eastAsia="Times New Roman" w:hAnsi="Tahoma" w:cs="Tahoma"/>
                <w:color w:val="222222"/>
              </w:rPr>
            </w:pPr>
          </w:p>
        </w:tc>
      </w:tr>
    </w:tbl>
    <w:p w14:paraId="530EF585" w14:textId="77777777" w:rsidR="00AA5D94" w:rsidRDefault="00AA5D94">
      <w:pPr>
        <w:divId w:val="1598171358"/>
        <w:rPr>
          <w:rFonts w:eastAsia="Times New Roman"/>
        </w:rPr>
      </w:pPr>
    </w:p>
    <w:sectPr w:rsidR="00AA5D9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7" w:author="Deborah Owens" w:date="2018-04-12T16:01:00Z" w:initials="DMO">
    <w:p w14:paraId="019FAC99" w14:textId="77777777" w:rsidR="002E6759" w:rsidRDefault="002E6759">
      <w:pPr>
        <w:pStyle w:val="CommentText"/>
      </w:pPr>
      <w:r>
        <w:rPr>
          <w:rStyle w:val="CommentReference"/>
        </w:rPr>
        <w:annotationRef/>
      </w:r>
      <w:r>
        <w:t>There isn’t a product or feature on the Go-to-Market Product Names list with this name. If it’s not an official product/feature name, then use “database system (DB system).”</w:t>
      </w:r>
    </w:p>
  </w:comment>
  <w:comment w:id="62" w:author="Deborah Owens" w:date="2018-04-12T16:03:00Z" w:initials="DMO">
    <w:p w14:paraId="01925D44" w14:textId="7BA654D5" w:rsidR="002E6759" w:rsidRDefault="002E6759">
      <w:pPr>
        <w:pStyle w:val="CommentText"/>
      </w:pPr>
      <w:r>
        <w:rPr>
          <w:rStyle w:val="CommentReference"/>
        </w:rPr>
        <w:annotationRef/>
      </w:r>
      <w:r>
        <w:t>Are you referring to the Oracle product here? If so, you must use Oracle Real Application Clusters (Oracle RAC) on the first occurrence. After you introduce the product name, you can then use Oracle RAC.</w:t>
      </w:r>
    </w:p>
  </w:comment>
  <w:comment w:id="71" w:author="Deborah Owens" w:date="2018-04-12T16:04:00Z" w:initials="DMO">
    <w:p w14:paraId="69D75E70" w14:textId="20CBAE77" w:rsidR="002E6759" w:rsidRDefault="002E6759">
      <w:pPr>
        <w:pStyle w:val="CommentText"/>
      </w:pPr>
      <w:r>
        <w:rPr>
          <w:rStyle w:val="CommentReference"/>
        </w:rPr>
        <w:annotationRef/>
      </w:r>
      <w:r>
        <w:t>Oracle RAC?</w:t>
      </w:r>
    </w:p>
  </w:comment>
  <w:comment w:id="88" w:author="Deborah Owens" w:date="2018-04-12T16:09:00Z" w:initials="DMO">
    <w:p w14:paraId="77A0120A" w14:textId="1E7F85B3" w:rsidR="002E6759" w:rsidRDefault="002E6759">
      <w:pPr>
        <w:pStyle w:val="CommentText"/>
      </w:pPr>
      <w:r>
        <w:rPr>
          <w:rStyle w:val="CommentReference"/>
        </w:rPr>
        <w:annotationRef/>
      </w:r>
      <w:r>
        <w:t>Verify the use of FSS.</w:t>
      </w:r>
    </w:p>
  </w:comment>
  <w:comment w:id="93" w:author="Deborah Owens" w:date="2018-04-12T16:09:00Z" w:initials="DMO">
    <w:p w14:paraId="58ACA163" w14:textId="77777777" w:rsidR="002E6759" w:rsidRDefault="002E6759" w:rsidP="00225920">
      <w:pPr>
        <w:pStyle w:val="CommentText"/>
      </w:pPr>
      <w:r>
        <w:rPr>
          <w:rStyle w:val="CommentReference"/>
        </w:rPr>
        <w:annotationRef/>
      </w:r>
      <w:r>
        <w:rPr>
          <w:rStyle w:val="CommentReference"/>
        </w:rPr>
        <w:annotationRef/>
      </w:r>
      <w:r>
        <w:t>The Oracle product is Oracle Cloud Infrastructure File Storage, no Service. There is no short name. You can’t use FSS in place of the correct product name, but if you’re not talking about a product, then you can use file storage service (FSS).</w:t>
      </w:r>
    </w:p>
    <w:p w14:paraId="15F41B29" w14:textId="50C2B528" w:rsidR="002E6759" w:rsidRDefault="002E6759">
      <w:pPr>
        <w:pStyle w:val="CommentText"/>
      </w:pPr>
    </w:p>
  </w:comment>
  <w:comment w:id="96" w:author="Deborah Owens" w:date="2018-04-12T16:08:00Z" w:initials="DMO">
    <w:p w14:paraId="53764DDB" w14:textId="133E1553" w:rsidR="002E6759" w:rsidRDefault="002E6759">
      <w:pPr>
        <w:pStyle w:val="CommentText"/>
      </w:pPr>
      <w:r>
        <w:rPr>
          <w:rStyle w:val="CommentReference"/>
        </w:rPr>
        <w:annotationRef/>
      </w:r>
      <w:r>
        <w:t>If you’re talking about the product, then change to Oracle Cloud Infrastructure File Storage, and delete “An FSS.”</w:t>
      </w:r>
    </w:p>
  </w:comment>
  <w:comment w:id="137" w:author="Deborah Owens" w:date="2018-04-12T16:16:00Z" w:initials="DMO">
    <w:p w14:paraId="38F0ECA2" w14:textId="1ED9BF24" w:rsidR="002E6759" w:rsidRDefault="002E6759">
      <w:pPr>
        <w:pStyle w:val="CommentText"/>
      </w:pPr>
      <w:r>
        <w:rPr>
          <w:rStyle w:val="CommentReference"/>
        </w:rPr>
        <w:annotationRef/>
      </w:r>
      <w:proofErr w:type="gramStart"/>
      <w:r>
        <w:t>launch</w:t>
      </w:r>
      <w:proofErr w:type="gramEnd"/>
      <w:r>
        <w:t xml:space="preserve"> into? I don’t understand. </w:t>
      </w:r>
      <w:proofErr w:type="gramStart"/>
      <w:r>
        <w:t>Move  an</w:t>
      </w:r>
      <w:proofErr w:type="gramEnd"/>
      <w:r>
        <w:t xml:space="preserve"> instance into a subnet? </w:t>
      </w:r>
    </w:p>
  </w:comment>
  <w:comment w:id="138" w:author="Deborah Owens" w:date="2018-04-12T16:19:00Z" w:initials="DMO">
    <w:p w14:paraId="51F976DA" w14:textId="6E9C7534" w:rsidR="002E6759" w:rsidRDefault="002E6759">
      <w:pPr>
        <w:pStyle w:val="CommentText"/>
      </w:pPr>
      <w:r>
        <w:rPr>
          <w:rStyle w:val="CommentReference"/>
        </w:rPr>
        <w:annotationRef/>
      </w:r>
      <w:proofErr w:type="gramStart"/>
      <w:r>
        <w:t>derived</w:t>
      </w:r>
      <w:proofErr w:type="gramEnd"/>
      <w:r>
        <w:t>?</w:t>
      </w:r>
    </w:p>
  </w:comment>
  <w:comment w:id="286" w:author="Deborah Owens" w:date="2018-04-12T16:42:00Z" w:initials="DMO">
    <w:p w14:paraId="7FD27C3D" w14:textId="7F420911" w:rsidR="002E6759" w:rsidRDefault="002E6759">
      <w:pPr>
        <w:pStyle w:val="CommentText"/>
      </w:pPr>
      <w:r>
        <w:rPr>
          <w:rStyle w:val="CommentReference"/>
        </w:rPr>
        <w:annotationRef/>
      </w:r>
      <w:r>
        <w:t>Why are some terms capitalized and other aren’t?</w:t>
      </w:r>
    </w:p>
  </w:comment>
  <w:comment w:id="337" w:author="Deborah Owens" w:date="2018-04-12T16:50:00Z" w:initials="DMO">
    <w:p w14:paraId="1DA45948" w14:textId="77777777" w:rsidR="002E6759" w:rsidRDefault="002E6759" w:rsidP="001C2888">
      <w:pPr>
        <w:pStyle w:val="CommentText"/>
      </w:pPr>
      <w:r>
        <w:rPr>
          <w:rStyle w:val="CommentReference"/>
        </w:rPr>
        <w:annotationRef/>
      </w:r>
      <w:r>
        <w:rPr>
          <w:rStyle w:val="CommentReference"/>
        </w:rPr>
        <w:annotationRef/>
      </w:r>
      <w:r>
        <w:t>Change “On-Premise” to “On-Premises”</w:t>
      </w:r>
    </w:p>
    <w:p w14:paraId="54E10F1C" w14:textId="590D82E8" w:rsidR="002E6759" w:rsidRDefault="002E6759">
      <w:pPr>
        <w:pStyle w:val="CommentText"/>
      </w:pPr>
    </w:p>
  </w:comment>
  <w:comment w:id="355" w:author="Deborah Owens" w:date="2018-04-13T09:16:00Z" w:initials="DMO">
    <w:p w14:paraId="79533F9E" w14:textId="3E49F733" w:rsidR="001F6F4D" w:rsidRDefault="002E6759" w:rsidP="001F6F4D">
      <w:pPr>
        <w:pStyle w:val="CommentText"/>
      </w:pPr>
      <w:r>
        <w:rPr>
          <w:rStyle w:val="CommentReference"/>
        </w:rPr>
        <w:annotationRef/>
      </w:r>
      <w:r w:rsidR="001F6F4D">
        <w:t>This was my best guess. Later, you refer to Web PeopleSoft Internet Architecture (PIA). This name isn’t on the Go-to-Market Product Names list. Please verify this name with your PM or Gregory Dennis (</w:t>
      </w:r>
      <w:hyperlink r:id="rId1" w:history="1">
        <w:r w:rsidR="001F6F4D" w:rsidRPr="00BC20FE">
          <w:rPr>
            <w:rStyle w:val="Hyperlink"/>
          </w:rPr>
          <w:t>Gregory.dennis@oracle.com</w:t>
        </w:r>
      </w:hyperlink>
      <w:r w:rsidR="001F6F4D">
        <w:t>).</w:t>
      </w:r>
    </w:p>
    <w:p w14:paraId="4AE3735F" w14:textId="77777777" w:rsidR="001F6F4D" w:rsidRDefault="001F6F4D" w:rsidP="001F6F4D">
      <w:pPr>
        <w:pStyle w:val="CommentText"/>
      </w:pPr>
    </w:p>
    <w:p w14:paraId="32D27F2A" w14:textId="06FDFDC3" w:rsidR="001F6F4D" w:rsidRDefault="002E6759" w:rsidP="001F6F4D">
      <w:pPr>
        <w:pStyle w:val="CommentText"/>
      </w:pPr>
      <w:r>
        <w:t xml:space="preserve">I’m not sure how you can have two instances of this. It seems like there’s a </w:t>
      </w:r>
      <w:r w:rsidR="001F6F4D">
        <w:t>missing noun.</w:t>
      </w:r>
    </w:p>
  </w:comment>
  <w:comment w:id="363" w:author="Deborah Owens" w:date="2018-04-13T10:38:00Z" w:initials="DMO">
    <w:p w14:paraId="67235277" w14:textId="44E0170D" w:rsidR="00906C3D" w:rsidRDefault="00906C3D">
      <w:pPr>
        <w:pStyle w:val="CommentText"/>
      </w:pPr>
      <w:r>
        <w:rPr>
          <w:rStyle w:val="CommentReference"/>
        </w:rPr>
        <w:annotationRef/>
      </w:r>
      <w:r>
        <w:t xml:space="preserve">In the </w:t>
      </w:r>
      <w:r w:rsidR="00F5568C">
        <w:t>Understand</w:t>
      </w:r>
      <w:r>
        <w:t xml:space="preserve"> … article, you talk about enterprise search. So, which is it? If it’s enterprise search, are you talking about </w:t>
      </w:r>
      <w:r w:rsidRPr="00906C3D">
        <w:t>Oracle Secure Enterprise Search</w:t>
      </w:r>
      <w:r>
        <w:t>?</w:t>
      </w:r>
    </w:p>
  </w:comment>
  <w:comment w:id="371" w:author="Deborah Owens" w:date="2018-04-13T09:50:00Z" w:initials="DMO">
    <w:p w14:paraId="437F0812" w14:textId="731A6081" w:rsidR="00B64F1A" w:rsidRDefault="00B64F1A">
      <w:pPr>
        <w:pStyle w:val="CommentText"/>
      </w:pPr>
      <w:r>
        <w:rPr>
          <w:rStyle w:val="CommentReference"/>
        </w:rPr>
        <w:annotationRef/>
      </w:r>
      <w:r>
        <w:t>Are you referring to PeopleSoft Process Scheduler? If so, then change the wording to “</w:t>
      </w:r>
      <w:proofErr w:type="gramStart"/>
      <w:r>
        <w:t>… ,</w:t>
      </w:r>
      <w:proofErr w:type="gramEnd"/>
      <w:r>
        <w:t xml:space="preserve"> and PeopleSoft Process Scheduler on Windows.”</w:t>
      </w:r>
    </w:p>
  </w:comment>
  <w:comment w:id="388" w:author="Deborah Owens" w:date="2018-04-13T09:28:00Z" w:initials="DMO">
    <w:p w14:paraId="2EB8F578" w14:textId="77777777" w:rsidR="00B242F6" w:rsidRDefault="00B242F6" w:rsidP="00B242F6">
      <w:pPr>
        <w:pStyle w:val="CommentText"/>
      </w:pPr>
      <w:r>
        <w:rPr>
          <w:rStyle w:val="CommentReference"/>
        </w:rPr>
        <w:annotationRef/>
      </w:r>
      <w:r>
        <w:rPr>
          <w:rStyle w:val="CommentReference"/>
        </w:rPr>
        <w:annotationRef/>
      </w:r>
      <w:r>
        <w:t>Are you referring to the Oracle product here? If so, you must use Oracle Real Application Clusters (Oracle RAC) on the first occurrence. After you introduce the product name, you can then use Oracle RAC.</w:t>
      </w:r>
    </w:p>
    <w:p w14:paraId="3B60854D" w14:textId="00E6BBA2" w:rsidR="00B242F6" w:rsidRDefault="00B242F6">
      <w:pPr>
        <w:pStyle w:val="CommentText"/>
      </w:pPr>
    </w:p>
  </w:comment>
  <w:comment w:id="393" w:author="Deborah Owens" w:date="2018-04-13T09:29:00Z" w:initials="DMO">
    <w:p w14:paraId="1ED930BE" w14:textId="7B3F765E" w:rsidR="00B242F6" w:rsidRDefault="00B242F6">
      <w:pPr>
        <w:pStyle w:val="CommentText"/>
      </w:pPr>
      <w:r>
        <w:rPr>
          <w:rStyle w:val="CommentReference"/>
        </w:rPr>
        <w:annotationRef/>
      </w:r>
      <w:r>
        <w:t xml:space="preserve">Oracle </w:t>
      </w:r>
      <w:proofErr w:type="spellStart"/>
      <w:r>
        <w:t>Exadata</w:t>
      </w:r>
      <w:proofErr w:type="spellEnd"/>
      <w:r>
        <w:t xml:space="preserve"> can be used in place of Oracle </w:t>
      </w:r>
      <w:proofErr w:type="spellStart"/>
      <w:r>
        <w:t>Exadata</w:t>
      </w:r>
      <w:proofErr w:type="spellEnd"/>
      <w:r>
        <w:t xml:space="preserve"> Database Machine, but I recommend using Oracle </w:t>
      </w:r>
      <w:proofErr w:type="spellStart"/>
      <w:r>
        <w:t>Exadata</w:t>
      </w:r>
      <w:proofErr w:type="spellEnd"/>
      <w:r>
        <w:t xml:space="preserve"> Database Machine because it’s what you already used.</w:t>
      </w:r>
    </w:p>
  </w:comment>
  <w:comment w:id="394" w:author="Deborah Owens" w:date="2018-04-13T09:30:00Z" w:initials="DMO">
    <w:p w14:paraId="199A78C1" w14:textId="2AB248F0" w:rsidR="00B242F6" w:rsidRDefault="00B242F6">
      <w:pPr>
        <w:pStyle w:val="CommentText"/>
      </w:pPr>
      <w:r>
        <w:rPr>
          <w:rStyle w:val="CommentReference"/>
        </w:rPr>
        <w:annotationRef/>
      </w:r>
      <w:proofErr w:type="gramStart"/>
      <w:r>
        <w:t>in</w:t>
      </w:r>
      <w:proofErr w:type="gramEnd"/>
      <w:r>
        <w:t xml:space="preserve">? </w:t>
      </w:r>
      <w:proofErr w:type="gramStart"/>
      <w:r>
        <w:t>with</w:t>
      </w:r>
      <w:proofErr w:type="gramEnd"/>
      <w:r>
        <w:t>? I think you have the wrong preposition.</w:t>
      </w:r>
    </w:p>
  </w:comment>
  <w:comment w:id="397" w:author="Deborah Owens" w:date="2018-04-13T09:40:00Z" w:initials="DMO">
    <w:p w14:paraId="0928E241" w14:textId="09C9ACC4" w:rsidR="001F6F4D" w:rsidRDefault="001F6F4D">
      <w:pPr>
        <w:pStyle w:val="CommentText"/>
      </w:pPr>
      <w:r>
        <w:rPr>
          <w:rStyle w:val="CommentReference"/>
        </w:rPr>
        <w:annotationRef/>
      </w:r>
      <w:r>
        <w:t>This was my best guess. Later, you refer to Web PeopleSoft Internet Architecture (PIA). This name isn’t on the Go-to-Market Product Names list. Please verify this name with your PM or Gregory Dennis (Gregory.dennis@oracle.com).</w:t>
      </w:r>
    </w:p>
  </w:comment>
  <w:comment w:id="407" w:author="Deborah Owens" w:date="2018-04-13T10:12:00Z" w:initials="DMO">
    <w:p w14:paraId="263FDA5E" w14:textId="0D491F05" w:rsidR="002F5895" w:rsidRDefault="002F5895">
      <w:pPr>
        <w:pStyle w:val="CommentText"/>
      </w:pPr>
      <w:r>
        <w:rPr>
          <w:rStyle w:val="CommentReference"/>
        </w:rPr>
        <w:annotationRef/>
      </w:r>
      <w:r>
        <w:t>I’m not sure what’s doing the forwarding.</w:t>
      </w:r>
    </w:p>
  </w:comment>
  <w:comment w:id="416" w:author="Deborah Owens" w:date="2018-04-13T09:35:00Z" w:initials="DMO">
    <w:p w14:paraId="1D5947B9" w14:textId="69BD7F93" w:rsidR="004F7D5B" w:rsidRDefault="004F7D5B">
      <w:pPr>
        <w:pStyle w:val="CommentText"/>
      </w:pPr>
      <w:r>
        <w:rPr>
          <w:rStyle w:val="CommentReference"/>
        </w:rPr>
        <w:annotationRef/>
      </w:r>
      <w:r>
        <w:t>Change “On-Premise” to “On-Premises”</w:t>
      </w:r>
    </w:p>
  </w:comment>
  <w:comment w:id="427" w:author="Deborah Owens" w:date="2018-04-13T09:46:00Z" w:initials="DMO">
    <w:p w14:paraId="6F5A0789" w14:textId="7580C06D" w:rsidR="00B64F1A" w:rsidRDefault="00B64F1A">
      <w:pPr>
        <w:pStyle w:val="CommentText"/>
      </w:pPr>
      <w:r>
        <w:rPr>
          <w:rStyle w:val="CommentReference"/>
        </w:rPr>
        <w:annotationRef/>
      </w:r>
      <w:r>
        <w:t>This name isn’t on the Go-to-Market Product Names list. Please verify this name with your PM or Gregory Dennis (Gregory.dennis@oracle.com).</w:t>
      </w:r>
    </w:p>
  </w:comment>
  <w:comment w:id="428" w:author="Deborah Owens" w:date="2018-04-13T09:46:00Z" w:initials="DMO">
    <w:p w14:paraId="6762FD85" w14:textId="6B0211BF" w:rsidR="00B64F1A" w:rsidRDefault="00B64F1A">
      <w:pPr>
        <w:pStyle w:val="CommentText"/>
      </w:pPr>
      <w:r>
        <w:rPr>
          <w:rStyle w:val="CommentReference"/>
        </w:rPr>
        <w:annotationRef/>
      </w:r>
      <w:proofErr w:type="gramStart"/>
      <w:r>
        <w:t>an</w:t>
      </w:r>
      <w:proofErr w:type="gramEnd"/>
      <w:r>
        <w:t xml:space="preserve"> elastic search cluster? </w:t>
      </w:r>
    </w:p>
    <w:p w14:paraId="496FAE51" w14:textId="5C7F42D9" w:rsidR="00906C3D" w:rsidRDefault="00906C3D">
      <w:pPr>
        <w:pStyle w:val="CommentText"/>
      </w:pPr>
    </w:p>
    <w:p w14:paraId="19346E7A" w14:textId="57E36CB7" w:rsidR="00906C3D" w:rsidRDefault="00906C3D">
      <w:pPr>
        <w:pStyle w:val="CommentText"/>
      </w:pPr>
      <w:r>
        <w:t xml:space="preserve">In the </w:t>
      </w:r>
      <w:r w:rsidR="00F5568C">
        <w:t>Understand</w:t>
      </w:r>
      <w:r>
        <w:t xml:space="preserve"> … article, you talk about enterprise search. So, which is it? If it’s enterprise search, are you talking about </w:t>
      </w:r>
      <w:r w:rsidRPr="00906C3D">
        <w:t>Oracle Secure Enterprise Search</w:t>
      </w:r>
      <w:r>
        <w:t>?</w:t>
      </w:r>
    </w:p>
  </w:comment>
  <w:comment w:id="447" w:author="Deborah Owens" w:date="2018-04-13T09:54:00Z" w:initials="DMO">
    <w:p w14:paraId="0BC8482D" w14:textId="0BAEEAE8" w:rsidR="00B64F1A" w:rsidRDefault="00B64F1A">
      <w:pPr>
        <w:pStyle w:val="CommentText"/>
      </w:pPr>
      <w:r>
        <w:rPr>
          <w:rStyle w:val="CommentReference"/>
        </w:rPr>
        <w:annotationRef/>
      </w:r>
      <w:r>
        <w:t>Verify that this is an</w:t>
      </w:r>
      <w:r w:rsidR="00001750">
        <w:t xml:space="preserve"> actual product or feature name, and that this </w:t>
      </w:r>
      <w:r>
        <w:t>short name is OK to use.</w:t>
      </w:r>
    </w:p>
  </w:comment>
  <w:comment w:id="448" w:author="Deborah Owens" w:date="2018-04-13T09:56:00Z" w:initials="DMO">
    <w:p w14:paraId="5076709D" w14:textId="1CA700F0" w:rsidR="00001750" w:rsidRDefault="00001750">
      <w:pPr>
        <w:pStyle w:val="CommentText"/>
      </w:pPr>
      <w:r>
        <w:rPr>
          <w:rStyle w:val="CommentReference"/>
        </w:rPr>
        <w:annotationRef/>
      </w:r>
      <w:r>
        <w:t>Verify that this is an actual product or feature name, and that this short name is OK to use.</w:t>
      </w:r>
    </w:p>
  </w:comment>
  <w:comment w:id="452" w:author="Deborah Owens" w:date="2018-04-13T10:12:00Z" w:initials="DMO">
    <w:p w14:paraId="57624B7F" w14:textId="2F727535" w:rsidR="002F5895" w:rsidRDefault="002F5895">
      <w:pPr>
        <w:pStyle w:val="CommentText"/>
      </w:pPr>
      <w:r>
        <w:rPr>
          <w:rStyle w:val="CommentReference"/>
        </w:rPr>
        <w:annotationRef/>
      </w:r>
      <w:r>
        <w:t>I’m not sure what’s doing the forwarding.</w:t>
      </w:r>
    </w:p>
  </w:comment>
  <w:comment w:id="467" w:author="Deborah Owens" w:date="2018-04-13T10:00:00Z" w:initials="DMO">
    <w:p w14:paraId="39F19470" w14:textId="74EDCE30" w:rsidR="007F319C" w:rsidRDefault="007F319C">
      <w:pPr>
        <w:pStyle w:val="CommentText"/>
      </w:pPr>
      <w:r>
        <w:rPr>
          <w:rStyle w:val="CommentReference"/>
        </w:rPr>
        <w:annotationRef/>
      </w:r>
      <w:r>
        <w:t>Change “On-Premise” to “On-Premises”</w:t>
      </w:r>
    </w:p>
  </w:comment>
  <w:comment w:id="479" w:author="Deborah Owens" w:date="2018-04-13T10:02:00Z" w:initials="DMO">
    <w:p w14:paraId="02D0C6AB" w14:textId="0E1D63EC" w:rsidR="00F01F53" w:rsidRDefault="00F01F53">
      <w:pPr>
        <w:pStyle w:val="CommentText"/>
      </w:pPr>
      <w:r>
        <w:rPr>
          <w:rStyle w:val="CommentReference"/>
        </w:rPr>
        <w:annotationRef/>
      </w:r>
      <w:r>
        <w:t>Verify this product name.</w:t>
      </w:r>
    </w:p>
  </w:comment>
  <w:comment w:id="480" w:author="Deborah Owens" w:date="2018-04-13T10:02:00Z" w:initials="DMO">
    <w:p w14:paraId="188EFCAD" w14:textId="476A1823" w:rsidR="00F01F53" w:rsidRDefault="00F01F53">
      <w:pPr>
        <w:pStyle w:val="CommentText"/>
      </w:pPr>
      <w:r>
        <w:rPr>
          <w:rStyle w:val="CommentReference"/>
        </w:rPr>
        <w:annotationRef/>
      </w:r>
      <w:proofErr w:type="gramStart"/>
      <w:r>
        <w:t>elastic</w:t>
      </w:r>
      <w:proofErr w:type="gramEnd"/>
      <w:r>
        <w:t xml:space="preserve"> search cluster?</w:t>
      </w:r>
    </w:p>
    <w:p w14:paraId="4C2CDFC4" w14:textId="77777777" w:rsidR="00906C3D" w:rsidRDefault="00906C3D">
      <w:pPr>
        <w:pStyle w:val="CommentText"/>
      </w:pPr>
    </w:p>
    <w:p w14:paraId="61166A03" w14:textId="65FA7CA6" w:rsidR="00906C3D" w:rsidRDefault="00906C3D">
      <w:pPr>
        <w:pStyle w:val="CommentText"/>
      </w:pPr>
      <w:r>
        <w:t xml:space="preserve">In the </w:t>
      </w:r>
      <w:r w:rsidR="00F5568C">
        <w:t>Understand</w:t>
      </w:r>
      <w:r>
        <w:t xml:space="preserve"> … article, you talk about enterprise search. So, which is it? If it’s enterprise search, are you talking about </w:t>
      </w:r>
      <w:r w:rsidRPr="00906C3D">
        <w:t>Oracle Secure Enterprise Search</w:t>
      </w:r>
      <w:r>
        <w:t>?</w:t>
      </w:r>
    </w:p>
  </w:comment>
  <w:comment w:id="515" w:author="Deborah Owens" w:date="2018-04-13T10:09:00Z" w:initials="DMO">
    <w:p w14:paraId="7ABE15C8" w14:textId="5F34505B" w:rsidR="002F5895" w:rsidRDefault="002F5895">
      <w:pPr>
        <w:pStyle w:val="CommentText"/>
      </w:pPr>
      <w:r>
        <w:rPr>
          <w:rStyle w:val="CommentReference"/>
        </w:rPr>
        <w:annotationRef/>
      </w:r>
      <w:r>
        <w:t>Verify this name.</w:t>
      </w:r>
    </w:p>
  </w:comment>
  <w:comment w:id="516" w:author="Deborah Owens" w:date="2018-04-13T10:09:00Z" w:initials="DMO">
    <w:p w14:paraId="74FB9F67" w14:textId="4A9BF660" w:rsidR="002F5895" w:rsidRDefault="002F5895">
      <w:pPr>
        <w:pStyle w:val="CommentText"/>
      </w:pPr>
      <w:r>
        <w:rPr>
          <w:rStyle w:val="CommentReference"/>
        </w:rPr>
        <w:annotationRef/>
      </w:r>
      <w:r>
        <w:t>Verify this name.</w:t>
      </w:r>
    </w:p>
  </w:comment>
  <w:comment w:id="521" w:author="Deborah Owens" w:date="2018-04-13T10:11:00Z" w:initials="DMO">
    <w:p w14:paraId="5B2A5FA4" w14:textId="6CC05BE6" w:rsidR="002F5895" w:rsidRDefault="002F5895">
      <w:pPr>
        <w:pStyle w:val="CommentText"/>
      </w:pPr>
      <w:r>
        <w:rPr>
          <w:rStyle w:val="CommentReference"/>
        </w:rPr>
        <w:annotationRef/>
      </w:r>
      <w:r>
        <w:t>I’m not sure what is doing the forwarding.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9FAC99" w15:done="0"/>
  <w15:commentEx w15:paraId="01925D44" w15:done="0"/>
  <w15:commentEx w15:paraId="69D75E70" w15:done="0"/>
  <w15:commentEx w15:paraId="77A0120A" w15:done="0"/>
  <w15:commentEx w15:paraId="15F41B29" w15:done="0"/>
  <w15:commentEx w15:paraId="53764DDB" w15:done="0"/>
  <w15:commentEx w15:paraId="38F0ECA2" w15:done="0"/>
  <w15:commentEx w15:paraId="51F976DA" w15:done="0"/>
  <w15:commentEx w15:paraId="7FD27C3D" w15:done="0"/>
  <w15:commentEx w15:paraId="54E10F1C" w15:done="0"/>
  <w15:commentEx w15:paraId="32D27F2A" w15:done="0"/>
  <w15:commentEx w15:paraId="67235277" w15:done="0"/>
  <w15:commentEx w15:paraId="437F0812" w15:done="0"/>
  <w15:commentEx w15:paraId="3B60854D" w15:done="0"/>
  <w15:commentEx w15:paraId="1ED930BE" w15:done="0"/>
  <w15:commentEx w15:paraId="199A78C1" w15:done="0"/>
  <w15:commentEx w15:paraId="0928E241" w15:done="0"/>
  <w15:commentEx w15:paraId="263FDA5E" w15:done="0"/>
  <w15:commentEx w15:paraId="1D5947B9" w15:done="0"/>
  <w15:commentEx w15:paraId="6F5A0789" w15:done="0"/>
  <w15:commentEx w15:paraId="19346E7A" w15:done="0"/>
  <w15:commentEx w15:paraId="0BC8482D" w15:done="0"/>
  <w15:commentEx w15:paraId="5076709D" w15:done="0"/>
  <w15:commentEx w15:paraId="57624B7F" w15:done="0"/>
  <w15:commentEx w15:paraId="39F19470" w15:done="0"/>
  <w15:commentEx w15:paraId="02D0C6AB" w15:done="0"/>
  <w15:commentEx w15:paraId="61166A03" w15:done="0"/>
  <w15:commentEx w15:paraId="7ABE15C8" w15:done="0"/>
  <w15:commentEx w15:paraId="74FB9F67" w15:done="0"/>
  <w15:commentEx w15:paraId="5B2A5FA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060"/>
    <w:multiLevelType w:val="multilevel"/>
    <w:tmpl w:val="DEDE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423D2F"/>
    <w:multiLevelType w:val="multilevel"/>
    <w:tmpl w:val="DEDE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687913"/>
    <w:multiLevelType w:val="multilevel"/>
    <w:tmpl w:val="DEDE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545DCA"/>
    <w:multiLevelType w:val="multilevel"/>
    <w:tmpl w:val="DEDE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760C2B"/>
    <w:multiLevelType w:val="multilevel"/>
    <w:tmpl w:val="DEDE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B30572"/>
    <w:multiLevelType w:val="multilevel"/>
    <w:tmpl w:val="DEDE6D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2F48DE"/>
    <w:multiLevelType w:val="multilevel"/>
    <w:tmpl w:val="DEDE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EB5D8C"/>
    <w:multiLevelType w:val="multilevel"/>
    <w:tmpl w:val="DEDE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4"/>
  </w:num>
  <w:num w:numId="3">
    <w:abstractNumId w:val="6"/>
  </w:num>
  <w:num w:numId="4">
    <w:abstractNumId w:val="5"/>
  </w:num>
  <w:num w:numId="5">
    <w:abstractNumId w:val="3"/>
  </w:num>
  <w:num w:numId="6">
    <w:abstractNumId w:val="1"/>
  </w:num>
  <w:num w:numId="7">
    <w:abstractNumId w:val="2"/>
  </w:num>
  <w:num w:numId="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borah Owens">
    <w15:presenceInfo w15:providerId="None" w15:userId="Deborah Owe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878"/>
    <w:rsid w:val="00001750"/>
    <w:rsid w:val="00010706"/>
    <w:rsid w:val="001C2888"/>
    <w:rsid w:val="001F6F4D"/>
    <w:rsid w:val="00225920"/>
    <w:rsid w:val="002A1D81"/>
    <w:rsid w:val="002E6759"/>
    <w:rsid w:val="002F5895"/>
    <w:rsid w:val="00336D3B"/>
    <w:rsid w:val="00392A43"/>
    <w:rsid w:val="003D3EE1"/>
    <w:rsid w:val="004F7D5B"/>
    <w:rsid w:val="005A44C5"/>
    <w:rsid w:val="005B4D25"/>
    <w:rsid w:val="005B60E8"/>
    <w:rsid w:val="00624C76"/>
    <w:rsid w:val="007B7D9B"/>
    <w:rsid w:val="007D7EDC"/>
    <w:rsid w:val="007F319C"/>
    <w:rsid w:val="008031E7"/>
    <w:rsid w:val="008B5617"/>
    <w:rsid w:val="00906C3D"/>
    <w:rsid w:val="0093632B"/>
    <w:rsid w:val="009F68E7"/>
    <w:rsid w:val="00A01FBD"/>
    <w:rsid w:val="00AA0302"/>
    <w:rsid w:val="00AA5D94"/>
    <w:rsid w:val="00B242F6"/>
    <w:rsid w:val="00B64F1A"/>
    <w:rsid w:val="00B70C0F"/>
    <w:rsid w:val="00BE5FAA"/>
    <w:rsid w:val="00BE673C"/>
    <w:rsid w:val="00C46F4A"/>
    <w:rsid w:val="00C523ED"/>
    <w:rsid w:val="00C70B71"/>
    <w:rsid w:val="00C92370"/>
    <w:rsid w:val="00D16987"/>
    <w:rsid w:val="00D919A5"/>
    <w:rsid w:val="00ED4878"/>
    <w:rsid w:val="00F01F53"/>
    <w:rsid w:val="00F5568C"/>
    <w:rsid w:val="00FB1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38B9CA"/>
  <w15:chartTrackingRefBased/>
  <w15:docId w15:val="{51E2E6BA-B61F-4EA9-96EE-3ADD96728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pBdr>
        <w:bottom w:val="single" w:sz="6" w:space="0" w:color="DDDDDD"/>
      </w:pBdr>
      <w:spacing w:before="100" w:beforeAutospacing="1" w:after="100" w:afterAutospacing="1"/>
      <w:outlineLvl w:val="0"/>
    </w:pPr>
    <w:rPr>
      <w:b/>
      <w:bCs/>
      <w:kern w:val="36"/>
      <w:sz w:val="40"/>
      <w:szCs w:val="40"/>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33"/>
      <w:szCs w:val="33"/>
    </w:rPr>
  </w:style>
  <w:style w:type="paragraph" w:styleId="Heading4">
    <w:name w:val="heading 4"/>
    <w:basedOn w:val="Normal"/>
    <w:link w:val="Heading4Char"/>
    <w:uiPriority w:val="9"/>
    <w:qFormat/>
    <w:pPr>
      <w:spacing w:before="100" w:beforeAutospacing="1" w:after="100" w:afterAutospacing="1"/>
      <w:outlineLvl w:val="3"/>
    </w:pPr>
    <w:rPr>
      <w:b/>
      <w:bCs/>
      <w:sz w:val="30"/>
      <w:szCs w:val="30"/>
    </w:rPr>
  </w:style>
  <w:style w:type="paragraph" w:styleId="Heading5">
    <w:name w:val="heading 5"/>
    <w:basedOn w:val="Normal"/>
    <w:link w:val="Heading5Char"/>
    <w:uiPriority w:val="9"/>
    <w:qFormat/>
    <w:pPr>
      <w:spacing w:before="100" w:beforeAutospacing="1" w:after="100" w:afterAutospacing="1"/>
      <w:outlineLvl w:val="4"/>
    </w:pPr>
    <w:rPr>
      <w:b/>
      <w:bCs/>
      <w:sz w:val="27"/>
      <w:szCs w:val="27"/>
    </w:rPr>
  </w:style>
  <w:style w:type="paragraph" w:styleId="Heading6">
    <w:name w:val="heading 6"/>
    <w:basedOn w:val="Normal"/>
    <w:link w:val="Heading6Char"/>
    <w:uiPriority w:val="9"/>
    <w:qFormat/>
    <w:pPr>
      <w:spacing w:before="100" w:beforeAutospacing="1" w:after="100" w:afterAutospacing="1"/>
      <w:outlineLvl w:val="5"/>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3399"/>
      <w:u w:val="single"/>
    </w:rPr>
  </w:style>
  <w:style w:type="character" w:styleId="FollowedHyperlink">
    <w:name w:val="FollowedHyperlink"/>
    <w:basedOn w:val="DefaultParagraphFont"/>
    <w:uiPriority w:val="99"/>
    <w:semiHidden/>
    <w:unhideWhenUsed/>
    <w:rPr>
      <w:color w:val="72007C"/>
      <w:u w:val="single"/>
    </w:rPr>
  </w:style>
  <w:style w:type="character" w:styleId="HTMLCode">
    <w:name w:val="HTML Code"/>
    <w:basedOn w:val="DefaultParagraphFont"/>
    <w:uiPriority w:val="99"/>
    <w:semiHidden/>
    <w:unhideWhenUsed/>
    <w:rPr>
      <w:rFonts w:ascii="Courier New" w:eastAsiaTheme="minorEastAsia" w:hAnsi="Courier New" w:cs="Courier New" w:hint="default"/>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6"/>
      <w:szCs w:val="26"/>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Sample">
    <w:name w:val="HTML Sample"/>
    <w:basedOn w:val="DefaultParagraphFont"/>
    <w:uiPriority w:val="99"/>
    <w:semiHidden/>
    <w:unhideWhenUsed/>
    <w:rPr>
      <w:rFonts w:ascii="Courier New" w:eastAsiaTheme="minorEastAsia" w:hAnsi="Courier New" w:cs="Courier New" w:hint="default"/>
      <w:sz w:val="26"/>
      <w:szCs w:val="26"/>
    </w:rPr>
  </w:style>
  <w:style w:type="character" w:styleId="HTMLTypewriter">
    <w:name w:val="HTML Typewriter"/>
    <w:basedOn w:val="DefaultParagraphFont"/>
    <w:uiPriority w:val="99"/>
    <w:semiHidden/>
    <w:unhideWhenUsed/>
    <w:rPr>
      <w:rFonts w:ascii="Courier New" w:eastAsiaTheme="minorEastAsia" w:hAnsi="Courier New" w:cs="Courier New" w:hint="default"/>
      <w:sz w:val="26"/>
      <w:szCs w:val="26"/>
    </w:rPr>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customStyle="1" w:styleId="horizontal-rule">
    <w:name w:val="horizontal-rule"/>
    <w:basedOn w:val="Normal"/>
    <w:pPr>
      <w:pBdr>
        <w:top w:val="single" w:sz="2" w:space="0" w:color="CCCC99"/>
        <w:left w:val="single" w:sz="2" w:space="0" w:color="CCCC99"/>
        <w:bottom w:val="single" w:sz="6" w:space="0" w:color="CCCC99"/>
        <w:right w:val="single" w:sz="2" w:space="0" w:color="CCCC99"/>
      </w:pBdr>
      <w:spacing w:before="100" w:beforeAutospacing="1" w:after="480"/>
    </w:pPr>
  </w:style>
  <w:style w:type="paragraph" w:customStyle="1" w:styleId="zz-legal-notice">
    <w:name w:val="zz-legal-notice"/>
    <w:basedOn w:val="Normal"/>
    <w:pPr>
      <w:spacing w:before="100" w:beforeAutospacing="1" w:after="100" w:afterAutospacing="1"/>
    </w:pPr>
    <w:rPr>
      <w:sz w:val="20"/>
      <w:szCs w:val="20"/>
    </w:rPr>
  </w:style>
  <w:style w:type="paragraph" w:customStyle="1" w:styleId="notep1">
    <w:name w:val="notep1"/>
    <w:basedOn w:val="Normal"/>
    <w:rPr>
      <w:b/>
      <w:bCs/>
    </w:rPr>
  </w:style>
  <w:style w:type="paragraph" w:customStyle="1" w:styleId="ind">
    <w:name w:val="ind"/>
    <w:basedOn w:val="Normal"/>
    <w:pPr>
      <w:spacing w:before="100" w:beforeAutospacing="1" w:after="100" w:afterAutospacing="1"/>
    </w:pPr>
  </w:style>
  <w:style w:type="paragraph" w:customStyle="1" w:styleId="bold">
    <w:name w:val="bold"/>
    <w:basedOn w:val="Normal"/>
    <w:pPr>
      <w:spacing w:before="100" w:beforeAutospacing="1" w:after="100" w:afterAutospacing="1"/>
    </w:pPr>
    <w:rPr>
      <w:b/>
      <w:bCs/>
    </w:rPr>
  </w:style>
  <w:style w:type="paragraph" w:customStyle="1" w:styleId="codeinlinebold">
    <w:name w:val="codeinlinebold"/>
    <w:basedOn w:val="Normal"/>
    <w:pPr>
      <w:spacing w:before="100" w:beforeAutospacing="1" w:after="100" w:afterAutospacing="1"/>
    </w:pPr>
    <w:rPr>
      <w:b/>
      <w:bCs/>
    </w:rPr>
  </w:style>
  <w:style w:type="paragraph" w:customStyle="1" w:styleId="syntaxinlinebold">
    <w:name w:val="syntaxinlinebold"/>
    <w:basedOn w:val="Normal"/>
    <w:pPr>
      <w:spacing w:before="100" w:beforeAutospacing="1" w:after="100" w:afterAutospacing="1"/>
    </w:pPr>
    <w:rPr>
      <w:b/>
      <w:bCs/>
    </w:rPr>
  </w:style>
  <w:style w:type="paragraph" w:customStyle="1" w:styleId="term">
    <w:name w:val="term"/>
    <w:basedOn w:val="Normal"/>
    <w:pPr>
      <w:spacing w:before="100" w:beforeAutospacing="1" w:after="100" w:afterAutospacing="1"/>
    </w:pPr>
    <w:rPr>
      <w:b/>
      <w:bCs/>
    </w:rPr>
  </w:style>
  <w:style w:type="paragraph" w:customStyle="1" w:styleId="glossterm">
    <w:name w:val="glossterm"/>
    <w:basedOn w:val="Normal"/>
    <w:pPr>
      <w:spacing w:before="100" w:beforeAutospacing="1" w:after="100" w:afterAutospacing="1"/>
    </w:pPr>
    <w:rPr>
      <w:b/>
      <w:bCs/>
    </w:rPr>
  </w:style>
  <w:style w:type="paragraph" w:customStyle="1" w:styleId="seghead">
    <w:name w:val="seghead"/>
    <w:basedOn w:val="Normal"/>
    <w:pPr>
      <w:spacing w:before="100" w:beforeAutospacing="1" w:after="100" w:afterAutospacing="1"/>
    </w:pPr>
    <w:rPr>
      <w:b/>
      <w:bCs/>
    </w:rPr>
  </w:style>
  <w:style w:type="paragraph" w:customStyle="1" w:styleId="glossaryterm">
    <w:name w:val="glossaryterm"/>
    <w:basedOn w:val="Normal"/>
    <w:pPr>
      <w:spacing w:before="100" w:beforeAutospacing="1" w:after="100" w:afterAutospacing="1"/>
    </w:pPr>
    <w:rPr>
      <w:b/>
      <w:bCs/>
    </w:rPr>
  </w:style>
  <w:style w:type="paragraph" w:customStyle="1" w:styleId="keyword">
    <w:name w:val="keyword"/>
    <w:basedOn w:val="Normal"/>
    <w:pPr>
      <w:spacing w:before="100" w:beforeAutospacing="1" w:after="100" w:afterAutospacing="1"/>
    </w:pPr>
    <w:rPr>
      <w:b/>
      <w:bCs/>
    </w:rPr>
  </w:style>
  <w:style w:type="paragraph" w:customStyle="1" w:styleId="msg">
    <w:name w:val="msg"/>
    <w:basedOn w:val="Normal"/>
    <w:pPr>
      <w:spacing w:before="100" w:beforeAutospacing="1" w:after="100" w:afterAutospacing="1"/>
    </w:pPr>
    <w:rPr>
      <w:b/>
      <w:bCs/>
    </w:rPr>
  </w:style>
  <w:style w:type="paragraph" w:customStyle="1" w:styleId="msgexplankw">
    <w:name w:val="msgexplankw"/>
    <w:basedOn w:val="Normal"/>
    <w:pPr>
      <w:spacing w:before="100" w:beforeAutospacing="1" w:after="100" w:afterAutospacing="1"/>
    </w:pPr>
    <w:rPr>
      <w:b/>
      <w:bCs/>
    </w:rPr>
  </w:style>
  <w:style w:type="paragraph" w:customStyle="1" w:styleId="msgactionkw">
    <w:name w:val="msgactionkw"/>
    <w:basedOn w:val="Normal"/>
    <w:pPr>
      <w:spacing w:before="100" w:beforeAutospacing="1" w:after="100" w:afterAutospacing="1"/>
    </w:pPr>
    <w:rPr>
      <w:b/>
      <w:bCs/>
    </w:rPr>
  </w:style>
  <w:style w:type="paragraph" w:customStyle="1" w:styleId="msglevelkw">
    <w:name w:val="msglevelkw"/>
    <w:basedOn w:val="Normal"/>
    <w:pPr>
      <w:spacing w:before="100" w:beforeAutospacing="1" w:after="100" w:afterAutospacing="1"/>
    </w:pPr>
    <w:rPr>
      <w:b/>
      <w:bCs/>
    </w:rPr>
  </w:style>
  <w:style w:type="paragraph" w:customStyle="1" w:styleId="msgorigkw">
    <w:name w:val="msgorigkw"/>
    <w:basedOn w:val="Normal"/>
    <w:pPr>
      <w:spacing w:before="100" w:beforeAutospacing="1" w:after="100" w:afterAutospacing="1"/>
    </w:pPr>
    <w:rPr>
      <w:b/>
      <w:bCs/>
    </w:rPr>
  </w:style>
  <w:style w:type="paragraph" w:customStyle="1" w:styleId="msgaudkw">
    <w:name w:val="msgaudkw"/>
    <w:basedOn w:val="Normal"/>
    <w:pPr>
      <w:spacing w:before="100" w:beforeAutospacing="1" w:after="100" w:afterAutospacing="1"/>
    </w:pPr>
    <w:rPr>
      <w:b/>
      <w:bCs/>
    </w:rPr>
  </w:style>
  <w:style w:type="paragraph" w:customStyle="1" w:styleId="xreftitlebold">
    <w:name w:val="xreftitlebold"/>
    <w:basedOn w:val="Normal"/>
    <w:pPr>
      <w:spacing w:before="100" w:beforeAutospacing="1" w:after="100" w:afterAutospacing="1"/>
    </w:pPr>
    <w:rPr>
      <w:b/>
      <w:bCs/>
    </w:rPr>
  </w:style>
  <w:style w:type="paragraph" w:customStyle="1" w:styleId="xrefglossterm">
    <w:name w:val="xrefglossterm"/>
    <w:basedOn w:val="Normal"/>
    <w:pPr>
      <w:spacing w:before="100" w:beforeAutospacing="1" w:after="100" w:afterAutospacing="1"/>
    </w:pPr>
    <w:rPr>
      <w:b/>
      <w:bCs/>
    </w:rPr>
  </w:style>
  <w:style w:type="paragraph" w:customStyle="1" w:styleId="italic">
    <w:name w:val="italic"/>
    <w:basedOn w:val="Normal"/>
    <w:pPr>
      <w:spacing w:before="100" w:beforeAutospacing="1" w:after="100" w:afterAutospacing="1"/>
    </w:pPr>
    <w:rPr>
      <w:i/>
      <w:iCs/>
    </w:rPr>
  </w:style>
  <w:style w:type="paragraph" w:customStyle="1" w:styleId="codeinlineitalic">
    <w:name w:val="codeinlineitalic"/>
    <w:basedOn w:val="Normal"/>
    <w:pPr>
      <w:spacing w:before="100" w:beforeAutospacing="1" w:after="100" w:afterAutospacing="1"/>
    </w:pPr>
    <w:rPr>
      <w:i/>
      <w:iCs/>
    </w:rPr>
  </w:style>
  <w:style w:type="paragraph" w:customStyle="1" w:styleId="syntaxinlineitalic">
    <w:name w:val="syntaxinlineitalic"/>
    <w:basedOn w:val="Normal"/>
    <w:pPr>
      <w:spacing w:before="100" w:beforeAutospacing="1" w:after="100" w:afterAutospacing="1"/>
    </w:pPr>
    <w:rPr>
      <w:i/>
      <w:iCs/>
    </w:rPr>
  </w:style>
  <w:style w:type="paragraph" w:customStyle="1" w:styleId="variable">
    <w:name w:val="variable"/>
    <w:basedOn w:val="Normal"/>
    <w:pPr>
      <w:spacing w:before="100" w:beforeAutospacing="1" w:after="100" w:afterAutospacing="1"/>
    </w:pPr>
    <w:rPr>
      <w:i/>
      <w:iCs/>
    </w:rPr>
  </w:style>
  <w:style w:type="paragraph" w:customStyle="1" w:styleId="xreftitleitalic">
    <w:name w:val="xreftitleitalic"/>
    <w:basedOn w:val="Normal"/>
    <w:pPr>
      <w:spacing w:before="100" w:beforeAutospacing="1" w:after="100" w:afterAutospacing="1"/>
    </w:pPr>
    <w:rPr>
      <w:i/>
      <w:iCs/>
    </w:rPr>
  </w:style>
  <w:style w:type="paragraph" w:customStyle="1" w:styleId="bolditalic">
    <w:name w:val="bolditalic"/>
    <w:basedOn w:val="Normal"/>
    <w:pPr>
      <w:spacing w:before="100" w:beforeAutospacing="1" w:after="100" w:afterAutospacing="1"/>
    </w:pPr>
    <w:rPr>
      <w:b/>
      <w:bCs/>
      <w:i/>
      <w:iCs/>
    </w:rPr>
  </w:style>
  <w:style w:type="paragraph" w:customStyle="1" w:styleId="codeinlineboldital">
    <w:name w:val="codeinlineboldital"/>
    <w:basedOn w:val="Normal"/>
    <w:pPr>
      <w:spacing w:before="100" w:beforeAutospacing="1" w:after="100" w:afterAutospacing="1"/>
    </w:pPr>
    <w:rPr>
      <w:b/>
      <w:bCs/>
      <w:i/>
      <w:iCs/>
    </w:rPr>
  </w:style>
  <w:style w:type="paragraph" w:customStyle="1" w:styleId="syntaxinlineboldital">
    <w:name w:val="syntaxinlineboldital"/>
    <w:basedOn w:val="Normal"/>
    <w:pPr>
      <w:spacing w:before="100" w:beforeAutospacing="1" w:after="100" w:afterAutospacing="1"/>
    </w:pPr>
    <w:rPr>
      <w:b/>
      <w:bCs/>
      <w:i/>
      <w:iCs/>
    </w:rPr>
  </w:style>
  <w:style w:type="paragraph" w:customStyle="1" w:styleId="titleinfigure">
    <w:name w:val="titleinfigure"/>
    <w:basedOn w:val="Normal"/>
    <w:pPr>
      <w:spacing w:before="100" w:beforeAutospacing="1" w:after="100" w:afterAutospacing="1"/>
    </w:pPr>
    <w:rPr>
      <w:b/>
      <w:bCs/>
      <w:i/>
      <w:iCs/>
    </w:rPr>
  </w:style>
  <w:style w:type="paragraph" w:customStyle="1" w:styleId="titleinexample">
    <w:name w:val="titleinexample"/>
    <w:basedOn w:val="Normal"/>
    <w:pPr>
      <w:spacing w:before="100" w:beforeAutospacing="1" w:after="100" w:afterAutospacing="1"/>
    </w:pPr>
    <w:rPr>
      <w:b/>
      <w:bCs/>
      <w:i/>
      <w:iCs/>
    </w:rPr>
  </w:style>
  <w:style w:type="paragraph" w:customStyle="1" w:styleId="titleintable">
    <w:name w:val="titleintable"/>
    <w:basedOn w:val="Normal"/>
    <w:pPr>
      <w:spacing w:before="100" w:beforeAutospacing="1" w:after="100" w:afterAutospacing="1"/>
    </w:pPr>
    <w:rPr>
      <w:b/>
      <w:bCs/>
      <w:i/>
      <w:iCs/>
    </w:rPr>
  </w:style>
  <w:style w:type="paragraph" w:customStyle="1" w:styleId="titleinequation">
    <w:name w:val="titleinequation"/>
    <w:basedOn w:val="Normal"/>
    <w:pPr>
      <w:spacing w:before="100" w:beforeAutospacing="1" w:after="100" w:afterAutospacing="1"/>
    </w:pPr>
    <w:rPr>
      <w:b/>
      <w:bCs/>
      <w:i/>
      <w:iCs/>
    </w:rPr>
  </w:style>
  <w:style w:type="paragraph" w:customStyle="1" w:styleId="xreftitleboldital">
    <w:name w:val="xreftitleboldital"/>
    <w:basedOn w:val="Normal"/>
    <w:pPr>
      <w:spacing w:before="100" w:beforeAutospacing="1" w:after="100" w:afterAutospacing="1"/>
    </w:pPr>
    <w:rPr>
      <w:b/>
      <w:bCs/>
      <w:i/>
      <w:iCs/>
    </w:rPr>
  </w:style>
  <w:style w:type="paragraph" w:customStyle="1" w:styleId="itemizedlisttitle">
    <w:name w:val="itemizedlisttitle"/>
    <w:basedOn w:val="Normal"/>
    <w:pPr>
      <w:spacing w:before="100" w:beforeAutospacing="1" w:after="100" w:afterAutospacing="1"/>
    </w:pPr>
    <w:rPr>
      <w:b/>
      <w:bCs/>
    </w:rPr>
  </w:style>
  <w:style w:type="paragraph" w:customStyle="1" w:styleId="orderedlisttitle">
    <w:name w:val="orderedlisttitle"/>
    <w:basedOn w:val="Normal"/>
    <w:pPr>
      <w:spacing w:before="100" w:beforeAutospacing="1" w:after="100" w:afterAutospacing="1"/>
    </w:pPr>
    <w:rPr>
      <w:b/>
      <w:bCs/>
    </w:rPr>
  </w:style>
  <w:style w:type="paragraph" w:customStyle="1" w:styleId="segmentedlisttitle">
    <w:name w:val="segmentedlisttitle"/>
    <w:basedOn w:val="Normal"/>
    <w:pPr>
      <w:spacing w:before="100" w:beforeAutospacing="1" w:after="100" w:afterAutospacing="1"/>
    </w:pPr>
    <w:rPr>
      <w:b/>
      <w:bCs/>
    </w:rPr>
  </w:style>
  <w:style w:type="paragraph" w:customStyle="1" w:styleId="variablelisttitle">
    <w:name w:val="variablelisttitle"/>
    <w:basedOn w:val="Normal"/>
    <w:pPr>
      <w:spacing w:before="100" w:beforeAutospacing="1" w:after="100" w:afterAutospacing="1"/>
    </w:pPr>
    <w:rPr>
      <w:b/>
      <w:bCs/>
    </w:rPr>
  </w:style>
  <w:style w:type="paragraph" w:customStyle="1" w:styleId="bridgehead">
    <w:name w:val="bridgehead"/>
    <w:basedOn w:val="Normal"/>
    <w:pPr>
      <w:spacing w:before="100" w:beforeAutospacing="1" w:after="100" w:afterAutospacing="1"/>
    </w:pPr>
    <w:rPr>
      <w:b/>
      <w:bCs/>
    </w:rPr>
  </w:style>
  <w:style w:type="paragraph" w:customStyle="1" w:styleId="titleinrefsubsect3">
    <w:name w:val="titleinrefsubsect3"/>
    <w:basedOn w:val="Normal"/>
    <w:pPr>
      <w:spacing w:before="100" w:beforeAutospacing="1" w:after="100" w:afterAutospacing="1"/>
    </w:pPr>
    <w:rPr>
      <w:b/>
      <w:bCs/>
    </w:rPr>
  </w:style>
  <w:style w:type="paragraph" w:customStyle="1" w:styleId="titleinrefsubsect">
    <w:name w:val="titleinrefsubsect"/>
    <w:basedOn w:val="Normal"/>
    <w:pPr>
      <w:spacing w:before="100" w:beforeAutospacing="1" w:after="100" w:afterAutospacing="1"/>
    </w:pPr>
    <w:rPr>
      <w:b/>
      <w:bCs/>
      <w:sz w:val="30"/>
      <w:szCs w:val="30"/>
    </w:rPr>
  </w:style>
  <w:style w:type="paragraph" w:customStyle="1" w:styleId="titleinrefsubsect2">
    <w:name w:val="titleinrefsubsect2"/>
    <w:basedOn w:val="Normal"/>
    <w:pPr>
      <w:spacing w:before="100" w:beforeAutospacing="1" w:after="100" w:afterAutospacing="1"/>
    </w:pPr>
    <w:rPr>
      <w:b/>
      <w:bCs/>
      <w:sz w:val="27"/>
      <w:szCs w:val="27"/>
    </w:rPr>
  </w:style>
  <w:style w:type="paragraph" w:customStyle="1" w:styleId="subhead1">
    <w:name w:val="subhead1"/>
    <w:basedOn w:val="Normal"/>
    <w:pPr>
      <w:spacing w:before="100" w:beforeAutospacing="1" w:after="100" w:afterAutospacing="1"/>
    </w:pPr>
    <w:rPr>
      <w:b/>
      <w:bCs/>
      <w:sz w:val="33"/>
      <w:szCs w:val="33"/>
    </w:rPr>
  </w:style>
  <w:style w:type="paragraph" w:customStyle="1" w:styleId="subhead2">
    <w:name w:val="subhead2"/>
    <w:basedOn w:val="Normal"/>
    <w:pPr>
      <w:spacing w:before="100" w:beforeAutospacing="1" w:after="100" w:afterAutospacing="1"/>
    </w:pPr>
    <w:rPr>
      <w:b/>
      <w:bCs/>
    </w:rPr>
  </w:style>
  <w:style w:type="paragraph" w:customStyle="1" w:styleId="related-topics">
    <w:name w:val="related-topics"/>
    <w:basedOn w:val="Normal"/>
    <w:pPr>
      <w:pBdr>
        <w:top w:val="single" w:sz="6" w:space="8" w:color="999999"/>
      </w:pBdr>
      <w:spacing w:before="450" w:after="100" w:afterAutospacing="1"/>
    </w:pPr>
    <w:rPr>
      <w:b/>
      <w:bCs/>
      <w:sz w:val="33"/>
      <w:szCs w:val="33"/>
    </w:rPr>
  </w:style>
  <w:style w:type="paragraph" w:customStyle="1" w:styleId="subhead3">
    <w:name w:val="subhead3"/>
    <w:basedOn w:val="Normal"/>
    <w:pPr>
      <w:spacing w:before="100" w:beforeAutospacing="1" w:after="100" w:afterAutospacing="1"/>
    </w:pPr>
    <w:rPr>
      <w:b/>
      <w:bCs/>
    </w:rPr>
  </w:style>
  <w:style w:type="paragraph" w:customStyle="1" w:styleId="underline">
    <w:name w:val="underline"/>
    <w:basedOn w:val="Normal"/>
    <w:pPr>
      <w:spacing w:before="100" w:beforeAutospacing="1" w:after="100" w:afterAutospacing="1"/>
    </w:pPr>
    <w:rPr>
      <w:u w:val="single"/>
    </w:rPr>
  </w:style>
  <w:style w:type="paragraph" w:customStyle="1" w:styleId="superscript">
    <w:name w:val="superscript"/>
    <w:basedOn w:val="Normal"/>
    <w:pPr>
      <w:spacing w:before="100" w:beforeAutospacing="1" w:after="100" w:afterAutospacing="1" w:line="0" w:lineRule="auto"/>
    </w:pPr>
    <w:rPr>
      <w:vertAlign w:val="superscript"/>
    </w:rPr>
  </w:style>
  <w:style w:type="paragraph" w:customStyle="1" w:styleId="subscript">
    <w:name w:val="subscript"/>
    <w:basedOn w:val="Normal"/>
    <w:pPr>
      <w:spacing w:before="100" w:beforeAutospacing="1" w:after="100" w:afterAutospacing="1" w:line="0" w:lineRule="auto"/>
    </w:pPr>
    <w:rPr>
      <w:vertAlign w:val="subscript"/>
    </w:rPr>
  </w:style>
  <w:style w:type="paragraph" w:customStyle="1" w:styleId="listofeft">
    <w:name w:val="listofeft"/>
    <w:basedOn w:val="Normal"/>
    <w:pPr>
      <w:spacing w:before="100" w:beforeAutospacing="1" w:after="100" w:afterAutospacing="1"/>
    </w:pPr>
  </w:style>
  <w:style w:type="paragraph" w:customStyle="1" w:styleId="betadraft">
    <w:name w:val="betadraft"/>
    <w:basedOn w:val="Normal"/>
    <w:pPr>
      <w:shd w:val="clear" w:color="auto" w:fill="FFFFFF"/>
      <w:spacing w:before="100" w:beforeAutospacing="1" w:after="100" w:afterAutospacing="1"/>
    </w:pPr>
    <w:rPr>
      <w:color w:val="EE0000"/>
    </w:rPr>
  </w:style>
  <w:style w:type="paragraph" w:customStyle="1" w:styleId="alphabetanotice">
    <w:name w:val="alphabetanotice"/>
    <w:basedOn w:val="Normal"/>
    <w:pPr>
      <w:shd w:val="clear" w:color="auto" w:fill="FFFFFF"/>
      <w:spacing w:before="100" w:beforeAutospacing="1" w:after="100" w:afterAutospacing="1"/>
    </w:pPr>
    <w:rPr>
      <w:color w:val="EE0000"/>
    </w:rPr>
  </w:style>
  <w:style w:type="paragraph" w:customStyle="1" w:styleId="revenuerecognitionnotice">
    <w:name w:val="revenuerecognitionnotice"/>
    <w:basedOn w:val="Normal"/>
    <w:pPr>
      <w:shd w:val="clear" w:color="auto" w:fill="FFFFFF"/>
      <w:spacing w:before="100" w:beforeAutospacing="1" w:after="100" w:afterAutospacing="1"/>
    </w:pPr>
    <w:rPr>
      <w:color w:val="EE0000"/>
    </w:rPr>
  </w:style>
  <w:style w:type="paragraph" w:customStyle="1" w:styleId="betadraftsubtitle">
    <w:name w:val="betadraftsubtitle"/>
    <w:basedOn w:val="Normal"/>
    <w:pPr>
      <w:shd w:val="clear" w:color="auto" w:fill="FFFFFF"/>
      <w:spacing w:before="100" w:beforeAutospacing="1" w:after="100" w:afterAutospacing="1"/>
      <w:jc w:val="center"/>
    </w:pPr>
    <w:rPr>
      <w:b/>
      <w:bCs/>
      <w:color w:val="EE0000"/>
    </w:rPr>
  </w:style>
  <w:style w:type="paragraph" w:customStyle="1" w:styleId="comment">
    <w:name w:val="comment"/>
    <w:basedOn w:val="Normal"/>
    <w:pPr>
      <w:shd w:val="clear" w:color="auto" w:fill="FFFFFF"/>
      <w:spacing w:before="100" w:beforeAutospacing="1" w:after="100" w:afterAutospacing="1"/>
    </w:pPr>
    <w:rPr>
      <w:b/>
      <w:bCs/>
      <w:color w:val="008800"/>
    </w:rPr>
  </w:style>
  <w:style w:type="paragraph" w:customStyle="1" w:styleId="copyrightlogo">
    <w:name w:val="copyrightlogo"/>
    <w:basedOn w:val="Normal"/>
    <w:pPr>
      <w:spacing w:before="100" w:beforeAutospacing="1" w:after="100" w:afterAutospacing="1"/>
      <w:jc w:val="center"/>
    </w:pPr>
    <w:rPr>
      <w:sz w:val="20"/>
      <w:szCs w:val="20"/>
    </w:rPr>
  </w:style>
  <w:style w:type="paragraph" w:customStyle="1" w:styleId="tahiti-highlight-example">
    <w:name w:val="tahiti-highlight-example"/>
    <w:basedOn w:val="Normal"/>
    <w:pPr>
      <w:shd w:val="clear" w:color="auto" w:fill="FFFF99"/>
      <w:spacing w:before="100" w:beforeAutospacing="1" w:after="100" w:afterAutospacing="1"/>
    </w:pPr>
    <w:rPr>
      <w:color w:val="000000"/>
    </w:rPr>
  </w:style>
  <w:style w:type="paragraph" w:customStyle="1" w:styleId="tahiti-highlight-search">
    <w:name w:val="tahiti-highlight-search"/>
    <w:basedOn w:val="Normal"/>
    <w:pPr>
      <w:shd w:val="clear" w:color="auto" w:fill="99CCFF"/>
      <w:spacing w:before="100" w:beforeAutospacing="1" w:after="100" w:afterAutospacing="1"/>
    </w:pPr>
    <w:rPr>
      <w:color w:val="000000"/>
    </w:rPr>
  </w:style>
  <w:style w:type="paragraph" w:customStyle="1" w:styleId="tahiti-sidebar-heading">
    <w:name w:val="tahiti-sidebar-heading"/>
    <w:basedOn w:val="Normal"/>
    <w:pPr>
      <w:spacing w:before="100" w:beforeAutospacing="1"/>
    </w:pPr>
    <w:rPr>
      <w:sz w:val="26"/>
      <w:szCs w:val="26"/>
    </w:rPr>
  </w:style>
  <w:style w:type="paragraph" w:customStyle="1" w:styleId="level1">
    <w:name w:val="level1"/>
    <w:basedOn w:val="Normal"/>
    <w:pPr>
      <w:spacing w:before="100" w:beforeAutospacing="1" w:after="100" w:afterAutospacing="1"/>
      <w:ind w:left="300"/>
    </w:pPr>
    <w:rPr>
      <w:rFonts w:ascii="Arial" w:hAnsi="Arial" w:cs="Arial"/>
    </w:rPr>
  </w:style>
  <w:style w:type="paragraph" w:customStyle="1" w:styleId="level2">
    <w:name w:val="level2"/>
    <w:basedOn w:val="Normal"/>
    <w:pPr>
      <w:spacing w:before="100" w:beforeAutospacing="1" w:after="100" w:afterAutospacing="1"/>
      <w:ind w:left="600"/>
    </w:pPr>
    <w:rPr>
      <w:rFonts w:ascii="Arial" w:hAnsi="Arial" w:cs="Arial"/>
    </w:rPr>
  </w:style>
  <w:style w:type="paragraph" w:customStyle="1" w:styleId="level3">
    <w:name w:val="level3"/>
    <w:basedOn w:val="Normal"/>
    <w:pPr>
      <w:spacing w:before="100" w:beforeAutospacing="1" w:after="100" w:afterAutospacing="1"/>
      <w:ind w:left="900"/>
    </w:pPr>
    <w:rPr>
      <w:rFonts w:ascii="Arial" w:hAnsi="Arial" w:cs="Arial"/>
    </w:rPr>
  </w:style>
  <w:style w:type="paragraph" w:customStyle="1" w:styleId="level4">
    <w:name w:val="level4"/>
    <w:basedOn w:val="Normal"/>
    <w:pPr>
      <w:spacing w:before="100" w:beforeAutospacing="1" w:after="100" w:afterAutospacing="1"/>
      <w:ind w:left="1200"/>
    </w:pPr>
    <w:rPr>
      <w:rFonts w:ascii="Arial" w:hAnsi="Arial" w:cs="Arial"/>
    </w:rPr>
  </w:style>
  <w:style w:type="character" w:customStyle="1" w:styleId="gui-object">
    <w:name w:val="gui-object"/>
    <w:basedOn w:val="DefaultParagraphFont"/>
    <w:rPr>
      <w:b/>
      <w:bCs/>
    </w:rPr>
  </w:style>
  <w:style w:type="character" w:customStyle="1" w:styleId="gui-object-action">
    <w:name w:val="gui-object-action"/>
    <w:basedOn w:val="DefaultParagraphFont"/>
    <w:rPr>
      <w:b/>
      <w:bCs/>
    </w:rPr>
  </w:style>
  <w:style w:type="character" w:customStyle="1" w:styleId="gui-object-action-var">
    <w:name w:val="gui-object-action-var"/>
    <w:basedOn w:val="DefaultParagraphFont"/>
    <w:rPr>
      <w:b/>
      <w:bCs/>
      <w:i/>
      <w:iCs/>
    </w:rPr>
  </w:style>
  <w:style w:type="character" w:customStyle="1" w:styleId="icon">
    <w:name w:val="icon"/>
    <w:basedOn w:val="DefaultParagraphFont"/>
  </w:style>
  <w:style w:type="character" w:customStyle="1" w:styleId="bold1">
    <w:name w:val="bold1"/>
    <w:basedOn w:val="DefaultParagraphFont"/>
    <w:rPr>
      <w:b/>
      <w:bCs/>
    </w:rPr>
  </w:style>
  <w:style w:type="character" w:customStyle="1" w:styleId="copyrightlogo1">
    <w:name w:val="copyrightlogo1"/>
    <w:basedOn w:val="DefaultParagraphFont"/>
    <w:rPr>
      <w:sz w:val="20"/>
      <w:szCs w:val="20"/>
    </w:rPr>
  </w:style>
  <w:style w:type="paragraph" w:styleId="BalloonText">
    <w:name w:val="Balloon Text"/>
    <w:basedOn w:val="Normal"/>
    <w:link w:val="BalloonTextChar"/>
    <w:uiPriority w:val="99"/>
    <w:semiHidden/>
    <w:unhideWhenUsed/>
    <w:rsid w:val="007D7ED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EDC"/>
    <w:rPr>
      <w:rFonts w:ascii="Segoe UI" w:eastAsiaTheme="minorEastAsia" w:hAnsi="Segoe UI" w:cs="Segoe UI"/>
      <w:sz w:val="18"/>
      <w:szCs w:val="18"/>
    </w:rPr>
  </w:style>
  <w:style w:type="character" w:styleId="CommentReference">
    <w:name w:val="annotation reference"/>
    <w:basedOn w:val="DefaultParagraphFont"/>
    <w:uiPriority w:val="99"/>
    <w:semiHidden/>
    <w:unhideWhenUsed/>
    <w:rsid w:val="007D7EDC"/>
    <w:rPr>
      <w:sz w:val="16"/>
      <w:szCs w:val="16"/>
    </w:rPr>
  </w:style>
  <w:style w:type="paragraph" w:styleId="CommentText">
    <w:name w:val="annotation text"/>
    <w:basedOn w:val="Normal"/>
    <w:link w:val="CommentTextChar"/>
    <w:uiPriority w:val="99"/>
    <w:unhideWhenUsed/>
    <w:rsid w:val="007D7EDC"/>
    <w:rPr>
      <w:sz w:val="20"/>
      <w:szCs w:val="20"/>
    </w:rPr>
  </w:style>
  <w:style w:type="character" w:customStyle="1" w:styleId="CommentTextChar">
    <w:name w:val="Comment Text Char"/>
    <w:basedOn w:val="DefaultParagraphFont"/>
    <w:link w:val="CommentText"/>
    <w:uiPriority w:val="99"/>
    <w:rsid w:val="007D7EDC"/>
    <w:rPr>
      <w:rFonts w:eastAsiaTheme="minorEastAsia"/>
    </w:rPr>
  </w:style>
  <w:style w:type="paragraph" w:styleId="CommentSubject">
    <w:name w:val="annotation subject"/>
    <w:basedOn w:val="CommentText"/>
    <w:next w:val="CommentText"/>
    <w:link w:val="CommentSubjectChar"/>
    <w:uiPriority w:val="99"/>
    <w:semiHidden/>
    <w:unhideWhenUsed/>
    <w:rsid w:val="007D7EDC"/>
    <w:rPr>
      <w:b/>
      <w:bCs/>
    </w:rPr>
  </w:style>
  <w:style w:type="character" w:customStyle="1" w:styleId="CommentSubjectChar">
    <w:name w:val="Comment Subject Char"/>
    <w:basedOn w:val="CommentTextChar"/>
    <w:link w:val="CommentSubject"/>
    <w:uiPriority w:val="99"/>
    <w:semiHidden/>
    <w:rsid w:val="007D7EDC"/>
    <w:rPr>
      <w:rFonts w:eastAsiaTheme="minorEastAsi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99592">
      <w:marLeft w:val="0"/>
      <w:marRight w:val="0"/>
      <w:marTop w:val="0"/>
      <w:marBottom w:val="0"/>
      <w:divBdr>
        <w:top w:val="none" w:sz="0" w:space="0" w:color="auto"/>
        <w:left w:val="none" w:sz="0" w:space="0" w:color="auto"/>
        <w:bottom w:val="none" w:sz="0" w:space="0" w:color="auto"/>
        <w:right w:val="none" w:sz="0" w:space="0" w:color="auto"/>
      </w:divBdr>
      <w:divsChild>
        <w:div w:id="1368875174">
          <w:marLeft w:val="0"/>
          <w:marRight w:val="0"/>
          <w:marTop w:val="0"/>
          <w:marBottom w:val="0"/>
          <w:divBdr>
            <w:top w:val="none" w:sz="0" w:space="0" w:color="auto"/>
            <w:left w:val="none" w:sz="0" w:space="0" w:color="auto"/>
            <w:bottom w:val="none" w:sz="0" w:space="0" w:color="auto"/>
            <w:right w:val="none" w:sz="0" w:space="0" w:color="auto"/>
          </w:divBdr>
        </w:div>
      </w:divsChild>
    </w:div>
    <w:div w:id="1598171358">
      <w:marLeft w:val="0"/>
      <w:marRight w:val="0"/>
      <w:marTop w:val="0"/>
      <w:marBottom w:val="0"/>
      <w:divBdr>
        <w:top w:val="none" w:sz="0" w:space="0" w:color="auto"/>
        <w:left w:val="none" w:sz="0" w:space="0" w:color="auto"/>
        <w:bottom w:val="none" w:sz="0" w:space="0" w:color="auto"/>
        <w:right w:val="none" w:sz="0" w:space="0" w:color="auto"/>
      </w:divBdr>
    </w:div>
    <w:div w:id="1890803084">
      <w:marLeft w:val="0"/>
      <w:marRight w:val="0"/>
      <w:marTop w:val="0"/>
      <w:marBottom w:val="0"/>
      <w:divBdr>
        <w:top w:val="none" w:sz="0" w:space="0" w:color="auto"/>
        <w:left w:val="none" w:sz="0" w:space="0" w:color="auto"/>
        <w:bottom w:val="none" w:sz="0" w:space="0" w:color="auto"/>
        <w:right w:val="none" w:sz="0" w:space="0" w:color="auto"/>
      </w:divBdr>
      <w:divsChild>
        <w:div w:id="2002657737">
          <w:marLeft w:val="0"/>
          <w:marRight w:val="0"/>
          <w:marTop w:val="0"/>
          <w:marBottom w:val="0"/>
          <w:divBdr>
            <w:top w:val="none" w:sz="0" w:space="0" w:color="auto"/>
            <w:left w:val="none" w:sz="0" w:space="0" w:color="auto"/>
            <w:bottom w:val="none" w:sz="0" w:space="0" w:color="auto"/>
            <w:right w:val="none" w:sz="0" w:space="0" w:color="auto"/>
          </w:divBdr>
        </w:div>
        <w:div w:id="511606230">
          <w:marLeft w:val="0"/>
          <w:marRight w:val="0"/>
          <w:marTop w:val="0"/>
          <w:marBottom w:val="0"/>
          <w:divBdr>
            <w:top w:val="none" w:sz="0" w:space="0" w:color="auto"/>
            <w:left w:val="none" w:sz="0" w:space="0" w:color="auto"/>
            <w:bottom w:val="none" w:sz="0" w:space="0" w:color="auto"/>
            <w:right w:val="none" w:sz="0" w:space="0" w:color="auto"/>
          </w:divBdr>
          <w:divsChild>
            <w:div w:id="32853138">
              <w:marLeft w:val="0"/>
              <w:marRight w:val="0"/>
              <w:marTop w:val="0"/>
              <w:marBottom w:val="0"/>
              <w:divBdr>
                <w:top w:val="none" w:sz="0" w:space="0" w:color="auto"/>
                <w:left w:val="none" w:sz="0" w:space="0" w:color="auto"/>
                <w:bottom w:val="none" w:sz="0" w:space="0" w:color="auto"/>
                <w:right w:val="none" w:sz="0" w:space="0" w:color="auto"/>
              </w:divBdr>
              <w:divsChild>
                <w:div w:id="143748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64451">
          <w:marLeft w:val="0"/>
          <w:marRight w:val="0"/>
          <w:marTop w:val="0"/>
          <w:marBottom w:val="0"/>
          <w:divBdr>
            <w:top w:val="none" w:sz="0" w:space="0" w:color="auto"/>
            <w:left w:val="none" w:sz="0" w:space="0" w:color="auto"/>
            <w:bottom w:val="none" w:sz="0" w:space="0" w:color="auto"/>
            <w:right w:val="none" w:sz="0" w:space="0" w:color="auto"/>
          </w:divBdr>
          <w:divsChild>
            <w:div w:id="1710764693">
              <w:marLeft w:val="0"/>
              <w:marRight w:val="0"/>
              <w:marTop w:val="0"/>
              <w:marBottom w:val="0"/>
              <w:divBdr>
                <w:top w:val="none" w:sz="0" w:space="0" w:color="auto"/>
                <w:left w:val="none" w:sz="0" w:space="0" w:color="auto"/>
                <w:bottom w:val="none" w:sz="0" w:space="0" w:color="auto"/>
                <w:right w:val="none" w:sz="0" w:space="0" w:color="auto"/>
              </w:divBdr>
              <w:divsChild>
                <w:div w:id="987248878">
                  <w:marLeft w:val="0"/>
                  <w:marRight w:val="0"/>
                  <w:marTop w:val="0"/>
                  <w:marBottom w:val="0"/>
                  <w:divBdr>
                    <w:top w:val="none" w:sz="0" w:space="0" w:color="auto"/>
                    <w:left w:val="none" w:sz="0" w:space="0" w:color="auto"/>
                    <w:bottom w:val="none" w:sz="0" w:space="0" w:color="auto"/>
                    <w:right w:val="none" w:sz="0" w:space="0" w:color="auto"/>
                  </w:divBdr>
                  <w:divsChild>
                    <w:div w:id="58210716">
                      <w:marLeft w:val="0"/>
                      <w:marRight w:val="0"/>
                      <w:marTop w:val="0"/>
                      <w:marBottom w:val="0"/>
                      <w:divBdr>
                        <w:top w:val="none" w:sz="0" w:space="0" w:color="auto"/>
                        <w:left w:val="none" w:sz="0" w:space="0" w:color="auto"/>
                        <w:bottom w:val="none" w:sz="0" w:space="0" w:color="auto"/>
                        <w:right w:val="none" w:sz="0" w:space="0" w:color="auto"/>
                      </w:divBdr>
                    </w:div>
                  </w:divsChild>
                </w:div>
                <w:div w:id="148917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2299">
          <w:marLeft w:val="0"/>
          <w:marRight w:val="0"/>
          <w:marTop w:val="0"/>
          <w:marBottom w:val="0"/>
          <w:divBdr>
            <w:top w:val="none" w:sz="0" w:space="0" w:color="auto"/>
            <w:left w:val="none" w:sz="0" w:space="0" w:color="auto"/>
            <w:bottom w:val="none" w:sz="0" w:space="0" w:color="auto"/>
            <w:right w:val="none" w:sz="0" w:space="0" w:color="auto"/>
          </w:divBdr>
          <w:divsChild>
            <w:div w:id="2067990693">
              <w:marLeft w:val="0"/>
              <w:marRight w:val="0"/>
              <w:marTop w:val="0"/>
              <w:marBottom w:val="0"/>
              <w:divBdr>
                <w:top w:val="none" w:sz="0" w:space="0" w:color="auto"/>
                <w:left w:val="none" w:sz="0" w:space="0" w:color="auto"/>
                <w:bottom w:val="none" w:sz="0" w:space="0" w:color="auto"/>
                <w:right w:val="none" w:sz="0" w:space="0" w:color="auto"/>
              </w:divBdr>
              <w:divsChild>
                <w:div w:id="2071808235">
                  <w:marLeft w:val="0"/>
                  <w:marRight w:val="0"/>
                  <w:marTop w:val="0"/>
                  <w:marBottom w:val="0"/>
                  <w:divBdr>
                    <w:top w:val="none" w:sz="0" w:space="0" w:color="auto"/>
                    <w:left w:val="none" w:sz="0" w:space="0" w:color="auto"/>
                    <w:bottom w:val="none" w:sz="0" w:space="0" w:color="auto"/>
                    <w:right w:val="none" w:sz="0" w:space="0" w:color="auto"/>
                  </w:divBdr>
                  <w:divsChild>
                    <w:div w:id="581330394">
                      <w:marLeft w:val="0"/>
                      <w:marRight w:val="0"/>
                      <w:marTop w:val="0"/>
                      <w:marBottom w:val="0"/>
                      <w:divBdr>
                        <w:top w:val="none" w:sz="0" w:space="0" w:color="auto"/>
                        <w:left w:val="none" w:sz="0" w:space="0" w:color="auto"/>
                        <w:bottom w:val="none" w:sz="0" w:space="0" w:color="auto"/>
                        <w:right w:val="none" w:sz="0" w:space="0" w:color="auto"/>
                      </w:divBdr>
                      <w:divsChild>
                        <w:div w:id="18812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802241">
          <w:marLeft w:val="0"/>
          <w:marRight w:val="0"/>
          <w:marTop w:val="0"/>
          <w:marBottom w:val="0"/>
          <w:divBdr>
            <w:top w:val="none" w:sz="0" w:space="0" w:color="auto"/>
            <w:left w:val="none" w:sz="0" w:space="0" w:color="auto"/>
            <w:bottom w:val="none" w:sz="0" w:space="0" w:color="auto"/>
            <w:right w:val="none" w:sz="0" w:space="0" w:color="auto"/>
          </w:divBdr>
          <w:divsChild>
            <w:div w:id="1349910907">
              <w:marLeft w:val="0"/>
              <w:marRight w:val="0"/>
              <w:marTop w:val="0"/>
              <w:marBottom w:val="0"/>
              <w:divBdr>
                <w:top w:val="none" w:sz="0" w:space="0" w:color="auto"/>
                <w:left w:val="none" w:sz="0" w:space="0" w:color="auto"/>
                <w:bottom w:val="none" w:sz="0" w:space="0" w:color="auto"/>
                <w:right w:val="none" w:sz="0" w:space="0" w:color="auto"/>
              </w:divBdr>
              <w:divsChild>
                <w:div w:id="429543582">
                  <w:marLeft w:val="0"/>
                  <w:marRight w:val="0"/>
                  <w:marTop w:val="0"/>
                  <w:marBottom w:val="0"/>
                  <w:divBdr>
                    <w:top w:val="none" w:sz="0" w:space="0" w:color="auto"/>
                    <w:left w:val="none" w:sz="0" w:space="0" w:color="auto"/>
                    <w:bottom w:val="none" w:sz="0" w:space="0" w:color="auto"/>
                    <w:right w:val="none" w:sz="0" w:space="0" w:color="auto"/>
                  </w:divBdr>
                  <w:divsChild>
                    <w:div w:id="60053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928568">
          <w:marLeft w:val="0"/>
          <w:marRight w:val="0"/>
          <w:marTop w:val="0"/>
          <w:marBottom w:val="0"/>
          <w:divBdr>
            <w:top w:val="none" w:sz="0" w:space="0" w:color="auto"/>
            <w:left w:val="none" w:sz="0" w:space="0" w:color="auto"/>
            <w:bottom w:val="none" w:sz="0" w:space="0" w:color="auto"/>
            <w:right w:val="none" w:sz="0" w:space="0" w:color="auto"/>
          </w:divBdr>
          <w:divsChild>
            <w:div w:id="483477021">
              <w:marLeft w:val="0"/>
              <w:marRight w:val="0"/>
              <w:marTop w:val="0"/>
              <w:marBottom w:val="0"/>
              <w:divBdr>
                <w:top w:val="none" w:sz="0" w:space="0" w:color="auto"/>
                <w:left w:val="none" w:sz="0" w:space="0" w:color="auto"/>
                <w:bottom w:val="none" w:sz="0" w:space="0" w:color="auto"/>
                <w:right w:val="none" w:sz="0" w:space="0" w:color="auto"/>
              </w:divBdr>
              <w:divsChild>
                <w:div w:id="439028224">
                  <w:marLeft w:val="0"/>
                  <w:marRight w:val="0"/>
                  <w:marTop w:val="0"/>
                  <w:marBottom w:val="0"/>
                  <w:divBdr>
                    <w:top w:val="none" w:sz="0" w:space="0" w:color="auto"/>
                    <w:left w:val="none" w:sz="0" w:space="0" w:color="auto"/>
                    <w:bottom w:val="none" w:sz="0" w:space="0" w:color="auto"/>
                    <w:right w:val="none" w:sz="0" w:space="0" w:color="auto"/>
                  </w:divBdr>
                  <w:divsChild>
                    <w:div w:id="42554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s-ascii"/>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mailto:Gregory.dennis@oracle.com" TargetMode="External"/></Relationships>
</file>

<file path=word/_rels/document.xml.rels><?xml version="1.0" encoding="UTF-8" standalone="yes"?>
<Relationships xmlns="http://schemas.openxmlformats.org/package/2006/relationships"><Relationship Id="rId13" Type="http://schemas.openxmlformats.org/officeDocument/2006/relationships/image" Target="file:///C:\Projects\Solutions\Jira%2030538%20-%20Sylaja%20-%206\dcommon\gifs\rightnav.gif" TargetMode="External"/><Relationship Id="rId18" Type="http://schemas.openxmlformats.org/officeDocument/2006/relationships/customXml" Target="ink/ink2.xml"/><Relationship Id="rId26" Type="http://schemas.openxmlformats.org/officeDocument/2006/relationships/customXml" Target="ink/ink6.xml"/><Relationship Id="rId39" Type="http://schemas.openxmlformats.org/officeDocument/2006/relationships/image" Target="media/image9.emf"/><Relationship Id="rId3" Type="http://schemas.openxmlformats.org/officeDocument/2006/relationships/settings" Target="settings.xml"/><Relationship Id="rId21" Type="http://schemas.openxmlformats.org/officeDocument/2006/relationships/image" Target="media/image3.emf"/><Relationship Id="rId34" Type="http://schemas.openxmlformats.org/officeDocument/2006/relationships/customXml" Target="ink/ink8.xml"/><Relationship Id="rId42" Type="http://schemas.openxmlformats.org/officeDocument/2006/relationships/hyperlink" Target="file:///C:\Projects\Solutions\Jira%2030538%20-%20Sylaja%20-%206\E93707_01\html\GUID-C464062F-FF7F-4043-B302-76A8CD5AF3A8.htm" TargetMode="External"/><Relationship Id="rId47" Type="http://schemas.openxmlformats.org/officeDocument/2006/relationships/fontTable" Target="fontTable.xml"/><Relationship Id="rId7" Type="http://schemas.openxmlformats.org/officeDocument/2006/relationships/image" Target="file:///C:\Projects\Solutions\Jira%2030538%20-%20Sylaja%20-%206\dcommon\gifs\toc.gif" TargetMode="External"/><Relationship Id="rId12" Type="http://schemas.openxmlformats.org/officeDocument/2006/relationships/hyperlink" Target="GUID-6123C9DB-93D7-42C2-8128-6E357FC64BA0.htm" TargetMode="External"/><Relationship Id="rId17" Type="http://schemas.openxmlformats.org/officeDocument/2006/relationships/image" Target="media/image1.emf"/><Relationship Id="rId25" Type="http://schemas.openxmlformats.org/officeDocument/2006/relationships/image" Target="media/image5.emf"/><Relationship Id="rId33" Type="http://schemas.openxmlformats.org/officeDocument/2006/relationships/hyperlink" Target="file:///C:\Projects\Solutions\Jira%2030538%20-%20Sylaja%20-%206\E93707_01\html\img_text\GUID-DFF9A128-D0F8-4AC2-9B68-4E40111374DA-default.htm" TargetMode="External"/><Relationship Id="rId38" Type="http://schemas.openxmlformats.org/officeDocument/2006/relationships/customXml" Target="ink/ink9.xml"/><Relationship Id="rId46" Type="http://schemas.openxmlformats.org/officeDocument/2006/relationships/hyperlink" Target="file:///C:\Projects\Solutions\Jira%2030538%20-%20Sylaja%20-%206\E93707_01\html\toc.htm" TargetMode="External"/><Relationship Id="rId2" Type="http://schemas.openxmlformats.org/officeDocument/2006/relationships/styles" Target="styles.xml"/><Relationship Id="rId16" Type="http://schemas.openxmlformats.org/officeDocument/2006/relationships/customXml" Target="ink/ink1.xml"/><Relationship Id="rId20" Type="http://schemas.openxmlformats.org/officeDocument/2006/relationships/customXml" Target="ink/ink3.xml"/><Relationship Id="rId29" Type="http://schemas.openxmlformats.org/officeDocument/2006/relationships/hyperlink" Target="file:///C:\Projects\Solutions\Jira%2030538%20-%20Sylaja%20-%206\E93707_01\html\img_text\GUID-A548ABCC-C7FA-4926-BD34-B25FA3F6D13F-default.htm" TargetMode="External"/><Relationship Id="rId41" Type="http://schemas.openxmlformats.org/officeDocument/2006/relationships/hyperlink" Target="file:///C:\Projects\Solutions\Jira%2030538%20-%20Sylaja%20-%206\E93707_01\html\img_text\GUID-F9925BC6-56A6-4BF6-A787-9F87B2FCEAF7-default.htm" TargetMode="External"/><Relationship Id="rId1" Type="http://schemas.openxmlformats.org/officeDocument/2006/relationships/numbering" Target="numbering.xml"/><Relationship Id="rId6" Type="http://schemas.openxmlformats.org/officeDocument/2006/relationships/hyperlink" Target="toc.htm" TargetMode="External"/><Relationship Id="rId11" Type="http://schemas.openxmlformats.org/officeDocument/2006/relationships/hyperlink" Target="file:///C:\Projects\Solutions\Jira%2030538%20-%20Sylaja%20-%206\E93707_01\html\GUID-6123C9DB-93D7-42C2-8128-6E357FC64BA0.htm" TargetMode="External"/><Relationship Id="rId24" Type="http://schemas.openxmlformats.org/officeDocument/2006/relationships/customXml" Target="ink/ink5.xml"/><Relationship Id="rId32" Type="http://schemas.openxmlformats.org/officeDocument/2006/relationships/image" Target="file:///C:\Projects\Solutions\Jira%2030538%20-%20Sylaja%20-%206\E93707_01\html\img\GUID-DFF9A128-D0F8-4AC2-9B68-4E40111374DA-default.png" TargetMode="External"/><Relationship Id="rId37" Type="http://schemas.openxmlformats.org/officeDocument/2006/relationships/hyperlink" Target="file:///C:\Projects\Solutions\Jira%2030538%20-%20Sylaja%20-%206\E93707_01\html\img_text\GUID-23895333-7671-445E-B678-8CC7A9047910-default.htm" TargetMode="External"/><Relationship Id="rId40" Type="http://schemas.openxmlformats.org/officeDocument/2006/relationships/image" Target="file:///C:\Projects\Solutions\Jira%2030538%20-%20Sylaja%20-%206\E93707_01\html\img\GUID-F9925BC6-56A6-4BF6-A787-9F87B2FCEAF7-default.png" TargetMode="External"/><Relationship Id="rId45" Type="http://schemas.openxmlformats.org/officeDocument/2006/relationships/hyperlink" Target="file:///C:\Projects\Solutions\Jira%2030538%20-%20Sylaja%20-%206\dcommon\html\cpyr.htm" TargetMode="External"/><Relationship Id="rId5" Type="http://schemas.openxmlformats.org/officeDocument/2006/relationships/hyperlink" Target="file:///C:\Projects\Solutions\Jira%2030538%20-%20Sylaja%20-%206\E93707_01\html\toc.htm" TargetMode="External"/><Relationship Id="rId15" Type="http://schemas.microsoft.com/office/2011/relationships/commentsExtended" Target="commentsExtended.xml"/><Relationship Id="rId23" Type="http://schemas.openxmlformats.org/officeDocument/2006/relationships/image" Target="media/image4.emf"/><Relationship Id="rId28" Type="http://schemas.openxmlformats.org/officeDocument/2006/relationships/image" Target="file:///C:\Projects\Solutions\Jira%2030538%20-%20Sylaja%20-%206\E93707_01\html\img\GUID-A548ABCC-C7FA-4926-BD34-B25FA3F6D13F-default.png" TargetMode="External"/><Relationship Id="rId36" Type="http://schemas.openxmlformats.org/officeDocument/2006/relationships/image" Target="file:///C:\Projects\Solutions\Jira%2030538%20-%20Sylaja%20-%206\E93707_01\html\img\GUID-23895333-7671-445E-B678-8CC7A9047910-default.png" TargetMode="External"/><Relationship Id="rId49" Type="http://schemas.openxmlformats.org/officeDocument/2006/relationships/theme" Target="theme/theme1.xml"/><Relationship Id="rId10" Type="http://schemas.openxmlformats.org/officeDocument/2006/relationships/image" Target="file:///C:\Projects\Solutions\Jira%2030538%20-%20Sylaja%20-%206\dcommon\gifs\leftnav.gif" TargetMode="External"/><Relationship Id="rId19" Type="http://schemas.openxmlformats.org/officeDocument/2006/relationships/image" Target="media/image2.emf"/><Relationship Id="rId31" Type="http://schemas.openxmlformats.org/officeDocument/2006/relationships/image" Target="media/image7.emf"/><Relationship Id="rId44" Type="http://schemas.openxmlformats.org/officeDocument/2006/relationships/image" Target="file:///C:\Projects\Solutions\Jira%2030538%20-%20Sylaja%20-%206\dcommon\gifs\oracle.gif" TargetMode="External"/><Relationship Id="rId4" Type="http://schemas.openxmlformats.org/officeDocument/2006/relationships/webSettings" Target="webSettings.xml"/><Relationship Id="rId9" Type="http://schemas.openxmlformats.org/officeDocument/2006/relationships/hyperlink" Target="GUID-C464062F-FF7F-4043-B302-76A8CD5AF3A8.htm" TargetMode="External"/><Relationship Id="rId14" Type="http://schemas.openxmlformats.org/officeDocument/2006/relationships/comments" Target="comments.xml"/><Relationship Id="rId22" Type="http://schemas.openxmlformats.org/officeDocument/2006/relationships/customXml" Target="ink/ink4.xml"/><Relationship Id="rId27" Type="http://schemas.openxmlformats.org/officeDocument/2006/relationships/image" Target="media/image6.emf"/><Relationship Id="rId30" Type="http://schemas.openxmlformats.org/officeDocument/2006/relationships/customXml" Target="ink/ink7.xml"/><Relationship Id="rId35" Type="http://schemas.openxmlformats.org/officeDocument/2006/relationships/image" Target="media/image8.emf"/><Relationship Id="rId43" Type="http://schemas.openxmlformats.org/officeDocument/2006/relationships/hyperlink" Target="file:///C:\Projects\Solutions\Jira%2030538%20-%20Sylaja%20-%206\E93707_01\html\GUID-6123C9DB-93D7-42C2-8128-6E357FC64BA0.htm" TargetMode="External"/><Relationship Id="rId48" Type="http://schemas.microsoft.com/office/2011/relationships/people" Target="people.xml"/><Relationship Id="rId8" Type="http://schemas.openxmlformats.org/officeDocument/2006/relationships/hyperlink" Target="file:///C:\Projects\Solutions\Jira%2030538%20-%20Sylaja%20-%206\E93707_01\html\GUID-C464062F-FF7F-4043-B302-76A8CD5AF3A8.htm" TargetMode="External"/></Relationship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06897" units="1/cm"/>
          <inkml:channelProperty channel="T" name="resolution" value="1" units="1/dev"/>
        </inkml:channelProperties>
      </inkml:inkSource>
      <inkml:timestamp xml:id="ts0" timeString="2018-04-12T20:41:34.829"/>
    </inkml:context>
    <inkml:brush xml:id="br0">
      <inkml:brushProperty name="width" value="0.35" units="cm"/>
      <inkml:brushProperty name="height" value="0.7" units="cm"/>
      <inkml:brushProperty name="color" value="#FFFF00"/>
      <inkml:brushProperty name="tip" value="rectangle"/>
      <inkml:brushProperty name="rasterOp" value="maskPen"/>
      <inkml:brushProperty name="fitToCurve" value="1"/>
    </inkml:brush>
  </inkml:definitions>
  <inkml:trace contextRef="#ctx0" brushRef="#br0">0 0 0,'18'0'0,"0"0"16,-1 0 15,1 0-15,0 0-16,-1 0 15,18 18 1,36-1-16,-53-17 15,52 0-15,1 0 16,-36 0-16,71 0 16,-53 18-16,17-18 15,-17 18-15,0-18 16,-18 0-16,0 0 16,1 0-16,-1 17 15,0-17-15,0 0 16,1 0-16,-19 0 15,36 0 1,-35 0-16,0 0 16,-1 0-16,1 0 15,17 18-15,-17-18 16,-1 0 0,1 0-16,0 0 15,17 17-15,0-17 16,-35 18-16,18-18 15,17 0-15,0 18 16,18-18 0,-35 35-16,-1-35 15,19 0-15,-1 0 0,0 17 32,0-17-17,1 0 1,-19 0-1,1 18 1,0-1 15,-1-17-31,1 0 16,-1 18 0,1-18-16,0 0 15,-1 0 1,-17 18-1,36-18-15,-19 0 16,1 0 0,0 0-1,-1 0 1,1 17 31,-1-17-32,1 0 1,0 0-16,-1 0 16,19 18-1,-1-18 1,0 17 0,-17-17 15,-1 0 31</inkml:trace>
</inkml:ink>
</file>

<file path=word/ink/ink2.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06897" units="1/cm"/>
          <inkml:channelProperty channel="T" name="resolution" value="1" units="1/dev"/>
        </inkml:channelProperties>
      </inkml:inkSource>
      <inkml:timestamp xml:id="ts0" timeString="2018-04-12T20:41:30.772"/>
    </inkml:context>
    <inkml:brush xml:id="br0">
      <inkml:brushProperty name="width" value="0.35" units="cm"/>
      <inkml:brushProperty name="height" value="0.7" units="cm"/>
      <inkml:brushProperty name="color" value="#FFFF00"/>
      <inkml:brushProperty name="tip" value="rectangle"/>
      <inkml:brushProperty name="rasterOp" value="maskPen"/>
      <inkml:brushProperty name="fitToCurve" value="1"/>
    </inkml:brush>
  </inkml:definitions>
  <inkml:trace contextRef="#ctx0" brushRef="#br0">0 39 0,'35'0'47,"0"0"-32,36 0-15,17-18 16,-35 18 0,17 0-16,-34 0 15,52 0-15,-35 0 16,-18 0-16,0 0 16,1 0-16,-1 0 15,0 0-15,1 0 16,-19 0-1,18 0-15,1 0 16,-1 0-16,0 0 16,1 0-16,-1 0 15,18 0-15,-18 0 16,0 0-16,1 0 16,-1 0-16,-18 0 15,54 0-15,-36 0 16,18 36-16,0-36 15,-18 17-15,36 1 16,-18-18-16,-18 0 16,0 0-16,1 0 15,-19 0-15,19 0 32,-1 0-17,0 0 16,-17 0-31,17 0 16,-17 0 0,-1 0-1,36 0 1,36 0 0,-37 0-1,-16 18-15,-1-18 16,0 0-16,-17 0 15,17 0-15,0 0 16,1 0 0,-1 0-1,18 0-15,-35 0 16,17 0-16,-18 0 16,19 0-16,-1 0 15,-17 0-15,17 0 16,0 0-16,-17 0 15,17 0 1,-17 0-16,-1 0 16,1 0-1,17 0-15,1 0 16,-1 0-16,0 0 16,-17 0-16,17 0 15,0 0 1,1 0-1,-1 0-15,-17 0 32,17 0-17,0 0 1,-17 0-16,-1 0 16,1 0-16,0 0 15,-1 0-15,1 0 16,17 0-1,1 0-15,-1 0 16,0 0 0,-17 0-1,-1 0 17,1 0-17,0 0 1,17 0-1,-17 0-15,-1 0 16,1 0-16,-1 0 31,1 0-15</inkml:trace>
</inkml:ink>
</file>

<file path=word/ink/ink3.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06897" units="1/cm"/>
          <inkml:channelProperty channel="T" name="resolution" value="1" units="1/dev"/>
        </inkml:channelProperties>
      </inkml:inkSource>
      <inkml:timestamp xml:id="ts0" timeString="2018-04-12T20:41:26.572"/>
    </inkml:context>
    <inkml:brush xml:id="br0">
      <inkml:brushProperty name="width" value="0.35" units="cm"/>
      <inkml:brushProperty name="height" value="0.7" units="cm"/>
      <inkml:brushProperty name="color" value="#FFFF00"/>
      <inkml:brushProperty name="tip" value="rectangle"/>
      <inkml:brushProperty name="rasterOp" value="maskPen"/>
      <inkml:brushProperty name="fitToCurve" value="1"/>
    </inkml:brush>
  </inkml:definitions>
  <inkml:trace contextRef="#ctx0" brushRef="#br0">0 0 0,'35'0'78,"18"0"-78,53 0 16,35 0-16,-18 0 15,-52 18-15,141-1 16,-54 19-16,-17-19 15,53 36 1,-53-53-16,-70 0 0,-1 35 16,1-35-1,-36 0 1,1 0 0,-1 0-1,0 0 1,-17 0-1,17 0-15,-17 0 16,17 0 0,0 0-16,0 0 15,1 0-15,-1 0 16,-17 0 0,-1 0-16,18 18 15,36-18 1,-53 0-16,-1 17 15,54 1-15,-36-18 16,36 0-16,-36 17 16,18-17-16,17 36 15,-17-36-15,-18 0 16,1 0-16,-19 0 16,1 0-16,0 0 15,17 0-15,0 0 16,0 0 15,-17 0-31,17 0 16,1 0-1,-19 0 1,1 0-16,35 0 16,-36 0-1,1 0-15,0 0 16,-1 0 15,1 0 0,0 0-31,-1 0 16,1 0-16,-1 0 16,1 0-16,17 0 15,-17 0 1,0 0-1,-1 0 17,1 0-1,0 0 16,17 0-16,-18-18 0,1 0 1,-18 1 14</inkml:trace>
</inkml:ink>
</file>

<file path=word/ink/ink4.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06897" units="1/cm"/>
          <inkml:channelProperty channel="T" name="resolution" value="1" units="1/dev"/>
        </inkml:channelProperties>
      </inkml:inkSource>
      <inkml:timestamp xml:id="ts0" timeString="2018-04-12T20:41:23.792"/>
    </inkml:context>
    <inkml:brush xml:id="br0">
      <inkml:brushProperty name="width" value="0.35" units="cm"/>
      <inkml:brushProperty name="height" value="0.7" units="cm"/>
      <inkml:brushProperty name="color" value="#FFFF00"/>
      <inkml:brushProperty name="tip" value="rectangle"/>
      <inkml:brushProperty name="rasterOp" value="maskPen"/>
      <inkml:brushProperty name="fitToCurve" value="1"/>
    </inkml:brush>
  </inkml:definitions>
  <inkml:trace contextRef="#ctx0" brushRef="#br0">0 25 0,'18'0'94,"70"0"-94,-18 0 15,-17 0-15,88 0 16,0 0-16,1 0 15,-37 0-15,54 0 16,-53 0-16,-36 0 16,19 0-16,-19 0 15,-17 0-15,-18 0 16,1 0-16,-1 0 16,0 0-16,1 0 15,-1 0-15,18 0 16,-18 0-16,18 0 15,0 0-15,-18 0 16,0 0-16,1 0 16,-19 0-16,19 0 15,-1 0-15,0 0 16,0 0-16,1 0 16,17-17-1,17 17-15,-35 0 16,-17 0-1,17 0-15,54 0 16,-54 0-16,0 0 16,0 0-16,1 0 15,-1 0-15,0 17 16,1-17 0,-1 18-16,0-18 15,0 0-15,1 0 16,52 0-16,-53 17 15,0-17-15,18 18 16,0-1-16,0-17 16,-18 0-16,1 0 15,-1 18-15,0-1 16,1-17 0,-1 0-1,-18 0 1,19 0-1,-1 0-15,0 0 16,-17 18 0,17-18 15,0 0 47,1 0-62,-19 0-1</inkml:trace>
</inkml:ink>
</file>

<file path=word/ink/ink5.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06897" units="1/cm"/>
          <inkml:channelProperty channel="T" name="resolution" value="1" units="1/dev"/>
        </inkml:channelProperties>
      </inkml:inkSource>
      <inkml:timestamp xml:id="ts0" timeString="2018-04-12T20:41:21.775"/>
    </inkml:context>
    <inkml:brush xml:id="br0">
      <inkml:brushProperty name="width" value="0.35" units="cm"/>
      <inkml:brushProperty name="height" value="0.7" units="cm"/>
      <inkml:brushProperty name="color" value="#FFFF00"/>
      <inkml:brushProperty name="tip" value="rectangle"/>
      <inkml:brushProperty name="rasterOp" value="maskPen"/>
      <inkml:brushProperty name="fitToCurve" value="1"/>
    </inkml:brush>
  </inkml:definitions>
  <inkml:trace contextRef="#ctx0" brushRef="#br0">0 0 0,'35'0'16,"-17"0"15,-1 0-15,1 0-1,0 0 1,-1 0 0,1 0-1,17 0 1,0 0-16,1 0 16,-1 0-1,18 0-15,-36 18 16,19-18-1,-36 17-15,53-17 16,-36 0-16,18 0 16,1 0-16,-1 0 15,18 18 1,-35-18-16,-1 0 16,18 0-16,1 0 15,-19 0-15,19 0 16,-36 17-16,35-17 15,0 0 1,-17 18 0,17 0-16,0-18 15,0 17-15,18-17 16,0 18-16,-35 0 16,52-18-16,1 17 15,-36-17 1,-17 18-1,-1-18 1,1 0-16,0 0 47,-1 0-47,1 0 16,0 0-1,-1 0 1,1 0 15,-1 0 32,1 0-63,0 0 15,17 0-15,-17 0 16,-1 0-1,1 0 1,-1 0-16,19 0 31,-19 0-15,1 0 15,0 0 0</inkml:trace>
</inkml:ink>
</file>

<file path=word/ink/ink6.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06897" units="1/cm"/>
          <inkml:channelProperty channel="T" name="resolution" value="1" units="1/dev"/>
        </inkml:channelProperties>
      </inkml:inkSource>
      <inkml:timestamp xml:id="ts0" timeString="2018-04-12T20:41:18.336"/>
    </inkml:context>
    <inkml:brush xml:id="br0">
      <inkml:brushProperty name="width" value="0.35" units="cm"/>
      <inkml:brushProperty name="height" value="0.7" units="cm"/>
      <inkml:brushProperty name="color" value="#FFFF00"/>
      <inkml:brushProperty name="tip" value="rectangle"/>
      <inkml:brushProperty name="rasterOp" value="maskPen"/>
      <inkml:brushProperty name="fitToCurve" value="1"/>
    </inkml:brush>
  </inkml:definitions>
  <inkml:trace contextRef="#ctx0" brushRef="#br0">0 1 0,'18'0'78,"17"0"-78,36 0 16,-18 17-16,52 36 15,-52-53-15,70 71 16,-52-54-16,17 54 15,-53-54-15,36 1 16,-54-1-16,1 1 16,-18 0-1,35-18 1,-35 35 15,18-35-31,-1 0 16,-17 17-16,18 1 15,0 0 17,-1-1 46,-17 1-47,0-1-15,0 1-1,-53 35 17,18-36-17,0-17-15,17 0 16,-70 0-16,35 0 15,18 0-15,-53 0 16,18 0-16,-18 0 16,52-35-16,-34 35 15,35 0 1,17 0-16,-17 0 16,35-18-16,-36 18 15,1 0 95,0 0-79,35 18 0,0 0 63,0 17-79,0 0 1,35-17 0,-17-1-16,-1 18 15,1-35 1,17 0 0,-17 0-16,0 36 15,17-36 1,0 0-16,36 17 15,-19 1 1,1-18 0,-35 17-16,17 1 31,-17-18-15,-1 0-1,1 0 1,0 0-1,-1 0 173,1 0-157,-1 0 32,1 0-32,0 0 0,17 0 0,-17-18 63</inkml:trace>
</inkml:ink>
</file>

<file path=word/ink/ink7.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06897" units="1/cm"/>
          <inkml:channelProperty channel="T" name="resolution" value="1" units="1/dev"/>
        </inkml:channelProperties>
      </inkml:inkSource>
      <inkml:timestamp xml:id="ts0" timeString="2018-04-12T20:50:17.121"/>
    </inkml:context>
    <inkml:brush xml:id="br0">
      <inkml:brushProperty name="width" value="0.35" units="cm"/>
      <inkml:brushProperty name="height" value="0.7" units="cm"/>
      <inkml:brushProperty name="color" value="#FFFF00"/>
      <inkml:brushProperty name="tip" value="rectangle"/>
      <inkml:brushProperty name="rasterOp" value="maskPen"/>
      <inkml:brushProperty name="fitToCurve" value="1"/>
    </inkml:brush>
  </inkml:definitions>
  <inkml:trace contextRef="#ctx0" brushRef="#br0">0 0 0,'0'18'391,"35"-18"-391,-17 0 16,-18 18 15,35-18 78,-17 0-93,35 17-16,-36-17 16,54 18-16,-18 0 15,35-1-15,-35 1 16,0 17-16,35-35 15,-53 35-15,1-35 16,-1 0-16,0 0 16,-17 0 46,-1 18-46,19-18-16,-19 0 15,36 0-15,-17 0 16,-36 18-16,52-18 16,-16 17-16,-19-17 15,1 0-15,0 0 16,-1 0 0,1 0-1,0 0-15,-1 0 16,19 0-16,-1 0 15,0 0 1,0 0-16,1 0 16,17 0-1,-18 0-15,0 0 16,0 0 0,1 0-16,-19 0 15,1 0-15,0 0 16,17 0-1,-18 0-15,19 0 16,-1 0-16,18 0 16,-18 18-16,53 0 15,-52-18 1,34 0-16,-34 0 16,34 0-16,-35 35 15,36-17-15,-53-18 16,-1 0-1,1 0-15,17 0 94,0 0-78,1 0-1,-1 0-15,0 0 16,1 0 31,-1 0 0,-18 0-16,1 0-15,17 0-1</inkml:trace>
</inkml:ink>
</file>

<file path=word/ink/ink8.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06897" units="1/cm"/>
          <inkml:channelProperty channel="T" name="resolution" value="1" units="1/dev"/>
        </inkml:channelProperties>
      </inkml:inkSource>
      <inkml:timestamp xml:id="ts0" timeString="2018-04-13T13:34:38.978"/>
    </inkml:context>
    <inkml:brush xml:id="br0">
      <inkml:brushProperty name="width" value="0.35" units="cm"/>
      <inkml:brushProperty name="height" value="0.7" units="cm"/>
      <inkml:brushProperty name="color" value="#FFFF00"/>
      <inkml:brushProperty name="tip" value="rectangle"/>
      <inkml:brushProperty name="rasterOp" value="maskPen"/>
      <inkml:brushProperty name="fitToCurve" value="1"/>
    </inkml:brush>
  </inkml:definitions>
  <inkml:trace contextRef="#ctx0" brushRef="#br0">0 0 0,'36'18'157,"52"-18"-157,194 53 15,-141-36 1,53 18-16,-106 1 15,53-19-15,-53 18 16,-17-35-16,17 18 16,-53 0-16,1-18 15,-1 0 1,-17 17 78,-1-17-94,71 18 15,1-1-15,-37 1 16,1-18-16,-17 18 16,-19-18-16,1 0 15,35 0 48,-36 0-63,19 0 15,-1 0-15,35 17 16,-34-17-16,-1 0 16,-17 0 109,17 0-110,0 0-15,0 0 16,1 0-16,17 0 15,-18 0-15,-18 0 16,36 0-16,-17 0 16,-19 0-16,19 0 15,52 0-15,-71 0 16,1 0-16,0 0 16,-1 0-1,19 0 1,-1 0-1,0 0 1,0 0-16,-17 0 16,0 0-16,-1 0 15,1 0-15,17 0 16,0 0 0,-17 0-16,0 0 15,-1 0-15,36 18 16,-18-18-1,18 0 1,-17 0-16,-19 0 16,1 0-1,0 0 1,-1 0 0,1 0-16,-1 0 234,19 0-218,-1 0-16,0 0 15,18 0-15,0 0 16,18 0-16,-36 0 15,-17 0-15,-1 0 16</inkml:trace>
</inkml:ink>
</file>

<file path=word/ink/ink9.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2.13592" units="1/cm"/>
          <inkml:channelProperty channel="Y" name="resolution" value="62.06897" units="1/cm"/>
          <inkml:channelProperty channel="T" name="resolution" value="1" units="1/dev"/>
        </inkml:channelProperties>
      </inkml:inkSource>
      <inkml:timestamp xml:id="ts0" timeString="2018-04-13T14:00:01.024"/>
    </inkml:context>
    <inkml:brush xml:id="br0">
      <inkml:brushProperty name="width" value="0.35" units="cm"/>
      <inkml:brushProperty name="height" value="0.7" units="cm"/>
      <inkml:brushProperty name="color" value="#FFFF00"/>
      <inkml:brushProperty name="tip" value="rectangle"/>
      <inkml:brushProperty name="rasterOp" value="maskPen"/>
      <inkml:brushProperty name="fitToCurve" value="1"/>
    </inkml:brush>
  </inkml:definitions>
  <inkml:trace contextRef="#ctx0" brushRef="#br0">0 0 0,'0'17'141,"70"1"-126,54-18 1,-54 18-16,89 17 15,-53-17-15,-53-1 16,17-17-16,-17 0 16,-17 18-16,-19-18 15,18 0-15,1 0 32,-1 0 14,0 0-30,-17 0-16,17 0 16,0 0-1,1 0-15,17 0 16,17 0 0,-52 0-16,-1 0 15,1 0-15,0 0 16,17 0-1,0 0 1,36 18-16,-18-18 16,0 0-16,35 17 15,18-17-15,-36 0 16,-34 0-16,16 0 16,-34 0-16,0 0 15,-1 0-15,1 0 63,17 0-63,18 0 15,18 0 1,-18 0-16,0 0 16,0 35-16,-18-35 15,0 0-15,0 0 297,-17 0-281,35 0-1,-35 0-15,-1 0 16,1-17 0,-1 17 30,19 0-30,-1-18 0,-17 18-16,-1-17 15,1 17 1,0 0-16,-1 0 16,1 0 15,17 0-16,-35-18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3834</Words>
  <Characters>21858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Learn About Deploying PeopleSoft on Oracle Cloud Infrastructure</vt:lpstr>
    </vt:vector>
  </TitlesOfParts>
  <Company>Oracle Corporation</Company>
  <LinksUpToDate>false</LinksUpToDate>
  <CharactersWithSpaces>25641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 About Deploying PeopleSoft on Oracle Cloud Infrastructure</dc:title>
  <dc:subject/>
  <dc:creator>Deborah Owens</dc:creator>
  <cp:keywords/>
  <dc:description/>
  <cp:lastModifiedBy>Deborah Owens</cp:lastModifiedBy>
  <cp:revision>2</cp:revision>
  <dcterms:created xsi:type="dcterms:W3CDTF">2019-04-16T20:41:00Z</dcterms:created>
  <dcterms:modified xsi:type="dcterms:W3CDTF">2019-04-16T20:41:00Z</dcterms:modified>
</cp:coreProperties>
</file>