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0E42D" w14:textId="15A11C0F" w:rsidR="0B5E48FA" w:rsidRDefault="05B51CA9" w:rsidP="00F93536">
      <w:pPr>
        <w:pStyle w:val="Heading1"/>
        <w:rPr>
          <w:caps/>
          <w:sz w:val="90"/>
          <w:szCs w:val="90"/>
        </w:rPr>
      </w:pPr>
      <w:bookmarkStart w:id="1" w:name="_GoBack"/>
      <w:bookmarkEnd w:id="1"/>
      <w:r w:rsidRPr="04AA18DA">
        <w:rPr>
          <w:caps/>
          <w:sz w:val="90"/>
          <w:szCs w:val="90"/>
        </w:rPr>
        <w:t xml:space="preserve">GREAT PERFORMANCE OUT OF THE BOX WITH SSJ IN OPENEDGE </w:t>
      </w:r>
      <w:commentRangeStart w:id="2"/>
      <w:r w:rsidRPr="04AA18DA">
        <w:rPr>
          <w:caps/>
          <w:sz w:val="90"/>
          <w:szCs w:val="90"/>
        </w:rPr>
        <w:t>12</w:t>
      </w:r>
      <w:commentRangeEnd w:id="2"/>
      <w:r w:rsidR="00E930F5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60BE1F86" w14:textId="77777777" w:rsidR="00F93536" w:rsidRPr="00F93536" w:rsidRDefault="00F93536" w:rsidP="00F93536"/>
    <w:p w14:paraId="3192F777" w14:textId="34AAAAB6" w:rsidR="0FB1C8B1" w:rsidRDefault="004A56A6" w:rsidP="0FB1C8B1">
      <w:pPr>
        <w:rPr>
          <w:rFonts w:ascii="-webkit-standard" w:eastAsia="-webkit-standard" w:hAnsi="-webkit-standard" w:cs="-webkit-standard"/>
          <w:b/>
          <w:bCs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143B1AC" wp14:editId="539C77BF">
            <wp:extent cx="5939790" cy="21863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42B3" w14:textId="5F66E402" w:rsidR="00943BF0" w:rsidRPr="00E71705" w:rsidRDefault="00943BF0">
      <w:pPr>
        <w:rPr>
          <w:rFonts w:eastAsia="-webkit-standard" w:cstheme="minorHAnsi"/>
          <w:b/>
          <w:bCs/>
          <w:color w:val="000000" w:themeColor="text1"/>
          <w:sz w:val="24"/>
          <w:szCs w:val="24"/>
          <w:rPrChange w:id="3" w:author="Deborah Owens" w:date="2019-10-29T12:18:00Z">
            <w:rPr/>
          </w:rPrChange>
        </w:rPr>
      </w:pPr>
      <w:proofErr w:type="spellStart"/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4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OpenEdge</w:t>
      </w:r>
      <w:proofErr w:type="spellEnd"/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5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 12.1 </w:t>
      </w:r>
      <w:ins w:id="6" w:author="Deborah Owens" w:date="2019-10-29T08:07:00Z">
        <w:r w:rsidR="5969609C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7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w</w:t>
        </w:r>
      </w:ins>
      <w:ins w:id="8" w:author="Deborah Owens" w:date="2019-10-29T08:08:00Z">
        <w:r w:rsidR="28BB8CD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9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as</w:t>
        </w:r>
      </w:ins>
      <w:del w:id="10" w:author="Deborah Owens" w:date="2019-10-29T08:07:00Z">
        <w:r w:rsidRPr="00E71705" w:rsidDel="5969609C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11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has been</w:delText>
        </w:r>
      </w:del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12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 released</w:t>
      </w:r>
      <w:r w:rsidR="00354370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13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. D</w:t>
      </w:r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14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id you know that it extends </w:t>
      </w:r>
      <w:ins w:id="15" w:author="Deborah Owens" w:date="2019-10-29T08:06:00Z">
        <w:r w:rsidR="3F011B58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16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t</w:t>
        </w:r>
      </w:ins>
      <w:ins w:id="17" w:author="Deborah Owens" w:date="2019-10-29T08:07:00Z">
        <w:r w:rsidR="60A6EF7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18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he s</w:t>
        </w:r>
        <w:r w:rsidR="3F011B58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19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erver-</w:t>
        </w:r>
        <w:r w:rsidR="60A6EF7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20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s</w:t>
        </w:r>
      </w:ins>
      <w:del w:id="21" w:author="Deborah Owens" w:date="2019-10-29T08:07:00Z">
        <w:r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22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Server-S</w:delText>
        </w:r>
      </w:del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23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ide </w:t>
      </w:r>
      <w:ins w:id="24" w:author="Deborah Owens" w:date="2019-10-29T08:07:00Z">
        <w:r w:rsidR="60A6EF7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25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j</w:t>
        </w:r>
      </w:ins>
      <w:del w:id="26" w:author="Deborah Owens" w:date="2019-10-29T08:07:00Z">
        <w:r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27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J</w:delText>
        </w:r>
      </w:del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28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oin</w:t>
      </w:r>
      <w:del w:id="29" w:author="Deborah Owens" w:date="2019-10-29T08:08:00Z">
        <w:r w:rsidRPr="00E71705" w:rsidDel="08930804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30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 xml:space="preserve"> </w:delText>
        </w:r>
      </w:del>
      <w:ins w:id="31" w:author="Deborah Owens" w:date="2019-10-29T08:08:00Z">
        <w:r w:rsidR="28BB8CD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32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33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support to </w:t>
      </w:r>
      <w:ins w:id="34" w:author="Deborah Owens" w:date="2019-10-29T08:07:00Z">
        <w:r w:rsidR="60A6EF7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35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d</w:t>
        </w:r>
      </w:ins>
      <w:del w:id="36" w:author="Deborah Owens" w:date="2019-10-29T08:07:00Z">
        <w:r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37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D</w:delText>
        </w:r>
      </w:del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38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ynamic </w:t>
      </w:r>
      <w:ins w:id="39" w:author="Deborah Owens" w:date="2019-10-29T08:07:00Z">
        <w:r w:rsidR="60A6EF7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40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q</w:t>
        </w:r>
      </w:ins>
      <w:del w:id="41" w:author="Deborah Owens" w:date="2019-10-29T08:07:00Z">
        <w:r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42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Q</w:delText>
        </w:r>
      </w:del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43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ueries?</w:t>
      </w:r>
    </w:p>
    <w:p w14:paraId="2D7D8F8B" w14:textId="359FF6E2" w:rsidR="00790F19" w:rsidRPr="00E71705" w:rsidRDefault="05B51CA9">
      <w:pPr>
        <w:rPr>
          <w:rFonts w:eastAsia="-webkit-standard" w:cstheme="minorHAnsi"/>
          <w:b/>
          <w:bCs/>
          <w:color w:val="000000" w:themeColor="text1"/>
          <w:sz w:val="24"/>
          <w:szCs w:val="24"/>
          <w:rPrChange w:id="44" w:author="Deborah Owens" w:date="2019-10-29T12:18:00Z">
            <w:rPr/>
          </w:rPrChange>
        </w:rPr>
      </w:pPr>
      <w:proofErr w:type="spellStart"/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45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OpenEdge</w:t>
      </w:r>
      <w:proofErr w:type="spellEnd"/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46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 12 introduced the </w:t>
      </w:r>
      <w:ins w:id="47" w:author="Deborah Owens" w:date="2019-10-29T12:55:00Z">
        <w:r w:rsidR="008E4744">
          <w:rPr>
            <w:rFonts w:eastAsia="-webkit-standard" w:cstheme="minorHAnsi"/>
            <w:b/>
            <w:bCs/>
            <w:color w:val="000000" w:themeColor="text1"/>
            <w:sz w:val="24"/>
            <w:szCs w:val="24"/>
          </w:rPr>
          <w:t>server-side join</w:t>
        </w:r>
      </w:ins>
      <w:ins w:id="48" w:author="Deborah Owens" w:date="2019-10-29T08:33:00Z">
        <w:r w:rsidR="60A6EF75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49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del w:id="50" w:author="Deborah Owens" w:date="2019-10-29T08:07:00Z">
        <w:r w:rsidR="00EE69C2"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51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del w:id="52" w:author="Deborah Owens" w:date="2019-10-29T08:33:00Z">
        <w:r w:rsidR="00EE69C2" w:rsidRPr="00E71705" w:rsidDel="6B1A5270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53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erver-</w:delText>
        </w:r>
      </w:del>
      <w:del w:id="54" w:author="Deborah Owens" w:date="2019-10-29T08:07:00Z">
        <w:r w:rsidR="00EE69C2"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55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del w:id="56" w:author="Deborah Owens" w:date="2019-10-29T08:33:00Z">
        <w:r w:rsidR="00EE69C2" w:rsidRPr="00E71705" w:rsidDel="6B1A5270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57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ide</w:delText>
        </w:r>
        <w:r w:rsidRPr="00E71705" w:rsidDel="6B1A5270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58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 xml:space="preserve"> </w:delText>
        </w:r>
      </w:del>
      <w:del w:id="59" w:author="Deborah Owens" w:date="2019-10-29T08:07:00Z">
        <w:r w:rsidRPr="00E71705" w:rsidDel="60A6EF7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60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>J</w:delText>
        </w:r>
      </w:del>
      <w:del w:id="61" w:author="Deborah Owens" w:date="2019-10-29T08:33:00Z">
        <w:r w:rsidRPr="00E71705" w:rsidDel="6B1A5270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62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 xml:space="preserve">oin </w:delText>
        </w:r>
      </w:del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63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functionality with the FOR statement. </w:t>
      </w:r>
      <w:r w:rsidR="003D0E68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64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In </w:t>
      </w:r>
      <w:proofErr w:type="spellStart"/>
      <w:r w:rsidR="003D0E68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65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OpenEdge</w:t>
      </w:r>
      <w:proofErr w:type="spellEnd"/>
      <w:r w:rsidR="003D0E68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66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 12.1, you can now </w:t>
      </w:r>
      <w:del w:id="67" w:author="Deborah Owens" w:date="2019-10-29T08:09:00Z">
        <w:r w:rsidR="003232D3" w:rsidRPr="00E71705" w:rsidDel="52AED692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68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 xml:space="preserve">also </w:delText>
        </w:r>
      </w:del>
      <w:r w:rsidR="003D0E68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69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use</w:t>
      </w:r>
      <w:r w:rsidR="00F4570B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70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 </w:t>
      </w:r>
      <w:ins w:id="71" w:author="Deborah Owens" w:date="2019-10-29T08:08:00Z">
        <w:r w:rsidR="08930804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72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the</w:t>
        </w:r>
      </w:ins>
      <w:ins w:id="73" w:author="Deborah Owens" w:date="2019-10-29T12:55:00Z">
        <w:r w:rsidR="008E4744">
          <w:rPr>
            <w:rFonts w:eastAsia="-webkit-standard" w:cstheme="minorHAnsi"/>
            <w:b/>
            <w:bCs/>
            <w:color w:val="000000" w:themeColor="text1"/>
            <w:sz w:val="24"/>
            <w:szCs w:val="24"/>
          </w:rPr>
          <w:t xml:space="preserve"> server-side join</w:t>
        </w:r>
      </w:ins>
      <w:ins w:id="74" w:author="Deborah Owens" w:date="2019-10-29T08:08:00Z">
        <w:r w:rsidR="08930804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75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 xml:space="preserve"> functionality </w:t>
        </w:r>
      </w:ins>
      <w:del w:id="76" w:author="Deborah Owens" w:date="2019-10-29T08:08:00Z">
        <w:r w:rsidR="00F4570B" w:rsidRPr="00E71705" w:rsidDel="08930804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77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delText xml:space="preserve">SSJ </w:delText>
        </w:r>
      </w:del>
      <w:r w:rsidR="00F4570B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78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with </w:t>
      </w:r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79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FORWARD-ONLY dynamic queri</w:t>
      </w:r>
      <w:r w:rsidR="00677B40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80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es</w:t>
      </w:r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81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. In this post</w:t>
      </w:r>
      <w:ins w:id="82" w:author="Deborah Owens" w:date="2019-10-29T08:07:00Z">
        <w:r w:rsidR="5969609C" w:rsidRPr="00E71705">
          <w:rPr>
            <w:rFonts w:eastAsia="-webkit-standard" w:cstheme="minorHAnsi"/>
            <w:b/>
            <w:bCs/>
            <w:color w:val="000000" w:themeColor="text1"/>
            <w:sz w:val="24"/>
            <w:szCs w:val="24"/>
            <w:rPrChange w:id="83" w:author="Deborah Owens" w:date="2019-10-29T12:18:00Z">
              <w:rPr>
                <w:rFonts w:ascii="-webkit-standard" w:eastAsia="-webkit-standard" w:hAnsi="-webkit-standard" w:cs="-webkit-standard"/>
                <w:b/>
                <w:bCs/>
                <w:color w:val="000000" w:themeColor="text1"/>
                <w:sz w:val="24"/>
                <w:szCs w:val="24"/>
              </w:rPr>
            </w:rPrChange>
          </w:rPr>
          <w:t>,</w:t>
        </w:r>
      </w:ins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84" w:author="Deborah Owens" w:date="2019-10-29T12:18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 xml:space="preserve"> we take a look at the </w:t>
      </w:r>
      <w:r w:rsidR="009E7B98"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85" w:author="Deborah Owens" w:date="2019-10-29T12:18:00Z">
            <w:rPr>
              <w:rFonts w:ascii="-webkit-standard" w:eastAsia="-webkit-standard" w:hAnsi="-webkit-standard" w:cs="-webkit-standard"/>
              <w:b/>
              <w:color w:val="000000" w:themeColor="text1"/>
              <w:sz w:val="24"/>
              <w:szCs w:val="24"/>
            </w:rPr>
          </w:rPrChange>
        </w:rPr>
        <w:t>enhancement</w:t>
      </w:r>
      <w:r w:rsidRPr="00E71705">
        <w:rPr>
          <w:rFonts w:eastAsia="-webkit-standard" w:cstheme="minorHAnsi"/>
          <w:b/>
          <w:bCs/>
          <w:color w:val="000000" w:themeColor="text1"/>
          <w:sz w:val="24"/>
          <w:szCs w:val="24"/>
          <w:rPrChange w:id="86" w:author="Deborah Owens" w:date="2019-10-29T12:18:00Z">
            <w:rPr>
              <w:rFonts w:ascii="-webkit-standard" w:eastAsia="-webkit-standard" w:hAnsi="-webkit-standard" w:cs="-webkit-standard"/>
              <w:b/>
              <w:color w:val="000000" w:themeColor="text1"/>
              <w:sz w:val="24"/>
              <w:szCs w:val="24"/>
            </w:rPr>
          </w:rPrChange>
        </w:rPr>
        <w:t>.</w:t>
      </w:r>
    </w:p>
    <w:p w14:paraId="25108CEA" w14:textId="77777777" w:rsidR="00790F19" w:rsidRDefault="00790F19">
      <w:pPr>
        <w:rPr>
          <w:rFonts w:ascii="-webkit-standard" w:eastAsia="-webkit-standard" w:hAnsi="-webkit-standard" w:cs="-webkit-standard"/>
          <w:b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b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4841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E0AFAC" w14:textId="27923A52" w:rsidR="004D3A97" w:rsidRDefault="004D3A97">
          <w:pPr>
            <w:pStyle w:val="TOCHeading"/>
          </w:pPr>
          <w:r>
            <w:t>Contents</w:t>
          </w:r>
        </w:p>
        <w:p w14:paraId="18FCA1BC" w14:textId="77777777" w:rsidR="005840D1" w:rsidRDefault="00981567">
          <w:pPr>
            <w:pStyle w:val="TOC1"/>
            <w:rPr>
              <w:ins w:id="87" w:author="Deborah Owens" w:date="2019-10-29T13:10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\n \h \z \u \t "Heading 2,1" </w:instrText>
          </w:r>
          <w:r>
            <w:fldChar w:fldCharType="separate"/>
          </w:r>
          <w:ins w:id="88" w:author="Deborah Owens" w:date="2019-10-29T13:10:00Z">
            <w:r w:rsidR="005840D1" w:rsidRPr="007E5C9D">
              <w:rPr>
                <w:rStyle w:val="Hyperlink"/>
                <w:noProof/>
              </w:rPr>
              <w:fldChar w:fldCharType="begin"/>
            </w:r>
            <w:r w:rsidR="005840D1" w:rsidRPr="007E5C9D">
              <w:rPr>
                <w:rStyle w:val="Hyperlink"/>
                <w:noProof/>
              </w:rPr>
              <w:instrText xml:space="preserve"> </w:instrText>
            </w:r>
            <w:r w:rsidR="005840D1">
              <w:rPr>
                <w:noProof/>
              </w:rPr>
              <w:instrText>HYPERLINK \l "_Toc23247019"</w:instrText>
            </w:r>
            <w:r w:rsidR="005840D1" w:rsidRPr="007E5C9D">
              <w:rPr>
                <w:rStyle w:val="Hyperlink"/>
                <w:noProof/>
              </w:rPr>
              <w:instrText xml:space="preserve"> </w:instrText>
            </w:r>
            <w:r w:rsidR="005840D1" w:rsidRPr="007E5C9D">
              <w:rPr>
                <w:rStyle w:val="Hyperlink"/>
                <w:noProof/>
              </w:rPr>
              <w:fldChar w:fldCharType="separate"/>
            </w:r>
            <w:r w:rsidR="005840D1" w:rsidRPr="007E5C9D">
              <w:rPr>
                <w:rStyle w:val="Hyperlink"/>
                <w:b/>
                <w:bCs/>
                <w:noProof/>
              </w:rPr>
              <w:t>About Server-Side Join</w:t>
            </w:r>
            <w:r w:rsidR="005840D1" w:rsidRPr="007E5C9D">
              <w:rPr>
                <w:rStyle w:val="Hyperlink"/>
                <w:noProof/>
              </w:rPr>
              <w:fldChar w:fldCharType="end"/>
            </w:r>
          </w:ins>
        </w:p>
        <w:p w14:paraId="2ED57414" w14:textId="77777777" w:rsidR="005840D1" w:rsidRDefault="005840D1">
          <w:pPr>
            <w:pStyle w:val="TOC1"/>
            <w:rPr>
              <w:ins w:id="89" w:author="Deborah Owens" w:date="2019-10-29T13:10:00Z"/>
              <w:rFonts w:eastAsiaTheme="minorEastAsia"/>
              <w:noProof/>
            </w:rPr>
          </w:pPr>
          <w:ins w:id="90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"_Toc23247020"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Server-Side Join Processing with a FOR Statement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4DD2E161" w14:textId="77777777" w:rsidR="005840D1" w:rsidRDefault="005840D1">
          <w:pPr>
            <w:pStyle w:val="TOC1"/>
            <w:rPr>
              <w:ins w:id="91" w:author="Deborah Owens" w:date="2019-10-29T13:10:00Z"/>
              <w:rFonts w:eastAsiaTheme="minorEastAsia"/>
              <w:noProof/>
            </w:rPr>
          </w:pPr>
          <w:ins w:id="92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"_Toc23247021"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Testing Performance by Turning Off Server-Side Join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2E1D3655" w14:textId="77777777" w:rsidR="005840D1" w:rsidRDefault="005840D1">
          <w:pPr>
            <w:pStyle w:val="TOC1"/>
            <w:rPr>
              <w:ins w:id="93" w:author="Deborah Owens" w:date="2019-10-29T13:10:00Z"/>
              <w:rFonts w:eastAsiaTheme="minorEastAsia"/>
              <w:noProof/>
            </w:rPr>
          </w:pPr>
          <w:ins w:id="94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"_Toc23247022"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Sample Code Using FORWARD-ONLY Dynamic Queries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31BA2A87" w14:textId="77777777" w:rsidR="005840D1" w:rsidRDefault="005840D1">
          <w:pPr>
            <w:pStyle w:val="TOC1"/>
            <w:rPr>
              <w:ins w:id="95" w:author="Deborah Owens" w:date="2019-10-29T13:10:00Z"/>
              <w:rFonts w:eastAsiaTheme="minorEastAsia"/>
              <w:noProof/>
            </w:rPr>
          </w:pPr>
          <w:ins w:id="96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"_Toc23247023"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QryInfo Logging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4DFE5A1A" w14:textId="77777777" w:rsidR="005840D1" w:rsidRDefault="005840D1">
          <w:pPr>
            <w:pStyle w:val="TOC1"/>
            <w:rPr>
              <w:ins w:id="97" w:author="Deborah Owens" w:date="2019-10-29T13:10:00Z"/>
              <w:rFonts w:eastAsiaTheme="minorEastAsia"/>
              <w:noProof/>
            </w:rPr>
          </w:pPr>
          <w:ins w:id="98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"_Toc23247024"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PROSERVE Parameters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31D38837" w14:textId="77777777" w:rsidR="005840D1" w:rsidRDefault="005840D1">
          <w:pPr>
            <w:pStyle w:val="TOC1"/>
            <w:rPr>
              <w:ins w:id="99" w:author="Deborah Owens" w:date="2019-10-29T13:10:00Z"/>
              <w:rFonts w:eastAsiaTheme="minorEastAsia"/>
              <w:noProof/>
            </w:rPr>
          </w:pPr>
          <w:ins w:id="100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"_Toc23247025"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Videos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1B1D679F" w14:textId="77777777" w:rsidR="005840D1" w:rsidRDefault="005840D1">
          <w:pPr>
            <w:pStyle w:val="TOC1"/>
            <w:rPr>
              <w:ins w:id="101" w:author="Deborah Owens" w:date="2019-10-29T13:10:00Z"/>
              <w:rFonts w:eastAsiaTheme="minorEastAsia"/>
              <w:noProof/>
            </w:rPr>
          </w:pPr>
          <w:ins w:id="102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"_Toc23247026"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Resources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521CF6BB" w14:textId="77777777" w:rsidR="005840D1" w:rsidRDefault="005840D1">
          <w:pPr>
            <w:pStyle w:val="TOC1"/>
            <w:rPr>
              <w:ins w:id="103" w:author="Deborah Owens" w:date="2019-10-29T13:10:00Z"/>
              <w:rFonts w:eastAsiaTheme="minorEastAsia"/>
              <w:noProof/>
            </w:rPr>
          </w:pPr>
          <w:ins w:id="104" w:author="Deborah Owens" w:date="2019-10-29T13:10:00Z">
            <w:r w:rsidRPr="007E5C9D">
              <w:rPr>
                <w:rStyle w:val="Hyperlink"/>
                <w:noProof/>
              </w:rPr>
              <w:fldChar w:fldCharType="begin"/>
            </w:r>
            <w:r w:rsidRPr="007E5C9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"_Toc23247027"</w:instrText>
            </w:r>
            <w:r w:rsidRPr="007E5C9D">
              <w:rPr>
                <w:rStyle w:val="Hyperlink"/>
                <w:noProof/>
              </w:rPr>
              <w:instrText xml:space="preserve"> </w:instrText>
            </w:r>
            <w:r w:rsidRPr="007E5C9D">
              <w:rPr>
                <w:rStyle w:val="Hyperlink"/>
                <w:noProof/>
              </w:rPr>
              <w:fldChar w:fldCharType="separate"/>
            </w:r>
            <w:r w:rsidRPr="007E5C9D">
              <w:rPr>
                <w:rStyle w:val="Hyperlink"/>
                <w:b/>
                <w:bCs/>
                <w:noProof/>
              </w:rPr>
              <w:t>Conclusion</w:t>
            </w:r>
            <w:r w:rsidRPr="007E5C9D">
              <w:rPr>
                <w:rStyle w:val="Hyperlink"/>
                <w:noProof/>
              </w:rPr>
              <w:fldChar w:fldCharType="end"/>
            </w:r>
          </w:ins>
        </w:p>
        <w:p w14:paraId="5CF2B2D5" w14:textId="523D6947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05" w:author="" w:date="2019-10-29T08:34:00Z"/>
              <w:del w:id="106" w:author="Deborah Owens" w:date="2019-10-29T11:41:00Z"/>
              <w:rFonts w:eastAsiaTheme="minorEastAsia"/>
              <w:noProof/>
              <w:lang w:eastAsia="ja-JP"/>
            </w:rPr>
          </w:pPr>
          <w:ins w:id="107" w:author="" w:date="2019-10-29T08:34:00Z">
            <w:del w:id="108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Using Server-Side Join</w:delText>
              </w:r>
            </w:del>
          </w:ins>
        </w:p>
        <w:p w14:paraId="65C38E16" w14:textId="2BAF0328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09" w:author="" w:date="2019-10-29T08:34:00Z"/>
              <w:del w:id="110" w:author="Deborah Owens" w:date="2019-10-29T11:41:00Z"/>
              <w:rFonts w:eastAsiaTheme="minorEastAsia"/>
              <w:noProof/>
              <w:lang w:eastAsia="ja-JP"/>
            </w:rPr>
          </w:pPr>
          <w:ins w:id="111" w:author="" w:date="2019-10-29T08:34:00Z">
            <w:del w:id="112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Using Server-Side Join Processing with a FOR Statement</w:delText>
              </w:r>
            </w:del>
          </w:ins>
        </w:p>
        <w:p w14:paraId="1A2ED3BC" w14:textId="0DAA404B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13" w:author="" w:date="2019-10-29T08:34:00Z"/>
              <w:del w:id="114" w:author="Deborah Owens" w:date="2019-10-29T11:41:00Z"/>
              <w:rFonts w:eastAsiaTheme="minorEastAsia"/>
              <w:noProof/>
              <w:lang w:eastAsia="ja-JP"/>
            </w:rPr>
          </w:pPr>
          <w:ins w:id="115" w:author="" w:date="2019-10-29T08:34:00Z">
            <w:del w:id="116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Testing Performance Differences by Turning Off SSJ</w:delText>
              </w:r>
            </w:del>
          </w:ins>
        </w:p>
        <w:p w14:paraId="117DA2CD" w14:textId="2F8ECE22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17" w:author="" w:date="2019-10-29T08:34:00Z"/>
              <w:del w:id="118" w:author="Deborah Owens" w:date="2019-10-29T11:41:00Z"/>
              <w:rFonts w:eastAsiaTheme="minorEastAsia"/>
              <w:noProof/>
              <w:lang w:eastAsia="ja-JP"/>
            </w:rPr>
          </w:pPr>
          <w:ins w:id="119" w:author="" w:date="2019-10-29T08:34:00Z">
            <w:del w:id="120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Sample Code Using FORWARD-ONLY Dynamic Queries</w:delText>
              </w:r>
            </w:del>
          </w:ins>
        </w:p>
        <w:p w14:paraId="1BDB3B3C" w14:textId="3B02C021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21" w:author="" w:date="2019-10-29T08:34:00Z"/>
              <w:del w:id="122" w:author="Deborah Owens" w:date="2019-10-29T11:41:00Z"/>
              <w:rFonts w:eastAsiaTheme="minorEastAsia"/>
              <w:noProof/>
              <w:lang w:eastAsia="ja-JP"/>
            </w:rPr>
          </w:pPr>
          <w:ins w:id="123" w:author="" w:date="2019-10-29T08:34:00Z">
            <w:del w:id="124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QryInfo Logging</w:delText>
              </w:r>
            </w:del>
          </w:ins>
        </w:p>
        <w:p w14:paraId="447C3F71" w14:textId="68775C04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25" w:author="" w:date="2019-10-29T08:34:00Z"/>
              <w:del w:id="126" w:author="Deborah Owens" w:date="2019-10-29T11:41:00Z"/>
              <w:rFonts w:eastAsiaTheme="minorEastAsia"/>
              <w:noProof/>
              <w:lang w:eastAsia="ja-JP"/>
            </w:rPr>
          </w:pPr>
          <w:ins w:id="127" w:author="" w:date="2019-10-29T08:34:00Z">
            <w:del w:id="128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PROSERVE Parameters</w:delText>
              </w:r>
            </w:del>
          </w:ins>
        </w:p>
        <w:p w14:paraId="6D9AB94D" w14:textId="5D8F7D6B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29" w:author="" w:date="2019-10-29T08:34:00Z"/>
              <w:del w:id="130" w:author="Deborah Owens" w:date="2019-10-29T11:41:00Z"/>
              <w:rFonts w:eastAsiaTheme="minorEastAsia"/>
              <w:noProof/>
              <w:lang w:eastAsia="ja-JP"/>
            </w:rPr>
          </w:pPr>
          <w:ins w:id="131" w:author="" w:date="2019-10-29T08:34:00Z">
            <w:del w:id="132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Videos</w:delText>
              </w:r>
            </w:del>
          </w:ins>
        </w:p>
        <w:p w14:paraId="63C3A459" w14:textId="74FFDEE4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33" w:author="" w:date="2019-10-29T08:34:00Z"/>
              <w:del w:id="134" w:author="Deborah Owens" w:date="2019-10-29T11:41:00Z"/>
              <w:rFonts w:eastAsiaTheme="minorEastAsia"/>
              <w:noProof/>
              <w:lang w:eastAsia="ja-JP"/>
            </w:rPr>
          </w:pPr>
          <w:ins w:id="135" w:author="" w:date="2019-10-29T08:34:00Z">
            <w:del w:id="136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Resources</w:delText>
              </w:r>
            </w:del>
          </w:ins>
        </w:p>
        <w:p w14:paraId="6384E164" w14:textId="5B0AB361" w:rsidR="005D7AC1" w:rsidDel="00CF7A27" w:rsidRDefault="005D7AC1">
          <w:pPr>
            <w:pStyle w:val="TOC1"/>
            <w:tabs>
              <w:tab w:val="right" w:leader="dot" w:pos="9350"/>
            </w:tabs>
            <w:rPr>
              <w:ins w:id="137" w:author="" w:date="2019-10-29T08:34:00Z"/>
              <w:del w:id="138" w:author="Deborah Owens" w:date="2019-10-29T11:41:00Z"/>
              <w:rFonts w:eastAsiaTheme="minorEastAsia"/>
              <w:noProof/>
              <w:lang w:eastAsia="ja-JP"/>
            </w:rPr>
          </w:pPr>
          <w:ins w:id="139" w:author="" w:date="2019-10-29T08:34:00Z">
            <w:del w:id="140" w:author="Deborah Owens" w:date="2019-10-29T11:41:00Z">
              <w:r w:rsidRPr="00CF7A27" w:rsidDel="00CF7A27">
                <w:rPr>
                  <w:rStyle w:val="Hyperlink"/>
                  <w:b/>
                  <w:bCs/>
                  <w:noProof/>
                </w:rPr>
                <w:delText>Conclusion</w:delText>
              </w:r>
            </w:del>
          </w:ins>
        </w:p>
        <w:p w14:paraId="22300B82" w14:textId="7BC7AB37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41" w:author="Deborah Owens" w:date="2019-10-29T11:41:00Z"/>
              <w:rFonts w:eastAsiaTheme="minorEastAsia"/>
              <w:noProof/>
            </w:rPr>
          </w:pPr>
          <w:del w:id="142" w:author="Deborah Owens" w:date="2019-10-29T11:41:00Z">
            <w:r w:rsidRPr="005D7AC1" w:rsidDel="00CF7A27">
              <w:rPr>
                <w:rPrChange w:id="143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Using Server-Side Join (SSJ)</w:delText>
            </w:r>
          </w:del>
        </w:p>
        <w:p w14:paraId="28363BF1" w14:textId="3D9397FD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44" w:author="Deborah Owens" w:date="2019-10-29T11:41:00Z"/>
              <w:rFonts w:eastAsiaTheme="minorEastAsia"/>
              <w:noProof/>
            </w:rPr>
          </w:pPr>
          <w:del w:id="145" w:author="Deborah Owens" w:date="2019-10-29T11:41:00Z">
            <w:r w:rsidRPr="005D7AC1" w:rsidDel="00CF7A27">
              <w:rPr>
                <w:rPrChange w:id="146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Using Server-Side Join Processing with a FOR Statement</w:delText>
            </w:r>
          </w:del>
        </w:p>
        <w:p w14:paraId="43A64B7E" w14:textId="03EEE23C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47" w:author="Deborah Owens" w:date="2019-10-29T11:41:00Z"/>
              <w:rFonts w:eastAsiaTheme="minorEastAsia"/>
              <w:noProof/>
            </w:rPr>
          </w:pPr>
          <w:del w:id="148" w:author="Deborah Owens" w:date="2019-10-29T11:41:00Z">
            <w:r w:rsidRPr="005D7AC1" w:rsidDel="00CF7A27">
              <w:rPr>
                <w:rPrChange w:id="149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Testing Performance Differences by Turning-Off SSJ</w:delText>
            </w:r>
          </w:del>
        </w:p>
        <w:p w14:paraId="5DAAEA6D" w14:textId="08266095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50" w:author="Deborah Owens" w:date="2019-10-29T11:41:00Z"/>
              <w:rFonts w:eastAsiaTheme="minorEastAsia"/>
              <w:noProof/>
            </w:rPr>
          </w:pPr>
          <w:del w:id="151" w:author="Deborah Owens" w:date="2019-10-29T11:41:00Z">
            <w:r w:rsidRPr="005D7AC1" w:rsidDel="00CF7A27">
              <w:rPr>
                <w:rPrChange w:id="152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Sample Code using FORWARD-ONLY Dynamic Queries</w:delText>
            </w:r>
          </w:del>
        </w:p>
        <w:p w14:paraId="00F046A5" w14:textId="7B66A28C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53" w:author="Deborah Owens" w:date="2019-10-29T11:41:00Z"/>
              <w:rFonts w:eastAsiaTheme="minorEastAsia"/>
              <w:noProof/>
            </w:rPr>
          </w:pPr>
          <w:del w:id="154" w:author="Deborah Owens" w:date="2019-10-29T11:41:00Z">
            <w:r w:rsidRPr="005D7AC1" w:rsidDel="00CF7A27">
              <w:rPr>
                <w:rPrChange w:id="155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QryInfo Logging</w:delText>
            </w:r>
          </w:del>
        </w:p>
        <w:p w14:paraId="1CD2E2C3" w14:textId="60609142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56" w:author="Deborah Owens" w:date="2019-10-29T11:41:00Z"/>
              <w:rFonts w:eastAsiaTheme="minorEastAsia"/>
              <w:noProof/>
            </w:rPr>
          </w:pPr>
          <w:del w:id="157" w:author="Deborah Owens" w:date="2019-10-29T11:41:00Z">
            <w:r w:rsidRPr="005D7AC1" w:rsidDel="00CF7A27">
              <w:rPr>
                <w:rPrChange w:id="158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PROSERVE Parameters</w:delText>
            </w:r>
          </w:del>
        </w:p>
        <w:p w14:paraId="61521CDE" w14:textId="7F81EF34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59" w:author="Deborah Owens" w:date="2019-10-29T11:41:00Z"/>
              <w:rFonts w:eastAsiaTheme="minorEastAsia"/>
              <w:noProof/>
            </w:rPr>
          </w:pPr>
          <w:del w:id="160" w:author="Deborah Owens" w:date="2019-10-29T11:41:00Z">
            <w:r w:rsidRPr="005D7AC1" w:rsidDel="00CF7A27">
              <w:rPr>
                <w:rPrChange w:id="161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Videos</w:delText>
            </w:r>
          </w:del>
        </w:p>
        <w:p w14:paraId="262A67AD" w14:textId="7CCBCD0B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62" w:author="Deborah Owens" w:date="2019-10-29T11:41:00Z"/>
              <w:rFonts w:eastAsiaTheme="minorEastAsia"/>
              <w:noProof/>
            </w:rPr>
          </w:pPr>
          <w:del w:id="163" w:author="Deborah Owens" w:date="2019-10-29T11:41:00Z">
            <w:r w:rsidRPr="005D7AC1" w:rsidDel="00CF7A27">
              <w:rPr>
                <w:rPrChange w:id="164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Resources</w:delText>
            </w:r>
          </w:del>
        </w:p>
        <w:p w14:paraId="43D80CBF" w14:textId="3D0C2855" w:rsidR="00677B40" w:rsidDel="00CF7A27" w:rsidRDefault="00677B40">
          <w:pPr>
            <w:pStyle w:val="TOC1"/>
            <w:tabs>
              <w:tab w:val="right" w:leader="dot" w:pos="9350"/>
            </w:tabs>
            <w:rPr>
              <w:del w:id="165" w:author="Deborah Owens" w:date="2019-10-29T11:41:00Z"/>
              <w:rFonts w:eastAsiaTheme="minorEastAsia"/>
              <w:noProof/>
            </w:rPr>
          </w:pPr>
          <w:del w:id="166" w:author="Deborah Owens" w:date="2019-10-29T11:41:00Z">
            <w:r w:rsidRPr="005D7AC1" w:rsidDel="00CF7A27">
              <w:rPr>
                <w:rPrChange w:id="167" w:author="" w:date="2019-10-29T08:34:00Z">
                  <w:rPr>
                    <w:rStyle w:val="Hyperlink"/>
                    <w:b/>
                    <w:bCs/>
                    <w:noProof/>
                  </w:rPr>
                </w:rPrChange>
              </w:rPr>
              <w:delText>Conclusion</w:delText>
            </w:r>
          </w:del>
        </w:p>
        <w:p w14:paraId="4AF1439F" w14:textId="0CF4B0D1" w:rsidR="004D3A97" w:rsidRDefault="00981567">
          <w:r>
            <w:fldChar w:fldCharType="end"/>
          </w:r>
        </w:p>
      </w:sdtContent>
    </w:sdt>
    <w:p w14:paraId="061533B7" w14:textId="77777777" w:rsidR="00FD4FE5" w:rsidRDefault="00FD4FE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2"/>
          <w:szCs w:val="42"/>
        </w:rPr>
      </w:pPr>
      <w:r>
        <w:rPr>
          <w:b/>
          <w:bCs/>
          <w:sz w:val="42"/>
          <w:szCs w:val="42"/>
        </w:rPr>
        <w:br w:type="page"/>
      </w:r>
    </w:p>
    <w:p w14:paraId="7B9B6FA0" w14:textId="715C6416" w:rsidR="0B5E48FA" w:rsidRDefault="42B05C1F">
      <w:pPr>
        <w:pStyle w:val="Heading2"/>
        <w:spacing w:before="0" w:after="120"/>
        <w:rPr>
          <w:b/>
          <w:bCs/>
          <w:sz w:val="42"/>
          <w:szCs w:val="42"/>
          <w:rPrChange w:id="168" w:author="Deborah Owens" w:date="2019-10-29T08:09:00Z">
            <w:rPr/>
          </w:rPrChange>
        </w:rPr>
        <w:pPrChange w:id="169" w:author="Deborah Owens" w:date="2019-10-29T12:45:00Z">
          <w:pPr>
            <w:pStyle w:val="Heading2"/>
          </w:pPr>
        </w:pPrChange>
      </w:pPr>
      <w:bookmarkStart w:id="170" w:name="_Toc23247019"/>
      <w:ins w:id="171" w:author="Deborah Owens" w:date="2019-10-29T08:35:00Z">
        <w:r w:rsidRPr="04AA18DA">
          <w:rPr>
            <w:b/>
            <w:bCs/>
            <w:sz w:val="42"/>
            <w:szCs w:val="42"/>
          </w:rPr>
          <w:t xml:space="preserve">About </w:t>
        </w:r>
      </w:ins>
      <w:del w:id="172" w:author="Deborah Owens" w:date="2019-10-29T08:35:00Z">
        <w:r w:rsidR="05B51CA9" w:rsidRPr="04AA18DA" w:rsidDel="42B05C1F">
          <w:rPr>
            <w:b/>
            <w:bCs/>
            <w:sz w:val="42"/>
            <w:szCs w:val="42"/>
          </w:rPr>
          <w:delText xml:space="preserve">Using </w:delText>
        </w:r>
      </w:del>
      <w:r w:rsidR="05B51CA9" w:rsidRPr="04AA18DA">
        <w:rPr>
          <w:b/>
          <w:bCs/>
          <w:sz w:val="42"/>
          <w:szCs w:val="42"/>
        </w:rPr>
        <w:t xml:space="preserve">Server-Side </w:t>
      </w:r>
      <w:r w:rsidR="05B51CA9" w:rsidRPr="10578DA4">
        <w:rPr>
          <w:b/>
          <w:bCs/>
          <w:sz w:val="42"/>
          <w:szCs w:val="42"/>
        </w:rPr>
        <w:t>Join</w:t>
      </w:r>
      <w:bookmarkEnd w:id="170"/>
      <w:del w:id="173" w:author="Deborah Owens" w:date="2019-10-29T08:09:00Z">
        <w:r w:rsidR="05B51CA9" w:rsidRPr="04AA18DA" w:rsidDel="52AED692">
          <w:rPr>
            <w:b/>
            <w:bCs/>
            <w:sz w:val="42"/>
            <w:szCs w:val="42"/>
          </w:rPr>
          <w:delText xml:space="preserve"> (SSJ)</w:delText>
        </w:r>
      </w:del>
    </w:p>
    <w:p w14:paraId="2C31278F" w14:textId="0462A7C1" w:rsidR="0B5E48FA" w:rsidRPr="0098749A" w:rsidRDefault="05B51CA9">
      <w:pPr>
        <w:rPr>
          <w:rFonts w:cstheme="minorHAnsi"/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174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The </w:t>
      </w:r>
      <w:ins w:id="175" w:author="Deborah Owens" w:date="2019-10-29T08:09:00Z">
        <w:r w:rsidR="23C7B66F" w:rsidRPr="00E71705">
          <w:rPr>
            <w:rFonts w:eastAsia="-webkit-standard" w:cstheme="minorHAnsi"/>
            <w:color w:val="000000" w:themeColor="text1"/>
            <w:sz w:val="24"/>
            <w:szCs w:val="24"/>
            <w:rPrChange w:id="176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177" w:author="Deborah Owens" w:date="2019-10-29T08:09:00Z">
        <w:r w:rsidRPr="00E71705" w:rsidDel="23C7B66F">
          <w:rPr>
            <w:rFonts w:eastAsia="-webkit-standard" w:cstheme="minorHAnsi"/>
            <w:color w:val="000000" w:themeColor="text1"/>
            <w:sz w:val="24"/>
            <w:szCs w:val="24"/>
            <w:rPrChange w:id="178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179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erver-</w:t>
      </w:r>
      <w:ins w:id="180" w:author="Deborah Owens" w:date="2019-10-29T08:09:00Z">
        <w:r w:rsidR="23C7B66F" w:rsidRPr="00E71705">
          <w:rPr>
            <w:rFonts w:eastAsia="-webkit-standard" w:cstheme="minorHAnsi"/>
            <w:color w:val="000000" w:themeColor="text1"/>
            <w:sz w:val="24"/>
            <w:szCs w:val="24"/>
            <w:rPrChange w:id="181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182" w:author="Deborah Owens" w:date="2019-10-29T08:09:00Z">
        <w:r w:rsidRPr="00E71705" w:rsidDel="23C7B66F">
          <w:rPr>
            <w:rFonts w:eastAsia="-webkit-standard" w:cstheme="minorHAnsi"/>
            <w:color w:val="000000" w:themeColor="text1"/>
            <w:sz w:val="24"/>
            <w:szCs w:val="24"/>
            <w:rPrChange w:id="183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184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ide</w:t>
      </w:r>
      <w:ins w:id="185" w:author="Deborah Owens" w:date="2019-10-29T08:09:00Z">
        <w:r w:rsidR="23C7B66F" w:rsidRPr="00E71705">
          <w:rPr>
            <w:rFonts w:eastAsia="-webkit-standard" w:cstheme="minorHAnsi"/>
            <w:color w:val="000000" w:themeColor="text1"/>
            <w:sz w:val="24"/>
            <w:szCs w:val="24"/>
            <w:rPrChange w:id="186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 xml:space="preserve"> j</w:t>
        </w:r>
      </w:ins>
      <w:del w:id="187" w:author="Deborah Owens" w:date="2019-10-29T08:09:00Z">
        <w:r w:rsidRPr="00E71705" w:rsidDel="23C7B66F">
          <w:rPr>
            <w:rFonts w:eastAsia="-webkit-standard" w:cstheme="minorHAnsi"/>
            <w:color w:val="000000" w:themeColor="text1"/>
            <w:sz w:val="24"/>
            <w:szCs w:val="24"/>
            <w:rPrChange w:id="188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 xml:space="preserve"> J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189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oin </w:t>
      </w:r>
      <w:ins w:id="190" w:author="Deborah Owens" w:date="2019-10-29T08:10:00Z">
        <w:r w:rsidR="06FC41DF" w:rsidRPr="00E71705">
          <w:rPr>
            <w:rFonts w:eastAsia="-webkit-standard" w:cstheme="minorHAnsi"/>
            <w:color w:val="000000" w:themeColor="text1"/>
            <w:sz w:val="24"/>
            <w:szCs w:val="24"/>
            <w:rPrChange w:id="191" w:author="Deborah Owens" w:date="2019-10-29T12:19:00Z">
              <w:rPr/>
            </w:rPrChange>
          </w:rPr>
          <w:t xml:space="preserve">(SSJ) </w:t>
        </w:r>
      </w:ins>
      <w:ins w:id="192" w:author="Deborah Owens" w:date="2019-10-29T08:09:00Z">
        <w:r w:rsidR="23C7B66F" w:rsidRPr="00E71705">
          <w:rPr>
            <w:rFonts w:eastAsia="-webkit-standard" w:cstheme="minorHAnsi"/>
            <w:color w:val="000000" w:themeColor="text1"/>
            <w:sz w:val="24"/>
            <w:szCs w:val="24"/>
            <w:rPrChange w:id="193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p</w:t>
        </w:r>
      </w:ins>
      <w:ins w:id="194" w:author="Deborah Owens" w:date="2019-10-29T08:10:00Z">
        <w:r w:rsidRPr="00E71705">
          <w:rPr>
            <w:rFonts w:eastAsia="-webkit-standard" w:cstheme="minorHAnsi"/>
            <w:color w:val="000000" w:themeColor="text1"/>
            <w:sz w:val="24"/>
            <w:szCs w:val="24"/>
            <w:rPrChange w:id="195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rocessing improves performance by resolving queries on the server and reducing the data sent over the network.</w:t>
        </w:r>
      </w:ins>
    </w:p>
    <w:p w14:paraId="5ECE1772" w14:textId="481A989A" w:rsidR="0B5E48FA" w:rsidRPr="00E71705" w:rsidRDefault="05B51CA9" w:rsidP="04AA18DA">
      <w:pPr>
        <w:rPr>
          <w:rFonts w:cstheme="minorHAnsi"/>
          <w:sz w:val="24"/>
          <w:szCs w:val="24"/>
          <w:rPrChange w:id="196" w:author="Deborah Owens" w:date="2019-10-29T12:19:00Z">
            <w:rPr/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197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SSJ is enabled</w:t>
      </w:r>
      <w:ins w:id="198" w:author="Deborah Owens" w:date="2019-10-29T08:10:00Z">
        <w:r w:rsidR="772BF01C" w:rsidRPr="00E71705">
          <w:rPr>
            <w:rFonts w:eastAsia="-webkit-standard" w:cstheme="minorHAnsi"/>
            <w:color w:val="000000" w:themeColor="text1"/>
            <w:sz w:val="24"/>
            <w:szCs w:val="24"/>
            <w:rPrChange w:id="199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,</w:t>
        </w:r>
      </w:ins>
      <w:r w:rsidRPr="00E71705">
        <w:rPr>
          <w:rFonts w:eastAsia="-webkit-standard" w:cstheme="minorHAnsi"/>
          <w:color w:val="000000" w:themeColor="text1"/>
          <w:sz w:val="24"/>
          <w:szCs w:val="24"/>
          <w:rPrChange w:id="200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by default</w:t>
      </w:r>
      <w:ins w:id="201" w:author="Deborah Owens" w:date="2019-10-29T08:10:00Z">
        <w:r w:rsidR="772BF01C" w:rsidRPr="00E71705">
          <w:rPr>
            <w:rFonts w:eastAsia="-webkit-standard" w:cstheme="minorHAnsi"/>
            <w:color w:val="000000" w:themeColor="text1"/>
            <w:sz w:val="24"/>
            <w:szCs w:val="24"/>
            <w:rPrChange w:id="202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,</w:t>
        </w:r>
      </w:ins>
      <w:r w:rsidRPr="00E71705">
        <w:rPr>
          <w:rFonts w:eastAsia="-webkit-standard" w:cstheme="minorHAnsi"/>
          <w:color w:val="000000" w:themeColor="text1"/>
          <w:sz w:val="24"/>
          <w:szCs w:val="24"/>
          <w:rPrChange w:id="203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and </w:t>
      </w:r>
      <w:r w:rsidR="00EC29A2" w:rsidRPr="00E71705">
        <w:rPr>
          <w:rFonts w:eastAsia="-webkit-standard" w:cstheme="minorHAnsi"/>
          <w:color w:val="000000" w:themeColor="text1"/>
          <w:sz w:val="24"/>
          <w:szCs w:val="24"/>
          <w:rPrChange w:id="204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is 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205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used </w:t>
      </w:r>
      <w:ins w:id="206" w:author="Deborah Owens" w:date="2019-10-29T08:11:00Z">
        <w:r w:rsidR="55FF9854" w:rsidRPr="00E71705">
          <w:rPr>
            <w:rFonts w:eastAsia="-webkit-standard" w:cstheme="minorHAnsi"/>
            <w:color w:val="000000" w:themeColor="text1"/>
            <w:sz w:val="24"/>
            <w:szCs w:val="24"/>
            <w:rPrChange w:id="207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to resolve</w:t>
        </w:r>
      </w:ins>
      <w:del w:id="208" w:author="Deborah Owens" w:date="2019-10-29T08:11:00Z">
        <w:r w:rsidRPr="00E71705" w:rsidDel="55FF9854">
          <w:rPr>
            <w:rFonts w:eastAsia="-webkit-standard" w:cstheme="minorHAnsi"/>
            <w:color w:val="000000" w:themeColor="text1"/>
            <w:sz w:val="24"/>
            <w:szCs w:val="24"/>
            <w:rPrChange w:id="209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in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210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</w:t>
      </w:r>
      <w:del w:id="211" w:author="Deborah Owens" w:date="2019-10-29T08:11:00Z">
        <w:r w:rsidRPr="00E71705" w:rsidDel="55FF9854">
          <w:rPr>
            <w:rFonts w:eastAsia="-webkit-standard" w:cstheme="minorHAnsi"/>
            <w:color w:val="000000" w:themeColor="text1"/>
            <w:sz w:val="24"/>
            <w:szCs w:val="24"/>
            <w:rPrChange w:id="212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 xml:space="preserve">the resolution of </w:delText>
        </w:r>
      </w:del>
      <w:r w:rsidR="698CE84B" w:rsidRPr="00E71705">
        <w:rPr>
          <w:rFonts w:eastAsia="-webkit-standard" w:cstheme="minorHAnsi"/>
          <w:color w:val="000000" w:themeColor="text1"/>
          <w:sz w:val="24"/>
          <w:szCs w:val="24"/>
          <w:rPrChange w:id="213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joins 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214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that </w:t>
      </w:r>
      <w:commentRangeStart w:id="215"/>
      <w:r w:rsidRPr="00E71705">
        <w:rPr>
          <w:rFonts w:eastAsia="-webkit-standard" w:cstheme="minorHAnsi"/>
          <w:color w:val="000000" w:themeColor="text1"/>
          <w:sz w:val="24"/>
          <w:szCs w:val="24"/>
          <w:rPrChange w:id="216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meet the following </w:t>
      </w:r>
      <w:r w:rsidR="24D89294" w:rsidRPr="00E71705">
        <w:rPr>
          <w:rFonts w:eastAsia="-webkit-standard" w:cstheme="minorHAnsi"/>
          <w:color w:val="000000" w:themeColor="text1"/>
          <w:sz w:val="24"/>
          <w:szCs w:val="24"/>
          <w:rPrChange w:id="217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conditions</w:t>
      </w:r>
      <w:commentRangeEnd w:id="215"/>
      <w:r w:rsidR="003165D6">
        <w:rPr>
          <w:rStyle w:val="CommentReference"/>
        </w:rPr>
        <w:commentReference w:id="215"/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218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:</w:t>
      </w:r>
    </w:p>
    <w:p w14:paraId="01039587" w14:textId="7A108EBC" w:rsidR="0B5E48FA" w:rsidRPr="00E71705" w:rsidRDefault="05B51CA9" w:rsidP="04AA18D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rPrChange w:id="219" w:author="Deborah Owens" w:date="2019-10-29T12:19:00Z">
            <w:rPr>
              <w:color w:val="000000" w:themeColor="text1"/>
            </w:rPr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220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Joins in a </w:t>
      </w:r>
      <w:ins w:id="221" w:author="Deborah Owens" w:date="2019-10-29T08:10:00Z">
        <w:r w:rsidR="772BF01C" w:rsidRPr="00E71705">
          <w:rPr>
            <w:rFonts w:eastAsia="-webkit-standard" w:cstheme="minorHAnsi"/>
            <w:color w:val="000000" w:themeColor="text1"/>
            <w:sz w:val="24"/>
            <w:szCs w:val="24"/>
            <w:rPrChange w:id="222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</w:rPr>
            </w:rPrChange>
          </w:rPr>
          <w:t>c</w:t>
        </w:r>
      </w:ins>
      <w:del w:id="223" w:author="Deborah Owens" w:date="2019-10-29T08:10:00Z">
        <w:r w:rsidRPr="00E71705" w:rsidDel="772BF01C">
          <w:rPr>
            <w:rFonts w:eastAsia="-webkit-standard" w:cstheme="minorHAnsi"/>
            <w:color w:val="000000" w:themeColor="text1"/>
            <w:sz w:val="24"/>
            <w:szCs w:val="24"/>
            <w:rPrChange w:id="224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</w:rPr>
            </w:rPrChange>
          </w:rPr>
          <w:delText>C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225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lient/</w:t>
      </w:r>
      <w:ins w:id="226" w:author="Deborah Owens" w:date="2019-10-29T08:10:00Z">
        <w:r w:rsidR="772BF01C" w:rsidRPr="00E71705">
          <w:rPr>
            <w:rFonts w:eastAsia="-webkit-standard" w:cstheme="minorHAnsi"/>
            <w:color w:val="000000" w:themeColor="text1"/>
            <w:sz w:val="24"/>
            <w:szCs w:val="24"/>
            <w:rPrChange w:id="227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</w:rPr>
            </w:rPrChange>
          </w:rPr>
          <w:t>s</w:t>
        </w:r>
      </w:ins>
      <w:del w:id="228" w:author="Deborah Owens" w:date="2019-10-29T08:10:00Z">
        <w:r w:rsidRPr="00E71705" w:rsidDel="772BF01C">
          <w:rPr>
            <w:rFonts w:eastAsia="-webkit-standard" w:cstheme="minorHAnsi"/>
            <w:color w:val="000000" w:themeColor="text1"/>
            <w:sz w:val="24"/>
            <w:szCs w:val="24"/>
            <w:rPrChange w:id="229" w:author="Deborah Owens" w:date="2019-10-29T12:19:00Z">
              <w:rPr>
                <w:rFonts w:ascii="-webkit-standard" w:eastAsia="-webkit-standard" w:hAnsi="-webkit-standard" w:cs="-webkit-standard"/>
                <w:color w:val="000000" w:themeColor="text1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230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erver environment </w:t>
      </w:r>
    </w:p>
    <w:p w14:paraId="6219F427" w14:textId="22E2D2AD" w:rsidR="0B5E48FA" w:rsidRPr="00E71705" w:rsidRDefault="00EC29A2" w:rsidP="04AA18D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rPrChange w:id="231" w:author="Deborah Owens" w:date="2019-10-29T12:19:00Z">
            <w:rPr>
              <w:color w:val="000000" w:themeColor="text1"/>
            </w:rPr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232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Joins</w:t>
      </w:r>
      <w:r w:rsidR="007A4CA8" w:rsidRPr="00E71705">
        <w:rPr>
          <w:rFonts w:eastAsia="-webkit-standard" w:cstheme="minorHAnsi"/>
          <w:color w:val="000000" w:themeColor="text1"/>
          <w:sz w:val="24"/>
          <w:szCs w:val="24"/>
          <w:rPrChange w:id="233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 using NO-LOCK </w:t>
      </w:r>
      <w:r w:rsidR="170BCD80" w:rsidRPr="00E71705">
        <w:rPr>
          <w:rFonts w:eastAsia="-webkit-standard" w:cstheme="minorHAnsi"/>
          <w:color w:val="000000" w:themeColor="text1"/>
          <w:sz w:val="24"/>
          <w:szCs w:val="24"/>
          <w:rPrChange w:id="234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with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235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 </w:t>
      </w:r>
      <w:r w:rsidR="007A4CA8" w:rsidRPr="00E71705">
        <w:rPr>
          <w:rFonts w:eastAsia="-webkit-standard" w:cstheme="minorHAnsi"/>
          <w:color w:val="000000" w:themeColor="text1"/>
          <w:sz w:val="24"/>
          <w:szCs w:val="24"/>
          <w:rPrChange w:id="236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the </w:t>
      </w:r>
      <w:r w:rsidR="05B51CA9" w:rsidRPr="00E71705">
        <w:rPr>
          <w:rFonts w:eastAsia="-webkit-standard" w:cstheme="minorHAnsi"/>
          <w:color w:val="000000" w:themeColor="text1"/>
          <w:sz w:val="24"/>
          <w:szCs w:val="24"/>
          <w:rPrChange w:id="237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FOR statement or FORWARD-ONLY dynamic query</w:t>
      </w:r>
    </w:p>
    <w:p w14:paraId="2C00823B" w14:textId="2018E6AD" w:rsidR="002A0ED2" w:rsidRPr="0098749A" w:rsidRDefault="00EC29A2" w:rsidP="04AA18D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238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J</w:t>
      </w:r>
      <w:r w:rsidR="05B51CA9" w:rsidRPr="00E71705">
        <w:rPr>
          <w:rFonts w:eastAsia="-webkit-standard" w:cstheme="minorHAnsi"/>
          <w:color w:val="000000" w:themeColor="text1"/>
          <w:sz w:val="24"/>
          <w:szCs w:val="24"/>
          <w:rPrChange w:id="239" w:author="Deborah Owens" w:date="2019-10-29T12:19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oins with up to 10 tables on the same logical database</w:t>
      </w:r>
    </w:p>
    <w:p w14:paraId="6480C935" w14:textId="77777777" w:rsidR="006255CF" w:rsidRDefault="006255CF" w:rsidP="04AA18DA">
      <w:pPr>
        <w:pStyle w:val="Heading2"/>
        <w:rPr>
          <w:b/>
          <w:bCs/>
          <w:sz w:val="42"/>
          <w:szCs w:val="42"/>
        </w:rPr>
      </w:pPr>
    </w:p>
    <w:p w14:paraId="54898CBA" w14:textId="73A2317F" w:rsidR="50C48A64" w:rsidRDefault="50C48A64">
      <w:pPr>
        <w:spacing w:after="120"/>
        <w:pPrChange w:id="240" w:author="Deborah Owens" w:date="2019-10-29T12:43:00Z">
          <w:pPr/>
        </w:pPrChange>
      </w:pPr>
      <w:r>
        <w:br w:type="page"/>
      </w:r>
    </w:p>
    <w:p w14:paraId="68B4F054" w14:textId="130689E7" w:rsidR="005A6127" w:rsidRDefault="00F80972">
      <w:pPr>
        <w:pStyle w:val="Heading2"/>
        <w:spacing w:before="0" w:after="120"/>
        <w:pPrChange w:id="241" w:author="Deborah Owens" w:date="2019-10-29T12:45:00Z">
          <w:pPr>
            <w:pStyle w:val="Heading2"/>
          </w:pPr>
        </w:pPrChange>
      </w:pPr>
      <w:del w:id="242" w:author="Deborah Owens" w:date="2019-10-29T08:35:00Z">
        <w:r w:rsidDel="42B05C1F">
          <w:rPr>
            <w:b/>
            <w:bCs/>
            <w:sz w:val="42"/>
            <w:szCs w:val="42"/>
          </w:rPr>
          <w:delText xml:space="preserve">Using </w:delText>
        </w:r>
      </w:del>
      <w:bookmarkStart w:id="243" w:name="_Toc23247020"/>
      <w:r>
        <w:rPr>
          <w:b/>
          <w:bCs/>
          <w:sz w:val="42"/>
          <w:szCs w:val="42"/>
        </w:rPr>
        <w:t xml:space="preserve">Server-Side Join Processing with a </w:t>
      </w:r>
      <w:r w:rsidR="05B51CA9" w:rsidRPr="04AA18DA">
        <w:rPr>
          <w:b/>
          <w:bCs/>
          <w:sz w:val="42"/>
          <w:szCs w:val="42"/>
        </w:rPr>
        <w:t>FOR Statement</w:t>
      </w:r>
      <w:bookmarkEnd w:id="243"/>
    </w:p>
    <w:p w14:paraId="76DE2006" w14:textId="60C62C71" w:rsidR="00FB0C15" w:rsidDel="00144CED" w:rsidRDefault="00FB0C15" w:rsidP="00FB0C15">
      <w:pPr>
        <w:rPr>
          <w:del w:id="244" w:author="Deborah Owens" w:date="2019-10-29T12:44:00Z"/>
        </w:rPr>
      </w:pPr>
    </w:p>
    <w:p w14:paraId="618E78C4" w14:textId="2FBCDB3E" w:rsidR="00F85BA9" w:rsidRPr="0098749A" w:rsidDel="00853F07" w:rsidRDefault="00F85BA9">
      <w:pPr>
        <w:spacing w:after="120"/>
        <w:rPr>
          <w:del w:id="245" w:author="Deborah Owens" w:date="2019-10-29T12:34:00Z"/>
          <w:rFonts w:cstheme="minorHAnsi"/>
        </w:rPr>
        <w:pPrChange w:id="246" w:author="Deborah Owens" w:date="2019-10-29T12:43:00Z">
          <w:pPr/>
        </w:pPrChange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247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The following </w:t>
      </w:r>
      <w:r w:rsidR="00B32A1B" w:rsidRPr="00E71705">
        <w:rPr>
          <w:rFonts w:eastAsia="-webkit-standard" w:cstheme="minorHAnsi"/>
          <w:color w:val="000000" w:themeColor="text1"/>
          <w:sz w:val="24"/>
          <w:szCs w:val="24"/>
          <w:rPrChange w:id="248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program shows a join using the FOR statement. </w:t>
      </w:r>
      <w:r w:rsidR="00504A13" w:rsidRPr="00E71705">
        <w:rPr>
          <w:rFonts w:eastAsia="-webkit-standard" w:cstheme="minorHAnsi"/>
          <w:color w:val="000000" w:themeColor="text1"/>
          <w:sz w:val="24"/>
          <w:szCs w:val="24"/>
          <w:rPrChange w:id="249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The connection to the database is done </w:t>
      </w:r>
      <w:r w:rsidR="004568AB" w:rsidRPr="00E71705">
        <w:rPr>
          <w:rFonts w:eastAsia="-webkit-standard" w:cstheme="minorHAnsi"/>
          <w:color w:val="000000" w:themeColor="text1"/>
          <w:sz w:val="24"/>
          <w:szCs w:val="24"/>
          <w:rPrChange w:id="250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using </w:t>
      </w:r>
      <w:r w:rsidR="00AF0E10" w:rsidRPr="00E71705">
        <w:rPr>
          <w:rFonts w:eastAsia="-webkit-standard" w:cstheme="minorHAnsi"/>
          <w:color w:val="000000" w:themeColor="text1"/>
          <w:sz w:val="24"/>
          <w:szCs w:val="24"/>
          <w:rPrChange w:id="251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network </w:t>
      </w:r>
      <w:r w:rsidR="004568AB" w:rsidRPr="00E71705">
        <w:rPr>
          <w:rFonts w:eastAsia="-webkit-standard" w:cstheme="minorHAnsi"/>
          <w:color w:val="000000" w:themeColor="text1"/>
          <w:sz w:val="24"/>
          <w:szCs w:val="24"/>
          <w:rPrChange w:id="252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parameters </w:t>
      </w:r>
      <w:r w:rsidR="00AF0E10" w:rsidRPr="00E71705">
        <w:rPr>
          <w:rFonts w:eastAsia="-webkit-standard" w:cstheme="minorHAnsi"/>
          <w:color w:val="000000" w:themeColor="text1"/>
          <w:sz w:val="24"/>
          <w:szCs w:val="24"/>
          <w:rPrChange w:id="253" w:author="Deborah Owens" w:date="2019-10-29T12:18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so that SSJ can be used.</w:t>
      </w:r>
    </w:p>
    <w:p w14:paraId="5476830D" w14:textId="77777777" w:rsidR="00F85BA9" w:rsidRPr="00FB0C15" w:rsidRDefault="00F85BA9">
      <w:pPr>
        <w:spacing w:after="120"/>
        <w:pPrChange w:id="254" w:author="Deborah Owens" w:date="2019-10-29T12:43:00Z">
          <w:pPr/>
        </w:pPrChange>
      </w:pPr>
    </w:p>
    <w:p w14:paraId="57D5051D" w14:textId="59F720E2" w:rsidR="78349C99" w:rsidRDefault="00757356">
      <w:pPr>
        <w:pStyle w:val="Title"/>
        <w:spacing w:after="120"/>
        <w:rPr>
          <w:rFonts w:ascii="-webkit-standard" w:eastAsia="-webkit-standard" w:hAnsi="-webkit-standard" w:cs="-webkit-standard"/>
          <w:b/>
          <w:bCs/>
          <w:color w:val="000000" w:themeColor="text1"/>
          <w:sz w:val="24"/>
          <w:szCs w:val="24"/>
        </w:rPr>
        <w:pPrChange w:id="255" w:author="Deborah Owens" w:date="2019-10-29T12:44:00Z">
          <w:pPr>
            <w:pStyle w:val="Title"/>
          </w:pPr>
        </w:pPrChange>
      </w:pPr>
      <w:r>
        <w:rPr>
          <w:rFonts w:ascii="-webkit-standard" w:eastAsia="-webkit-standard" w:hAnsi="-webkit-standard" w:cs="-webkit-standar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1221DEE" wp14:editId="432412EF">
            <wp:extent cx="5939790" cy="23456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6E81" w14:textId="1A03BCBB" w:rsidR="00900DBB" w:rsidDel="00E71705" w:rsidRDefault="00900DBB">
      <w:pPr>
        <w:spacing w:after="0"/>
        <w:rPr>
          <w:del w:id="256" w:author="Deborah Owens" w:date="2019-10-29T12:19:00Z"/>
          <w:rFonts w:eastAsia="-webkit-standard" w:cstheme="minorHAnsi"/>
          <w:color w:val="000000" w:themeColor="text1"/>
          <w:sz w:val="24"/>
          <w:szCs w:val="24"/>
        </w:rPr>
        <w:pPrChange w:id="257" w:author="Deborah Owens" w:date="2019-10-29T12:35:00Z">
          <w:pPr/>
        </w:pPrChange>
      </w:pPr>
    </w:p>
    <w:p w14:paraId="77A22AED" w14:textId="7B607143" w:rsidR="00F85BA9" w:rsidRPr="003E6693" w:rsidRDefault="00B32A1B" w:rsidP="00F85BA9">
      <w:pPr>
        <w:rPr>
          <w:rFonts w:eastAsia="-webkit-standard" w:cstheme="minorHAnsi"/>
          <w:color w:val="000000" w:themeColor="text1"/>
          <w:sz w:val="24"/>
          <w:szCs w:val="24"/>
        </w:rPr>
      </w:pPr>
      <w:del w:id="258" w:author="Deborah Owens" w:date="2019-10-29T11:49:00Z">
        <w:r w:rsidRPr="003E6693" w:rsidDel="00260A36">
          <w:rPr>
            <w:rFonts w:eastAsia="-webkit-standard" w:cstheme="minorHAnsi"/>
            <w:color w:val="000000" w:themeColor="text1"/>
            <w:sz w:val="24"/>
            <w:szCs w:val="24"/>
          </w:rPr>
          <w:delText>Steps t</w:delText>
        </w:r>
      </w:del>
      <w:ins w:id="259" w:author="Deborah Owens" w:date="2019-10-29T11:49:00Z">
        <w:r w:rsidR="00260A36">
          <w:rPr>
            <w:rFonts w:eastAsia="-webkit-standard" w:cstheme="minorHAnsi"/>
            <w:color w:val="000000" w:themeColor="text1"/>
            <w:sz w:val="24"/>
            <w:szCs w:val="24"/>
          </w:rPr>
          <w:t>T</w:t>
        </w:r>
      </w:ins>
      <w:r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o run the </w:t>
      </w:r>
      <w:r w:rsidR="00CE0E61"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sample </w:t>
      </w:r>
      <w:r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program using </w:t>
      </w:r>
      <w:r w:rsidR="00E520DD"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SSJ on a system with </w:t>
      </w:r>
      <w:proofErr w:type="spellStart"/>
      <w:r w:rsidR="00E520DD" w:rsidRPr="003E6693">
        <w:rPr>
          <w:rFonts w:eastAsia="-webkit-standard" w:cstheme="minorHAnsi"/>
          <w:color w:val="000000" w:themeColor="text1"/>
          <w:sz w:val="24"/>
          <w:szCs w:val="24"/>
        </w:rPr>
        <w:t>OpenEdge</w:t>
      </w:r>
      <w:proofErr w:type="spellEnd"/>
      <w:r w:rsidR="00E520DD"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 12.1 installed</w:t>
      </w:r>
      <w:ins w:id="260" w:author="Deborah Owens" w:date="2019-10-29T11:50:00Z">
        <w:r w:rsidR="00260A36">
          <w:rPr>
            <w:rFonts w:eastAsia="-webkit-standard" w:cstheme="minorHAnsi"/>
            <w:color w:val="000000" w:themeColor="text1"/>
            <w:sz w:val="24"/>
            <w:szCs w:val="24"/>
          </w:rPr>
          <w:t>, follow these steps</w:t>
        </w:r>
      </w:ins>
      <w:r w:rsidRPr="003E6693">
        <w:rPr>
          <w:rFonts w:eastAsia="-webkit-standard" w:cstheme="minorHAnsi"/>
          <w:color w:val="000000" w:themeColor="text1"/>
          <w:sz w:val="24"/>
          <w:szCs w:val="24"/>
        </w:rPr>
        <w:t>:</w:t>
      </w:r>
    </w:p>
    <w:p w14:paraId="32B011FC" w14:textId="75B676B6" w:rsidR="00B32A1B" w:rsidRPr="00E71705" w:rsidRDefault="00CE0E6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rPrChange w:id="261" w:author="Deborah Owens" w:date="2019-10-29T12:21:00Z">
            <w:rPr/>
          </w:rPrChange>
        </w:rPr>
      </w:pPr>
      <w:proofErr w:type="spellStart"/>
      <w:r w:rsidRPr="0098749A">
        <w:rPr>
          <w:rFonts w:cstheme="minorHAnsi"/>
          <w:sz w:val="24"/>
          <w:szCs w:val="24"/>
        </w:rPr>
        <w:t>prodb</w:t>
      </w:r>
      <w:proofErr w:type="spellEnd"/>
      <w:r w:rsidRPr="0098749A">
        <w:rPr>
          <w:rFonts w:cstheme="minorHAnsi"/>
          <w:sz w:val="24"/>
          <w:szCs w:val="24"/>
        </w:rPr>
        <w:t xml:space="preserve"> sports2020 </w:t>
      </w:r>
      <w:proofErr w:type="spellStart"/>
      <w:r w:rsidRPr="0098749A">
        <w:rPr>
          <w:rFonts w:cstheme="minorHAnsi"/>
          <w:sz w:val="24"/>
          <w:szCs w:val="24"/>
        </w:rPr>
        <w:t>sports2020</w:t>
      </w:r>
      <w:proofErr w:type="spellEnd"/>
    </w:p>
    <w:p w14:paraId="73F52BE2" w14:textId="24796431" w:rsidR="00CE0E61" w:rsidRPr="0098749A" w:rsidRDefault="000B5C0E" w:rsidP="0035005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98749A">
        <w:rPr>
          <w:rFonts w:cstheme="minorHAnsi"/>
          <w:sz w:val="24"/>
          <w:szCs w:val="24"/>
        </w:rPr>
        <w:t>proserve</w:t>
      </w:r>
      <w:proofErr w:type="spellEnd"/>
      <w:r w:rsidRPr="0098749A">
        <w:rPr>
          <w:rFonts w:cstheme="minorHAnsi"/>
          <w:sz w:val="24"/>
          <w:szCs w:val="24"/>
        </w:rPr>
        <w:t xml:space="preserve"> sports2020 -S 20000</w:t>
      </w:r>
    </w:p>
    <w:p w14:paraId="60057322" w14:textId="3C0D7506" w:rsidR="000B5C0E" w:rsidRPr="00853F07" w:rsidRDefault="000B5C0E" w:rsidP="0035005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53F07">
        <w:rPr>
          <w:rFonts w:cstheme="minorHAnsi"/>
          <w:sz w:val="24"/>
          <w:szCs w:val="24"/>
        </w:rPr>
        <w:t>mpro</w:t>
      </w:r>
      <w:proofErr w:type="spellEnd"/>
      <w:r w:rsidRPr="00853F07">
        <w:rPr>
          <w:rFonts w:cstheme="minorHAnsi"/>
          <w:sz w:val="24"/>
          <w:szCs w:val="24"/>
        </w:rPr>
        <w:t xml:space="preserve"> sports2020 </w:t>
      </w:r>
      <w:r w:rsidR="00863D5D" w:rsidRPr="00853F07">
        <w:rPr>
          <w:rFonts w:cstheme="minorHAnsi"/>
          <w:sz w:val="24"/>
          <w:szCs w:val="24"/>
        </w:rPr>
        <w:t xml:space="preserve">-S 20000 </w:t>
      </w:r>
      <w:r w:rsidRPr="00853F07">
        <w:rPr>
          <w:rFonts w:cstheme="minorHAnsi"/>
          <w:sz w:val="24"/>
          <w:szCs w:val="24"/>
        </w:rPr>
        <w:t xml:space="preserve">-p </w:t>
      </w:r>
      <w:r w:rsidR="001B575D" w:rsidRPr="00853F07">
        <w:rPr>
          <w:rFonts w:cstheme="minorHAnsi"/>
          <w:sz w:val="24"/>
          <w:szCs w:val="24"/>
        </w:rPr>
        <w:t>SSJ1.p</w:t>
      </w:r>
    </w:p>
    <w:p w14:paraId="58B11464" w14:textId="4E54253B" w:rsidR="004A0A56" w:rsidRPr="003E6693" w:rsidRDefault="00900DBB">
      <w:pPr>
        <w:rPr>
          <w:sz w:val="24"/>
          <w:szCs w:val="24"/>
          <w:rPrChange w:id="262" w:author="Deborah Owens" w:date="2019-10-29T08:14:00Z">
            <w:rPr/>
          </w:rPrChange>
        </w:rPr>
      </w:pPr>
      <w:r w:rsidRPr="00982750">
        <w:rPr>
          <w:sz w:val="24"/>
          <w:szCs w:val="24"/>
        </w:rPr>
        <w:t xml:space="preserve">The connection to the database is done using </w:t>
      </w:r>
      <w:ins w:id="263" w:author="Deborah Owens" w:date="2019-10-29T08:14:00Z">
        <w:r w:rsidR="7EADDE6C" w:rsidRPr="00982750">
          <w:rPr>
            <w:sz w:val="24"/>
            <w:szCs w:val="24"/>
          </w:rPr>
          <w:t xml:space="preserve">the </w:t>
        </w:r>
      </w:ins>
      <w:r w:rsidR="004A0A56" w:rsidRPr="00982750">
        <w:rPr>
          <w:sz w:val="24"/>
          <w:szCs w:val="24"/>
        </w:rPr>
        <w:t xml:space="preserve">network parameter </w:t>
      </w:r>
      <w:r w:rsidRPr="00982750">
        <w:rPr>
          <w:sz w:val="24"/>
          <w:szCs w:val="24"/>
        </w:rPr>
        <w:t xml:space="preserve">“-S </w:t>
      </w:r>
      <w:r w:rsidRPr="00CF7A27">
        <w:rPr>
          <w:sz w:val="24"/>
          <w:szCs w:val="24"/>
        </w:rPr>
        <w:t>20000”</w:t>
      </w:r>
      <w:r w:rsidR="00874707" w:rsidRPr="00CF7A27">
        <w:rPr>
          <w:sz w:val="24"/>
          <w:szCs w:val="24"/>
        </w:rPr>
        <w:t>. A client/server connection</w:t>
      </w:r>
      <w:r w:rsidR="004A0A56" w:rsidRPr="00CF7A27">
        <w:rPr>
          <w:sz w:val="24"/>
          <w:szCs w:val="24"/>
        </w:rPr>
        <w:t xml:space="preserve"> is established</w:t>
      </w:r>
      <w:r w:rsidR="00874707" w:rsidRPr="00CF7A27">
        <w:rPr>
          <w:sz w:val="24"/>
          <w:szCs w:val="24"/>
        </w:rPr>
        <w:t xml:space="preserve">. </w:t>
      </w:r>
      <w:r w:rsidR="004A0A56" w:rsidRPr="00CF7A27">
        <w:rPr>
          <w:sz w:val="24"/>
          <w:szCs w:val="24"/>
        </w:rPr>
        <w:t>The program SSJ1.p runs and display</w:t>
      </w:r>
      <w:ins w:id="264" w:author="Deborah Owens" w:date="2019-10-29T08:12:00Z">
        <w:r w:rsidR="473A59AF" w:rsidRPr="00260A36">
          <w:rPr>
            <w:sz w:val="24"/>
            <w:szCs w:val="24"/>
          </w:rPr>
          <w:t>s</w:t>
        </w:r>
      </w:ins>
      <w:r w:rsidR="004A0A56" w:rsidRPr="00260A36">
        <w:rPr>
          <w:sz w:val="24"/>
          <w:szCs w:val="24"/>
        </w:rPr>
        <w:t xml:space="preserve"> the elapsed </w:t>
      </w:r>
      <w:r w:rsidR="009A1F00" w:rsidRPr="00260A36">
        <w:rPr>
          <w:sz w:val="24"/>
          <w:szCs w:val="24"/>
        </w:rPr>
        <w:t xml:space="preserve">time for the </w:t>
      </w:r>
      <w:r w:rsidR="004A0A56" w:rsidRPr="00260A36">
        <w:rPr>
          <w:sz w:val="24"/>
          <w:szCs w:val="24"/>
        </w:rPr>
        <w:t>query.</w:t>
      </w:r>
    </w:p>
    <w:p w14:paraId="490B428C" w14:textId="0030AD4D" w:rsidR="00900DBB" w:rsidRPr="003E6693" w:rsidRDefault="00667A82">
      <w:pPr>
        <w:rPr>
          <w:rFonts w:cstheme="minorHAnsi"/>
          <w:sz w:val="24"/>
          <w:szCs w:val="24"/>
        </w:rPr>
      </w:pPr>
      <w:r w:rsidRPr="003E6693">
        <w:rPr>
          <w:rFonts w:cstheme="minorHAnsi"/>
          <w:sz w:val="24"/>
          <w:szCs w:val="24"/>
        </w:rPr>
        <w:t xml:space="preserve">You can run </w:t>
      </w:r>
      <w:r w:rsidR="009F22E1" w:rsidRPr="003E6693">
        <w:rPr>
          <w:rFonts w:cstheme="minorHAnsi"/>
          <w:sz w:val="24"/>
          <w:szCs w:val="24"/>
        </w:rPr>
        <w:t xml:space="preserve">the </w:t>
      </w:r>
      <w:r w:rsidRPr="003E6693">
        <w:rPr>
          <w:rFonts w:cstheme="minorHAnsi"/>
          <w:sz w:val="24"/>
          <w:szCs w:val="24"/>
        </w:rPr>
        <w:t xml:space="preserve">program on the same machine or </w:t>
      </w:r>
      <w:r w:rsidR="00320217" w:rsidRPr="003E6693">
        <w:rPr>
          <w:rFonts w:cstheme="minorHAnsi"/>
          <w:sz w:val="24"/>
          <w:szCs w:val="24"/>
        </w:rPr>
        <w:t>on a remote machine</w:t>
      </w:r>
      <w:r w:rsidRPr="003E6693">
        <w:rPr>
          <w:rFonts w:cstheme="minorHAnsi"/>
          <w:sz w:val="24"/>
          <w:szCs w:val="24"/>
        </w:rPr>
        <w:t>.</w:t>
      </w:r>
    </w:p>
    <w:p w14:paraId="6F007315" w14:textId="3528F2A7" w:rsidR="006F1342" w:rsidRPr="003E6693" w:rsidRDefault="6028A273">
      <w:pPr>
        <w:rPr>
          <w:sz w:val="24"/>
          <w:szCs w:val="24"/>
          <w:rPrChange w:id="265" w:author="Deborah Owens" w:date="2019-10-29T08:16:00Z">
            <w:rPr/>
          </w:rPrChange>
        </w:rPr>
      </w:pPr>
      <w:ins w:id="266" w:author="Deborah Owens" w:date="2019-10-29T08:13:00Z">
        <w:r w:rsidRPr="00982750">
          <w:rPr>
            <w:sz w:val="24"/>
            <w:szCs w:val="24"/>
          </w:rPr>
          <w:t>When you run</w:t>
        </w:r>
      </w:ins>
      <w:ins w:id="267" w:author="Deborah Owens" w:date="2019-10-29T08:14:00Z">
        <w:r w:rsidR="0A95CB2B" w:rsidRPr="00982750">
          <w:rPr>
            <w:sz w:val="24"/>
            <w:szCs w:val="24"/>
          </w:rPr>
          <w:t xml:space="preserve"> your program with SSJ, the performance is much faster. </w:t>
        </w:r>
      </w:ins>
      <w:del w:id="268" w:author="Deborah Owens" w:date="2019-10-29T08:14:00Z">
        <w:r w:rsidR="006F1342" w:rsidRPr="00982750" w:rsidDel="7EADDE6C">
          <w:rPr>
            <w:sz w:val="24"/>
            <w:szCs w:val="24"/>
          </w:rPr>
          <w:delText xml:space="preserve">You will </w:delText>
        </w:r>
      </w:del>
      <w:del w:id="269" w:author="Deborah Owens" w:date="2019-10-29T08:13:00Z">
        <w:r w:rsidR="006F1342" w:rsidRPr="003E6693" w:rsidDel="12542237">
          <w:rPr>
            <w:rFonts w:cstheme="minorHAnsi"/>
            <w:sz w:val="24"/>
            <w:szCs w:val="24"/>
          </w:rPr>
          <w:delText>see</w:delText>
        </w:r>
      </w:del>
      <w:del w:id="270" w:author="Deborah Owens" w:date="2019-10-29T08:14:00Z">
        <w:r w:rsidR="006F1342" w:rsidRPr="00982750" w:rsidDel="7EADDE6C">
          <w:rPr>
            <w:sz w:val="24"/>
            <w:szCs w:val="24"/>
          </w:rPr>
          <w:delText xml:space="preserve"> that the performance when running with SSJ is much faster. </w:delText>
        </w:r>
      </w:del>
      <w:r w:rsidR="00256847" w:rsidRPr="00982750">
        <w:rPr>
          <w:sz w:val="24"/>
          <w:szCs w:val="24"/>
        </w:rPr>
        <w:t xml:space="preserve"> (</w:t>
      </w:r>
      <w:ins w:id="271" w:author="Deborah Owens" w:date="2019-10-29T08:15:00Z">
        <w:r w:rsidR="4717DD6D" w:rsidRPr="00982750">
          <w:rPr>
            <w:sz w:val="24"/>
            <w:szCs w:val="24"/>
          </w:rPr>
          <w:t xml:space="preserve">In case you need to </w:t>
        </w:r>
      </w:ins>
      <w:ins w:id="272" w:author="Deborah Owens" w:date="2019-10-29T08:16:00Z">
        <w:r w:rsidR="0402EB41" w:rsidRPr="00982750">
          <w:rPr>
            <w:sz w:val="24"/>
            <w:szCs w:val="24"/>
          </w:rPr>
          <w:t>compare the performance with and without SSJ, t</w:t>
        </w:r>
      </w:ins>
      <w:del w:id="273" w:author="Deborah Owens" w:date="2019-10-29T08:16:00Z">
        <w:r w:rsidR="00256847" w:rsidRPr="00CF7A27" w:rsidDel="0402EB41">
          <w:rPr>
            <w:sz w:val="24"/>
            <w:szCs w:val="24"/>
          </w:rPr>
          <w:delText>T</w:delText>
        </w:r>
      </w:del>
      <w:r w:rsidR="00256847" w:rsidRPr="00CF7A27">
        <w:rPr>
          <w:sz w:val="24"/>
          <w:szCs w:val="24"/>
        </w:rPr>
        <w:t xml:space="preserve">he </w:t>
      </w:r>
      <w:r w:rsidR="00C64179" w:rsidRPr="00CF7A27">
        <w:rPr>
          <w:sz w:val="24"/>
          <w:szCs w:val="24"/>
        </w:rPr>
        <w:t>next</w:t>
      </w:r>
      <w:r w:rsidR="00256847" w:rsidRPr="00260A36">
        <w:rPr>
          <w:sz w:val="24"/>
          <w:szCs w:val="24"/>
        </w:rPr>
        <w:t xml:space="preserve"> section provides </w:t>
      </w:r>
      <w:ins w:id="274" w:author="Deborah Owens" w:date="2019-10-29T08:15:00Z">
        <w:r w:rsidR="3A10EB6B" w:rsidRPr="00260A36">
          <w:rPr>
            <w:sz w:val="24"/>
            <w:szCs w:val="24"/>
          </w:rPr>
          <w:t xml:space="preserve">the </w:t>
        </w:r>
      </w:ins>
      <w:r w:rsidR="00256847" w:rsidRPr="00260A36">
        <w:rPr>
          <w:sz w:val="24"/>
          <w:szCs w:val="24"/>
        </w:rPr>
        <w:t xml:space="preserve">steps </w:t>
      </w:r>
      <w:ins w:id="275" w:author="Deborah Owens" w:date="2019-10-29T08:15:00Z">
        <w:r w:rsidR="3A10EB6B" w:rsidRPr="00260A36">
          <w:rPr>
            <w:sz w:val="24"/>
            <w:szCs w:val="24"/>
          </w:rPr>
          <w:t xml:space="preserve">you need </w:t>
        </w:r>
      </w:ins>
      <w:r w:rsidR="00256847" w:rsidRPr="00260A36">
        <w:rPr>
          <w:sz w:val="24"/>
          <w:szCs w:val="24"/>
        </w:rPr>
        <w:t>to run without SSJ</w:t>
      </w:r>
      <w:del w:id="276" w:author="Deborah Owens" w:date="2019-10-29T08:16:00Z">
        <w:r w:rsidR="00256847" w:rsidRPr="00260A36" w:rsidDel="703B09F5">
          <w:rPr>
            <w:sz w:val="24"/>
            <w:szCs w:val="24"/>
          </w:rPr>
          <w:delText xml:space="preserve"> </w:delText>
        </w:r>
        <w:r w:rsidR="0045781B" w:rsidRPr="00260A36" w:rsidDel="703B09F5">
          <w:rPr>
            <w:sz w:val="24"/>
            <w:szCs w:val="24"/>
          </w:rPr>
          <w:delText xml:space="preserve">in case you need </w:delText>
        </w:r>
        <w:r w:rsidR="00256847" w:rsidRPr="00260A36" w:rsidDel="703B09F5">
          <w:rPr>
            <w:sz w:val="24"/>
            <w:szCs w:val="24"/>
          </w:rPr>
          <w:delText>to compare performance</w:delText>
        </w:r>
      </w:del>
      <w:r w:rsidR="00256847" w:rsidRPr="00260A36">
        <w:rPr>
          <w:sz w:val="24"/>
          <w:szCs w:val="24"/>
        </w:rPr>
        <w:t>.)</w:t>
      </w:r>
    </w:p>
    <w:p w14:paraId="7F4BDF91" w14:textId="4730607C" w:rsidR="006F1342" w:rsidRPr="003E6693" w:rsidRDefault="1A58F52D">
      <w:pPr>
        <w:rPr>
          <w:sz w:val="24"/>
          <w:szCs w:val="24"/>
          <w:rPrChange w:id="277" w:author="Deborah Owens" w:date="2019-10-29T08:17:00Z">
            <w:rPr/>
          </w:rPrChange>
        </w:rPr>
      </w:pPr>
      <w:ins w:id="278" w:author="Deborah Owens" w:date="2019-10-29T08:17:00Z">
        <w:r w:rsidRPr="00982750">
          <w:rPr>
            <w:sz w:val="24"/>
            <w:szCs w:val="24"/>
          </w:rPr>
          <w:t>You may ask</w:t>
        </w:r>
      </w:ins>
      <w:ins w:id="279" w:author="Deborah Owens" w:date="2019-10-29T13:08:00Z">
        <w:r w:rsidR="00AD6397">
          <w:rPr>
            <w:sz w:val="24"/>
            <w:szCs w:val="24"/>
          </w:rPr>
          <w:t>,</w:t>
        </w:r>
      </w:ins>
      <w:ins w:id="280" w:author="Deborah Owens" w:date="2019-10-29T08:17:00Z">
        <w:r w:rsidRPr="00982750">
          <w:rPr>
            <w:sz w:val="24"/>
            <w:szCs w:val="24"/>
          </w:rPr>
          <w:t xml:space="preserve"> </w:t>
        </w:r>
      </w:ins>
      <w:ins w:id="281" w:author="Deborah Owens" w:date="2019-10-29T13:08:00Z">
        <w:r w:rsidR="00AD6397">
          <w:rPr>
            <w:sz w:val="24"/>
            <w:szCs w:val="24"/>
          </w:rPr>
          <w:t>“</w:t>
        </w:r>
      </w:ins>
      <w:r w:rsidR="006F1342" w:rsidRPr="00982750">
        <w:rPr>
          <w:sz w:val="24"/>
          <w:szCs w:val="24"/>
        </w:rPr>
        <w:t>How fast</w:t>
      </w:r>
      <w:r w:rsidR="000A4B80" w:rsidRPr="00982750">
        <w:rPr>
          <w:sz w:val="24"/>
          <w:szCs w:val="24"/>
        </w:rPr>
        <w:t xml:space="preserve"> is the performance</w:t>
      </w:r>
      <w:r w:rsidR="00630838" w:rsidRPr="00982750">
        <w:rPr>
          <w:sz w:val="24"/>
          <w:szCs w:val="24"/>
        </w:rPr>
        <w:t>?</w:t>
      </w:r>
      <w:ins w:id="282" w:author="Deborah Owens" w:date="2019-10-29T13:09:00Z">
        <w:r w:rsidR="00AD6397">
          <w:rPr>
            <w:sz w:val="24"/>
            <w:szCs w:val="24"/>
          </w:rPr>
          <w:t>”</w:t>
        </w:r>
      </w:ins>
      <w:ins w:id="283" w:author="Deborah Owens" w:date="2019-10-29T08:17:00Z">
        <w:r w:rsidRPr="00CF7A27">
          <w:rPr>
            <w:sz w:val="24"/>
            <w:szCs w:val="24"/>
          </w:rPr>
          <w:t xml:space="preserve"> And, y</w:t>
        </w:r>
      </w:ins>
      <w:del w:id="284" w:author="Deborah Owens" w:date="2019-10-29T08:17:00Z">
        <w:r w:rsidR="006F1342" w:rsidRPr="003E6693" w:rsidDel="1A58F52D">
          <w:rPr>
            <w:rFonts w:cstheme="minorHAnsi"/>
            <w:sz w:val="24"/>
            <w:szCs w:val="24"/>
          </w:rPr>
          <w:delText xml:space="preserve"> </w:delText>
        </w:r>
        <w:r w:rsidR="00630838" w:rsidRPr="003E6693" w:rsidDel="1A58F52D">
          <w:rPr>
            <w:rFonts w:cstheme="minorHAnsi"/>
            <w:sz w:val="24"/>
            <w:szCs w:val="24"/>
          </w:rPr>
          <w:delText>Y</w:delText>
        </w:r>
        <w:r w:rsidR="006F1342" w:rsidRPr="003E6693" w:rsidDel="1A58F52D">
          <w:rPr>
            <w:rFonts w:cstheme="minorHAnsi"/>
            <w:sz w:val="24"/>
            <w:szCs w:val="24"/>
          </w:rPr>
          <w:delText>ou may ask</w:delText>
        </w:r>
        <w:r w:rsidR="00630838" w:rsidRPr="003E6693" w:rsidDel="1A58F52D">
          <w:rPr>
            <w:rFonts w:cstheme="minorHAnsi"/>
            <w:sz w:val="24"/>
            <w:szCs w:val="24"/>
          </w:rPr>
          <w:delText xml:space="preserve">. </w:delText>
        </w:r>
        <w:r w:rsidR="006F1342" w:rsidRPr="003E6693" w:rsidDel="1A58F52D">
          <w:rPr>
            <w:rFonts w:cstheme="minorHAnsi"/>
            <w:sz w:val="24"/>
            <w:szCs w:val="24"/>
          </w:rPr>
          <w:delText>Y</w:delText>
        </w:r>
      </w:del>
      <w:r w:rsidR="006F1342" w:rsidRPr="00982750">
        <w:rPr>
          <w:sz w:val="24"/>
          <w:szCs w:val="24"/>
        </w:rPr>
        <w:t xml:space="preserve">ou might simply </w:t>
      </w:r>
      <w:r w:rsidR="00630838" w:rsidRPr="00982750">
        <w:rPr>
          <w:sz w:val="24"/>
          <w:szCs w:val="24"/>
        </w:rPr>
        <w:t>answer</w:t>
      </w:r>
      <w:ins w:id="285" w:author="Deborah Owens" w:date="2019-10-29T13:09:00Z">
        <w:r w:rsidR="00AD6397">
          <w:rPr>
            <w:sz w:val="24"/>
            <w:szCs w:val="24"/>
          </w:rPr>
          <w:t>,</w:t>
        </w:r>
      </w:ins>
      <w:ins w:id="286" w:author="Deborah Owens" w:date="2019-10-29T08:17:00Z">
        <w:r w:rsidR="006F1342" w:rsidRPr="00982750">
          <w:rPr>
            <w:sz w:val="24"/>
            <w:szCs w:val="24"/>
          </w:rPr>
          <w:t xml:space="preserve"> “great performance.</w:t>
        </w:r>
        <w:r w:rsidRPr="00982750">
          <w:rPr>
            <w:sz w:val="24"/>
            <w:szCs w:val="24"/>
          </w:rPr>
          <w:t>”</w:t>
        </w:r>
      </w:ins>
      <w:r w:rsidR="006F1342" w:rsidRPr="00CF7A27">
        <w:rPr>
          <w:sz w:val="24"/>
          <w:szCs w:val="24"/>
        </w:rPr>
        <w:t xml:space="preserve"> </w:t>
      </w:r>
      <w:del w:id="287" w:author="Deborah Owens" w:date="2019-10-29T08:17:00Z">
        <w:r w:rsidR="006F1342" w:rsidRPr="00CF7A27" w:rsidDel="1A58F52D">
          <w:rPr>
            <w:sz w:val="24"/>
            <w:szCs w:val="24"/>
          </w:rPr>
          <w:delText xml:space="preserve">“great performance”. </w:delText>
        </w:r>
      </w:del>
    </w:p>
    <w:p w14:paraId="712FF3C2" w14:textId="77777777" w:rsidR="000203C1" w:rsidRPr="00C00CA8" w:rsidRDefault="000203C1" w:rsidP="006F1342">
      <w:pPr>
        <w:rPr>
          <w:rFonts w:cstheme="minorHAnsi"/>
          <w:b/>
          <w:sz w:val="24"/>
          <w:szCs w:val="24"/>
        </w:rPr>
      </w:pPr>
      <w:r w:rsidRPr="00C00CA8">
        <w:rPr>
          <w:rFonts w:cstheme="minorHAnsi"/>
          <w:b/>
          <w:sz w:val="24"/>
          <w:szCs w:val="24"/>
        </w:rPr>
        <w:t>Notes:</w:t>
      </w:r>
    </w:p>
    <w:p w14:paraId="25BACD43" w14:textId="54C8DC95" w:rsidR="000203C1" w:rsidRDefault="006F1342" w:rsidP="006F134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203C1">
        <w:rPr>
          <w:rFonts w:cstheme="minorHAnsi"/>
          <w:sz w:val="24"/>
          <w:szCs w:val="24"/>
        </w:rPr>
        <w:t xml:space="preserve">Your </w:t>
      </w:r>
      <w:del w:id="288" w:author="Deborah Owens" w:date="2019-10-29T11:45:00Z">
        <w:r w:rsidRPr="000203C1" w:rsidDel="00CF7A27">
          <w:rPr>
            <w:rFonts w:cstheme="minorHAnsi"/>
            <w:sz w:val="24"/>
            <w:szCs w:val="24"/>
          </w:rPr>
          <w:delText xml:space="preserve">millage </w:delText>
        </w:r>
      </w:del>
      <w:ins w:id="289" w:author="Deborah Owens" w:date="2019-10-29T11:45:00Z">
        <w:r w:rsidR="00CF7A27">
          <w:rPr>
            <w:rFonts w:cstheme="minorHAnsi"/>
            <w:sz w:val="24"/>
            <w:szCs w:val="24"/>
          </w:rPr>
          <w:t xml:space="preserve">performance </w:t>
        </w:r>
      </w:ins>
      <w:ins w:id="290" w:author="Deborah Owens" w:date="2019-10-29T11:46:00Z">
        <w:r w:rsidR="00CF7A27">
          <w:rPr>
            <w:rFonts w:cstheme="minorHAnsi"/>
            <w:sz w:val="24"/>
            <w:szCs w:val="24"/>
          </w:rPr>
          <w:t>metrics</w:t>
        </w:r>
      </w:ins>
      <w:ins w:id="291" w:author="Deborah Owens" w:date="2019-10-29T11:45:00Z">
        <w:r w:rsidR="00CF7A27" w:rsidRPr="000203C1">
          <w:rPr>
            <w:rFonts w:cstheme="minorHAnsi"/>
            <w:sz w:val="24"/>
            <w:szCs w:val="24"/>
          </w:rPr>
          <w:t xml:space="preserve"> </w:t>
        </w:r>
      </w:ins>
      <w:r w:rsidRPr="000203C1">
        <w:rPr>
          <w:rFonts w:cstheme="minorHAnsi"/>
          <w:sz w:val="24"/>
          <w:szCs w:val="24"/>
        </w:rPr>
        <w:t xml:space="preserve">may vary. In actuality, the performance depends on </w:t>
      </w:r>
      <w:r w:rsidR="008C3854" w:rsidRPr="000203C1">
        <w:rPr>
          <w:rFonts w:cstheme="minorHAnsi"/>
          <w:sz w:val="24"/>
          <w:szCs w:val="24"/>
        </w:rPr>
        <w:t>the data and</w:t>
      </w:r>
      <w:r w:rsidR="007179AB" w:rsidRPr="000203C1">
        <w:rPr>
          <w:rFonts w:cstheme="minorHAnsi"/>
          <w:sz w:val="24"/>
          <w:szCs w:val="24"/>
        </w:rPr>
        <w:t xml:space="preserve"> the reduction of data sent </w:t>
      </w:r>
      <w:r w:rsidRPr="000203C1">
        <w:rPr>
          <w:rFonts w:cstheme="minorHAnsi"/>
          <w:sz w:val="24"/>
          <w:szCs w:val="24"/>
        </w:rPr>
        <w:t>over the network.</w:t>
      </w:r>
    </w:p>
    <w:p w14:paraId="1B22239F" w14:textId="04C487E8" w:rsidR="00C00CA8" w:rsidRPr="00C00CA8" w:rsidRDefault="00494E30">
      <w:pPr>
        <w:pStyle w:val="ListParagraph"/>
        <w:numPr>
          <w:ilvl w:val="0"/>
          <w:numId w:val="6"/>
        </w:numPr>
        <w:rPr>
          <w:sz w:val="24"/>
          <w:szCs w:val="24"/>
          <w:rPrChange w:id="292" w:author="Deborah Owens" w:date="2019-10-29T08:18:00Z">
            <w:rPr/>
          </w:rPrChange>
        </w:rPr>
      </w:pPr>
      <w:r w:rsidRPr="00982750">
        <w:rPr>
          <w:rFonts w:eastAsia="-webkit-standard"/>
          <w:color w:val="000000" w:themeColor="text1"/>
          <w:sz w:val="24"/>
          <w:szCs w:val="24"/>
        </w:rPr>
        <w:t xml:space="preserve">There are no changes to the index selection rules when </w:t>
      </w:r>
      <w:ins w:id="293" w:author="Deborah Owens" w:date="2019-10-29T08:17:00Z">
        <w:r w:rsidR="35EC7822" w:rsidRPr="00982750">
          <w:rPr>
            <w:rFonts w:eastAsia="-webkit-standard"/>
            <w:color w:val="000000" w:themeColor="text1"/>
            <w:sz w:val="24"/>
            <w:szCs w:val="24"/>
          </w:rPr>
          <w:t>y</w:t>
        </w:r>
      </w:ins>
      <w:ins w:id="294" w:author="Deborah Owens" w:date="2019-10-29T08:18:00Z">
        <w:r w:rsidR="3B88ED79" w:rsidRPr="00982750">
          <w:rPr>
            <w:rFonts w:eastAsia="-webkit-standard"/>
            <w:color w:val="000000" w:themeColor="text1"/>
            <w:sz w:val="24"/>
            <w:szCs w:val="24"/>
          </w:rPr>
          <w:t xml:space="preserve">ou </w:t>
        </w:r>
        <w:r w:rsidR="35EC7822" w:rsidRPr="00982750">
          <w:rPr>
            <w:rFonts w:eastAsia="-webkit-standard"/>
            <w:color w:val="000000" w:themeColor="text1"/>
            <w:sz w:val="24"/>
            <w:szCs w:val="24"/>
          </w:rPr>
          <w:t xml:space="preserve">run the </w:t>
        </w:r>
        <w:r w:rsidR="3B88ED79" w:rsidRPr="00CF7A27">
          <w:rPr>
            <w:rFonts w:eastAsia="-webkit-standard"/>
            <w:color w:val="000000" w:themeColor="text1"/>
            <w:sz w:val="24"/>
            <w:szCs w:val="24"/>
          </w:rPr>
          <w:t>s</w:t>
        </w:r>
      </w:ins>
      <w:del w:id="295" w:author="Deborah Owens" w:date="2019-10-29T08:18:00Z">
        <w:r w:rsidRPr="00CF7A27" w:rsidDel="3B88ED79">
          <w:rPr>
            <w:rFonts w:eastAsia="-webkit-standard"/>
            <w:color w:val="000000" w:themeColor="text1"/>
            <w:sz w:val="24"/>
            <w:szCs w:val="24"/>
          </w:rPr>
          <w:delText>running the S</w:delText>
        </w:r>
      </w:del>
      <w:r w:rsidRPr="00CF7A27">
        <w:rPr>
          <w:rFonts w:eastAsia="-webkit-standard"/>
          <w:color w:val="000000" w:themeColor="text1"/>
          <w:sz w:val="24"/>
          <w:szCs w:val="24"/>
        </w:rPr>
        <w:t>erver-</w:t>
      </w:r>
      <w:ins w:id="296" w:author="Deborah Owens" w:date="2019-10-29T08:18:00Z">
        <w:r w:rsidR="3B88ED79" w:rsidRPr="00CF7A27">
          <w:rPr>
            <w:rFonts w:eastAsia="-webkit-standard"/>
            <w:color w:val="000000" w:themeColor="text1"/>
            <w:sz w:val="24"/>
            <w:szCs w:val="24"/>
          </w:rPr>
          <w:t>s</w:t>
        </w:r>
      </w:ins>
      <w:del w:id="297" w:author="Deborah Owens" w:date="2019-10-29T08:18:00Z">
        <w:r w:rsidRPr="00CF7A27" w:rsidDel="3B88ED79">
          <w:rPr>
            <w:rFonts w:eastAsia="-webkit-standard"/>
            <w:color w:val="000000" w:themeColor="text1"/>
            <w:sz w:val="24"/>
            <w:szCs w:val="24"/>
          </w:rPr>
          <w:delText>S</w:delText>
        </w:r>
      </w:del>
      <w:r w:rsidRPr="00CF7A27">
        <w:rPr>
          <w:rFonts w:eastAsia="-webkit-standard"/>
          <w:color w:val="000000" w:themeColor="text1"/>
          <w:sz w:val="24"/>
          <w:szCs w:val="24"/>
        </w:rPr>
        <w:t xml:space="preserve">ide </w:t>
      </w:r>
      <w:ins w:id="298" w:author="Deborah Owens" w:date="2019-10-29T08:18:00Z">
        <w:r w:rsidR="3B88ED79" w:rsidRPr="00CF7A27">
          <w:rPr>
            <w:rFonts w:eastAsia="-webkit-standard"/>
            <w:color w:val="000000" w:themeColor="text1"/>
            <w:sz w:val="24"/>
            <w:szCs w:val="24"/>
          </w:rPr>
          <w:t>j</w:t>
        </w:r>
      </w:ins>
      <w:del w:id="299" w:author="Deborah Owens" w:date="2019-10-29T08:18:00Z">
        <w:r w:rsidRPr="00CF7A27" w:rsidDel="3B88ED79">
          <w:rPr>
            <w:rFonts w:eastAsia="-webkit-standard"/>
            <w:color w:val="000000" w:themeColor="text1"/>
            <w:sz w:val="24"/>
            <w:szCs w:val="24"/>
          </w:rPr>
          <w:delText>J</w:delText>
        </w:r>
      </w:del>
      <w:r w:rsidRPr="00CF7A27">
        <w:rPr>
          <w:rFonts w:eastAsia="-webkit-standard"/>
          <w:color w:val="000000" w:themeColor="text1"/>
          <w:sz w:val="24"/>
          <w:szCs w:val="24"/>
        </w:rPr>
        <w:t>oin functionality.</w:t>
      </w:r>
    </w:p>
    <w:p w14:paraId="3CEA87E7" w14:textId="6CC5B85F" w:rsidR="00853F07" w:rsidRPr="00853F07" w:rsidRDefault="00CB7424">
      <w:pPr>
        <w:pStyle w:val="ListParagraph"/>
        <w:numPr>
          <w:ilvl w:val="0"/>
          <w:numId w:val="6"/>
        </w:numPr>
        <w:rPr>
          <w:ins w:id="300" w:author="Deborah Owens" w:date="2019-10-29T12:41:00Z"/>
          <w:sz w:val="24"/>
          <w:szCs w:val="24"/>
          <w:rPrChange w:id="301" w:author="Deborah Owens" w:date="2019-10-29T12:41:00Z">
            <w:rPr>
              <w:ins w:id="302" w:author="Deborah Owens" w:date="2019-10-29T12:41:00Z"/>
            </w:rPr>
          </w:rPrChange>
        </w:rPr>
        <w:pPrChange w:id="303" w:author="Deborah Owens" w:date="2019-10-29T12:41:00Z">
          <w:pPr/>
        </w:pPrChange>
      </w:pPr>
      <w:r w:rsidRPr="00853F07">
        <w:rPr>
          <w:sz w:val="24"/>
          <w:szCs w:val="24"/>
          <w:rPrChange w:id="304" w:author="Deborah Owens" w:date="2019-10-29T12:41:00Z">
            <w:rPr/>
          </w:rPrChange>
        </w:rPr>
        <w:t>If needed</w:t>
      </w:r>
      <w:ins w:id="305" w:author="Deborah Owens" w:date="2019-10-29T08:18:00Z">
        <w:r w:rsidR="3B88ED79" w:rsidRPr="00853F07">
          <w:rPr>
            <w:sz w:val="24"/>
            <w:szCs w:val="24"/>
            <w:rPrChange w:id="306" w:author="Deborah Owens" w:date="2019-10-29T12:41:00Z">
              <w:rPr/>
            </w:rPrChange>
          </w:rPr>
          <w:t>,</w:t>
        </w:r>
      </w:ins>
      <w:r w:rsidRPr="00853F07">
        <w:rPr>
          <w:sz w:val="24"/>
          <w:szCs w:val="24"/>
          <w:rPrChange w:id="307" w:author="Deborah Owens" w:date="2019-10-29T12:41:00Z">
            <w:rPr/>
          </w:rPrChange>
        </w:rPr>
        <w:t xml:space="preserve"> you can specify </w:t>
      </w:r>
      <w:r w:rsidR="0007148F" w:rsidRPr="00853F07">
        <w:rPr>
          <w:sz w:val="24"/>
          <w:szCs w:val="24"/>
          <w:rPrChange w:id="308" w:author="Deborah Owens" w:date="2019-10-29T12:41:00Z">
            <w:rPr/>
          </w:rPrChange>
        </w:rPr>
        <w:t xml:space="preserve">USE-INDEX </w:t>
      </w:r>
      <w:r w:rsidRPr="00853F07">
        <w:rPr>
          <w:sz w:val="24"/>
          <w:szCs w:val="24"/>
          <w:rPrChange w:id="309" w:author="Deborah Owens" w:date="2019-10-29T12:41:00Z">
            <w:rPr/>
          </w:rPrChange>
        </w:rPr>
        <w:t xml:space="preserve">to ensure that </w:t>
      </w:r>
      <w:r w:rsidR="00495A53" w:rsidRPr="00853F07">
        <w:rPr>
          <w:sz w:val="24"/>
          <w:szCs w:val="24"/>
          <w:rPrChange w:id="310" w:author="Deborah Owens" w:date="2019-10-29T12:41:00Z">
            <w:rPr/>
          </w:rPrChange>
        </w:rPr>
        <w:t>a certain</w:t>
      </w:r>
      <w:r w:rsidR="00494E30" w:rsidRPr="00853F07">
        <w:rPr>
          <w:sz w:val="24"/>
          <w:szCs w:val="24"/>
          <w:rPrChange w:id="311" w:author="Deborah Owens" w:date="2019-10-29T12:41:00Z">
            <w:rPr/>
          </w:rPrChange>
        </w:rPr>
        <w:t xml:space="preserve"> index </w:t>
      </w:r>
      <w:r w:rsidR="00495A53" w:rsidRPr="00853F07">
        <w:rPr>
          <w:sz w:val="24"/>
          <w:szCs w:val="24"/>
          <w:rPrChange w:id="312" w:author="Deborah Owens" w:date="2019-10-29T12:41:00Z">
            <w:rPr/>
          </w:rPrChange>
        </w:rPr>
        <w:t xml:space="preserve">is </w:t>
      </w:r>
      <w:r w:rsidR="00494E30" w:rsidRPr="00853F07">
        <w:rPr>
          <w:sz w:val="24"/>
          <w:szCs w:val="24"/>
          <w:rPrChange w:id="313" w:author="Deborah Owens" w:date="2019-10-29T12:41:00Z">
            <w:rPr/>
          </w:rPrChange>
        </w:rPr>
        <w:t xml:space="preserve">used for </w:t>
      </w:r>
      <w:r w:rsidR="00A629C4" w:rsidRPr="00853F07">
        <w:rPr>
          <w:sz w:val="24"/>
          <w:szCs w:val="24"/>
          <w:rPrChange w:id="314" w:author="Deborah Owens" w:date="2019-10-29T12:41:00Z">
            <w:rPr/>
          </w:rPrChange>
        </w:rPr>
        <w:t>optimal</w:t>
      </w:r>
      <w:r w:rsidR="00494E30" w:rsidRPr="00853F07">
        <w:rPr>
          <w:sz w:val="24"/>
          <w:szCs w:val="24"/>
          <w:rPrChange w:id="315" w:author="Deborah Owens" w:date="2019-10-29T12:41:00Z">
            <w:rPr/>
          </w:rPrChange>
        </w:rPr>
        <w:t xml:space="preserve"> query resolution.</w:t>
      </w:r>
      <w:ins w:id="316" w:author="Deborah Owens" w:date="2019-10-29T12:41:00Z">
        <w:r w:rsidR="00853F07" w:rsidRPr="00853F07">
          <w:rPr>
            <w:sz w:val="24"/>
            <w:szCs w:val="24"/>
            <w:rPrChange w:id="317" w:author="Deborah Owens" w:date="2019-10-29T12:41:00Z">
              <w:rPr/>
            </w:rPrChange>
          </w:rPr>
          <w:br w:type="page"/>
        </w:r>
      </w:ins>
    </w:p>
    <w:p w14:paraId="783F105D" w14:textId="77777777" w:rsidR="00864858" w:rsidRPr="007358D6" w:rsidDel="00853F07" w:rsidRDefault="00864858">
      <w:pPr>
        <w:pStyle w:val="Heading2"/>
        <w:rPr>
          <w:del w:id="318" w:author="Deborah Owens" w:date="2019-10-29T12:35:00Z"/>
        </w:rPr>
        <w:pPrChange w:id="319" w:author="Deborah Owens" w:date="2019-10-29T12:45:00Z">
          <w:pPr>
            <w:pStyle w:val="ListParagraph"/>
            <w:numPr>
              <w:numId w:val="6"/>
            </w:numPr>
            <w:ind w:hanging="360"/>
          </w:pPr>
        </w:pPrChange>
      </w:pPr>
    </w:p>
    <w:p w14:paraId="4F8EBF1B" w14:textId="0FD455EF" w:rsidR="00C00CA8" w:rsidRPr="00C00CA8" w:rsidDel="00853F07" w:rsidRDefault="00C00CA8">
      <w:pPr>
        <w:pStyle w:val="Heading2"/>
        <w:rPr>
          <w:del w:id="320" w:author="Deborah Owens" w:date="2019-10-29T12:35:00Z"/>
        </w:rPr>
        <w:pPrChange w:id="321" w:author="Deborah Owens" w:date="2019-10-29T12:45:00Z">
          <w:pPr/>
        </w:pPrChange>
      </w:pPr>
    </w:p>
    <w:p w14:paraId="0673A74C" w14:textId="0D8704EB" w:rsidR="00C64179" w:rsidDel="00853F07" w:rsidRDefault="00C64179">
      <w:pPr>
        <w:pStyle w:val="Heading2"/>
        <w:rPr>
          <w:del w:id="322" w:author="Deborah Owens" w:date="2019-10-29T12:35:00Z"/>
          <w:b/>
          <w:bCs/>
          <w:sz w:val="42"/>
          <w:szCs w:val="42"/>
        </w:rPr>
        <w:pPrChange w:id="323" w:author="Deborah Owens" w:date="2019-10-29T12:45:00Z">
          <w:pPr/>
        </w:pPrChange>
      </w:pPr>
      <w:del w:id="324" w:author="Deborah Owens" w:date="2019-10-29T12:35:00Z">
        <w:r w:rsidDel="00853F07">
          <w:rPr>
            <w:b/>
            <w:bCs/>
            <w:sz w:val="42"/>
            <w:szCs w:val="42"/>
          </w:rPr>
          <w:br w:type="page"/>
        </w:r>
      </w:del>
    </w:p>
    <w:p w14:paraId="7826DD97" w14:textId="37E54C58" w:rsidR="0084326B" w:rsidDel="00144CED" w:rsidRDefault="007C39D9">
      <w:pPr>
        <w:pStyle w:val="Heading2"/>
        <w:spacing w:before="0" w:after="120"/>
        <w:rPr>
          <w:del w:id="325" w:author="Deborah Owens" w:date="2019-10-29T12:44:00Z"/>
          <w:b/>
          <w:bCs/>
          <w:sz w:val="42"/>
          <w:szCs w:val="42"/>
        </w:rPr>
        <w:pPrChange w:id="326" w:author="Deborah Owens" w:date="2019-10-29T12:46:00Z">
          <w:pPr>
            <w:pStyle w:val="Heading2"/>
          </w:pPr>
        </w:pPrChange>
      </w:pPr>
      <w:bookmarkStart w:id="327" w:name="_Toc23247021"/>
      <w:r>
        <w:rPr>
          <w:b/>
          <w:bCs/>
          <w:sz w:val="42"/>
          <w:szCs w:val="42"/>
        </w:rPr>
        <w:t>Testing Performance</w:t>
      </w:r>
      <w:r w:rsidR="0084326B">
        <w:rPr>
          <w:b/>
          <w:bCs/>
          <w:sz w:val="42"/>
          <w:szCs w:val="42"/>
        </w:rPr>
        <w:t xml:space="preserve"> </w:t>
      </w:r>
      <w:del w:id="328" w:author="Deborah Owens" w:date="2019-10-29T08:36:00Z">
        <w:r w:rsidR="0084326B" w:rsidDel="086E7F8D">
          <w:rPr>
            <w:b/>
            <w:bCs/>
            <w:sz w:val="42"/>
            <w:szCs w:val="42"/>
          </w:rPr>
          <w:delText>Diffe</w:delText>
        </w:r>
        <w:r w:rsidR="0084326B" w:rsidDel="2C8E4B71">
          <w:rPr>
            <w:b/>
            <w:bCs/>
            <w:sz w:val="42"/>
            <w:szCs w:val="42"/>
          </w:rPr>
          <w:delText>rence</w:delText>
        </w:r>
        <w:r w:rsidR="00207ED0" w:rsidDel="2C8E4B71">
          <w:rPr>
            <w:b/>
            <w:bCs/>
            <w:sz w:val="42"/>
            <w:szCs w:val="42"/>
          </w:rPr>
          <w:delText>s</w:delText>
        </w:r>
        <w:r w:rsidR="0084326B" w:rsidDel="2C8E4B71">
          <w:rPr>
            <w:b/>
            <w:bCs/>
            <w:sz w:val="42"/>
            <w:szCs w:val="42"/>
          </w:rPr>
          <w:delText xml:space="preserve"> </w:delText>
        </w:r>
      </w:del>
      <w:r w:rsidR="0084326B">
        <w:rPr>
          <w:b/>
          <w:bCs/>
          <w:sz w:val="42"/>
          <w:szCs w:val="42"/>
        </w:rPr>
        <w:t>by Turning</w:t>
      </w:r>
      <w:ins w:id="329" w:author="Deborah Owens" w:date="2019-10-29T08:18:00Z">
        <w:r w:rsidR="553D37F9">
          <w:rPr>
            <w:b/>
            <w:bCs/>
            <w:sz w:val="42"/>
            <w:szCs w:val="42"/>
          </w:rPr>
          <w:t xml:space="preserve"> </w:t>
        </w:r>
      </w:ins>
      <w:del w:id="330" w:author="Deborah Owens" w:date="2019-10-29T08:18:00Z">
        <w:r w:rsidR="0084326B" w:rsidDel="3B88ED79">
          <w:rPr>
            <w:b/>
            <w:bCs/>
            <w:sz w:val="42"/>
            <w:szCs w:val="42"/>
          </w:rPr>
          <w:delText>-</w:delText>
        </w:r>
      </w:del>
      <w:r w:rsidR="00207ED0">
        <w:rPr>
          <w:b/>
          <w:bCs/>
          <w:sz w:val="42"/>
          <w:szCs w:val="42"/>
        </w:rPr>
        <w:t>O</w:t>
      </w:r>
      <w:r w:rsidR="0084326B">
        <w:rPr>
          <w:b/>
          <w:bCs/>
          <w:sz w:val="42"/>
          <w:szCs w:val="42"/>
        </w:rPr>
        <w:t>ff S</w:t>
      </w:r>
      <w:ins w:id="331" w:author="Deborah Owens" w:date="2019-10-29T08:34:00Z">
        <w:r w:rsidR="6E3861CE">
          <w:rPr>
            <w:b/>
            <w:bCs/>
            <w:sz w:val="42"/>
            <w:szCs w:val="42"/>
          </w:rPr>
          <w:t>e</w:t>
        </w:r>
      </w:ins>
      <w:ins w:id="332" w:author="Deborah Owens" w:date="2019-10-29T08:35:00Z">
        <w:r w:rsidR="16301260" w:rsidRPr="16301260">
          <w:rPr>
            <w:b/>
            <w:bCs/>
            <w:sz w:val="42"/>
            <w:szCs w:val="42"/>
            <w:rPrChange w:id="333" w:author="Deborah Owens" w:date="2019-10-29T08:35:00Z">
              <w:rPr/>
            </w:rPrChange>
          </w:rPr>
          <w:t xml:space="preserve">rver-Side </w:t>
        </w:r>
      </w:ins>
      <w:del w:id="334" w:author="Deborah Owens" w:date="2019-10-29T08:35:00Z">
        <w:r w:rsidR="0084326B" w:rsidDel="16301260">
          <w:rPr>
            <w:b/>
            <w:bCs/>
            <w:sz w:val="42"/>
            <w:szCs w:val="42"/>
          </w:rPr>
          <w:delText>S</w:delText>
        </w:r>
      </w:del>
      <w:r w:rsidR="0084326B">
        <w:rPr>
          <w:b/>
          <w:bCs/>
          <w:sz w:val="42"/>
          <w:szCs w:val="42"/>
        </w:rPr>
        <w:t>J</w:t>
      </w:r>
      <w:ins w:id="335" w:author="Deborah Owens" w:date="2019-10-29T08:35:00Z">
        <w:r w:rsidR="16301260">
          <w:rPr>
            <w:b/>
            <w:bCs/>
            <w:sz w:val="42"/>
            <w:szCs w:val="42"/>
          </w:rPr>
          <w:t>oin</w:t>
        </w:r>
      </w:ins>
      <w:bookmarkEnd w:id="327"/>
    </w:p>
    <w:p w14:paraId="37F89ACA" w14:textId="77777777" w:rsidR="007C39D9" w:rsidRDefault="007C39D9">
      <w:pPr>
        <w:pStyle w:val="Heading2"/>
        <w:spacing w:before="0" w:after="120"/>
        <w:pPrChange w:id="336" w:author="Deborah Owens" w:date="2019-10-29T12:46:00Z">
          <w:pPr/>
        </w:pPrChange>
      </w:pPr>
    </w:p>
    <w:p w14:paraId="403323EE" w14:textId="49417C8C" w:rsidR="009F22E1" w:rsidRPr="00E71705" w:rsidRDefault="009F22E1">
      <w:pPr>
        <w:rPr>
          <w:sz w:val="24"/>
          <w:szCs w:val="24"/>
          <w:rPrChange w:id="337" w:author="Deborah Owens" w:date="2019-10-29T12:22:00Z">
            <w:rPr/>
          </w:rPrChange>
        </w:rPr>
      </w:pPr>
      <w:r w:rsidRPr="00E71705">
        <w:rPr>
          <w:sz w:val="24"/>
          <w:szCs w:val="24"/>
          <w:rPrChange w:id="338" w:author="Deborah Owens" w:date="2019-10-29T12:22:00Z">
            <w:rPr/>
          </w:rPrChange>
        </w:rPr>
        <w:t xml:space="preserve">To </w:t>
      </w:r>
      <w:r w:rsidR="00A629C4" w:rsidRPr="00E71705">
        <w:rPr>
          <w:sz w:val="24"/>
          <w:szCs w:val="24"/>
          <w:rPrChange w:id="339" w:author="Deborah Owens" w:date="2019-10-29T12:22:00Z">
            <w:rPr/>
          </w:rPrChange>
        </w:rPr>
        <w:t>turn off SSJ so that you c</w:t>
      </w:r>
      <w:r w:rsidR="008A0443" w:rsidRPr="00E71705">
        <w:rPr>
          <w:sz w:val="24"/>
          <w:szCs w:val="24"/>
          <w:rPrChange w:id="340" w:author="Deborah Owens" w:date="2019-10-29T12:22:00Z">
            <w:rPr/>
          </w:rPrChange>
        </w:rPr>
        <w:t xml:space="preserve">an compare the </w:t>
      </w:r>
      <w:r w:rsidRPr="00E71705">
        <w:rPr>
          <w:sz w:val="24"/>
          <w:szCs w:val="24"/>
          <w:rPrChange w:id="341" w:author="Deborah Owens" w:date="2019-10-29T12:22:00Z">
            <w:rPr/>
          </w:rPrChange>
        </w:rPr>
        <w:t>performance</w:t>
      </w:r>
      <w:ins w:id="342" w:author="Deborah Owens" w:date="2019-10-29T08:18:00Z">
        <w:r w:rsidR="553D37F9" w:rsidRPr="00E71705">
          <w:rPr>
            <w:sz w:val="24"/>
            <w:szCs w:val="24"/>
            <w:rPrChange w:id="343" w:author="Deborah Owens" w:date="2019-10-29T12:22:00Z">
              <w:rPr/>
            </w:rPrChange>
          </w:rPr>
          <w:t>,</w:t>
        </w:r>
      </w:ins>
      <w:r w:rsidRPr="00E71705">
        <w:rPr>
          <w:sz w:val="24"/>
          <w:szCs w:val="24"/>
          <w:rPrChange w:id="344" w:author="Deborah Owens" w:date="2019-10-29T12:22:00Z">
            <w:rPr/>
          </w:rPrChange>
        </w:rPr>
        <w:t xml:space="preserve"> </w:t>
      </w:r>
      <w:ins w:id="345" w:author="Deborah Owens" w:date="2019-10-29T08:18:00Z">
        <w:r w:rsidR="00986216" w:rsidRPr="00E71705">
          <w:rPr>
            <w:sz w:val="24"/>
            <w:szCs w:val="24"/>
            <w:rPrChange w:id="346" w:author="Deborah Owens" w:date="2019-10-29T12:22:00Z">
              <w:rPr/>
            </w:rPrChange>
          </w:rPr>
          <w:t xml:space="preserve">follow </w:t>
        </w:r>
        <w:r w:rsidR="553D37F9" w:rsidRPr="00E71705">
          <w:rPr>
            <w:sz w:val="24"/>
            <w:szCs w:val="24"/>
            <w:rPrChange w:id="347" w:author="Deborah Owens" w:date="2019-10-29T12:22:00Z">
              <w:rPr/>
            </w:rPrChange>
          </w:rPr>
          <w:t xml:space="preserve">these </w:t>
        </w:r>
      </w:ins>
      <w:del w:id="348" w:author="Deborah Owens" w:date="2019-10-29T08:18:00Z">
        <w:r w:rsidR="00986216" w:rsidRPr="00E71705" w:rsidDel="553D37F9">
          <w:rPr>
            <w:sz w:val="24"/>
            <w:szCs w:val="24"/>
            <w:rPrChange w:id="349" w:author="Deborah Owens" w:date="2019-10-29T12:22:00Z">
              <w:rPr/>
            </w:rPrChange>
          </w:rPr>
          <w:delText xml:space="preserve">use the following </w:delText>
        </w:r>
      </w:del>
      <w:r w:rsidR="00986216" w:rsidRPr="00E71705">
        <w:rPr>
          <w:sz w:val="24"/>
          <w:szCs w:val="24"/>
          <w:rPrChange w:id="350" w:author="Deborah Owens" w:date="2019-10-29T12:22:00Z">
            <w:rPr/>
          </w:rPrChange>
        </w:rPr>
        <w:t>steps:</w:t>
      </w:r>
    </w:p>
    <w:p w14:paraId="229840B2" w14:textId="2F1698CC" w:rsidR="00A30A8A" w:rsidRPr="00E71705" w:rsidRDefault="00A30A8A" w:rsidP="00A30A8A">
      <w:pPr>
        <w:pStyle w:val="ListParagraph"/>
        <w:numPr>
          <w:ilvl w:val="0"/>
          <w:numId w:val="5"/>
        </w:numPr>
        <w:rPr>
          <w:sz w:val="24"/>
          <w:szCs w:val="24"/>
          <w:rPrChange w:id="351" w:author="Deborah Owens" w:date="2019-10-29T12:22:00Z">
            <w:rPr/>
          </w:rPrChange>
        </w:rPr>
      </w:pPr>
      <w:proofErr w:type="spellStart"/>
      <w:r w:rsidRPr="00E71705">
        <w:rPr>
          <w:sz w:val="24"/>
          <w:szCs w:val="24"/>
          <w:rPrChange w:id="352" w:author="Deborah Owens" w:date="2019-10-29T12:22:00Z">
            <w:rPr/>
          </w:rPrChange>
        </w:rPr>
        <w:t>prodb</w:t>
      </w:r>
      <w:proofErr w:type="spellEnd"/>
      <w:r w:rsidRPr="00E71705">
        <w:rPr>
          <w:sz w:val="24"/>
          <w:szCs w:val="24"/>
          <w:rPrChange w:id="353" w:author="Deborah Owens" w:date="2019-10-29T12:22:00Z">
            <w:rPr/>
          </w:rPrChange>
        </w:rPr>
        <w:t xml:space="preserve"> sports2020 </w:t>
      </w:r>
      <w:proofErr w:type="spellStart"/>
      <w:r w:rsidRPr="00E71705">
        <w:rPr>
          <w:sz w:val="24"/>
          <w:szCs w:val="24"/>
          <w:rPrChange w:id="354" w:author="Deborah Owens" w:date="2019-10-29T12:22:00Z">
            <w:rPr/>
          </w:rPrChange>
        </w:rPr>
        <w:t>sports2020</w:t>
      </w:r>
      <w:proofErr w:type="spellEnd"/>
      <w:r w:rsidRPr="00E71705">
        <w:rPr>
          <w:b/>
          <w:bCs/>
          <w:sz w:val="24"/>
          <w:szCs w:val="24"/>
          <w:rPrChange w:id="355" w:author="Deborah Owens" w:date="2019-10-29T12:22:00Z">
            <w:rPr>
              <w:b/>
              <w:bCs/>
            </w:rPr>
          </w:rPrChange>
        </w:rPr>
        <w:t xml:space="preserve"> -</w:t>
      </w:r>
      <w:proofErr w:type="spellStart"/>
      <w:r w:rsidRPr="00E71705">
        <w:rPr>
          <w:b/>
          <w:bCs/>
          <w:sz w:val="24"/>
          <w:szCs w:val="24"/>
          <w:rPrChange w:id="356" w:author="Deborah Owens" w:date="2019-10-29T12:22:00Z">
            <w:rPr>
              <w:b/>
              <w:bCs/>
            </w:rPr>
          </w:rPrChange>
        </w:rPr>
        <w:t>ssj</w:t>
      </w:r>
      <w:proofErr w:type="spellEnd"/>
      <w:r w:rsidRPr="00E71705">
        <w:rPr>
          <w:b/>
          <w:bCs/>
          <w:sz w:val="24"/>
          <w:szCs w:val="24"/>
          <w:rPrChange w:id="357" w:author="Deborah Owens" w:date="2019-10-29T12:22:00Z">
            <w:rPr>
              <w:b/>
              <w:bCs/>
            </w:rPr>
          </w:rPrChange>
        </w:rPr>
        <w:t xml:space="preserve"> 0</w:t>
      </w:r>
    </w:p>
    <w:p w14:paraId="45F6AEAD" w14:textId="77777777" w:rsidR="00A30A8A" w:rsidRPr="00E71705" w:rsidRDefault="00A30A8A" w:rsidP="00A30A8A">
      <w:pPr>
        <w:pStyle w:val="ListParagraph"/>
        <w:numPr>
          <w:ilvl w:val="0"/>
          <w:numId w:val="5"/>
        </w:numPr>
        <w:rPr>
          <w:sz w:val="24"/>
          <w:szCs w:val="24"/>
          <w:rPrChange w:id="358" w:author="Deborah Owens" w:date="2019-10-29T12:22:00Z">
            <w:rPr/>
          </w:rPrChange>
        </w:rPr>
      </w:pPr>
      <w:proofErr w:type="spellStart"/>
      <w:r w:rsidRPr="00E71705">
        <w:rPr>
          <w:sz w:val="24"/>
          <w:szCs w:val="24"/>
          <w:rPrChange w:id="359" w:author="Deborah Owens" w:date="2019-10-29T12:22:00Z">
            <w:rPr/>
          </w:rPrChange>
        </w:rPr>
        <w:t>proserve</w:t>
      </w:r>
      <w:proofErr w:type="spellEnd"/>
      <w:r w:rsidRPr="00E71705">
        <w:rPr>
          <w:sz w:val="24"/>
          <w:szCs w:val="24"/>
          <w:rPrChange w:id="360" w:author="Deborah Owens" w:date="2019-10-29T12:22:00Z">
            <w:rPr/>
          </w:rPrChange>
        </w:rPr>
        <w:t xml:space="preserve"> sports2020 -S 20000</w:t>
      </w:r>
    </w:p>
    <w:p w14:paraId="2397FDAA" w14:textId="49EA3346" w:rsidR="00A30A8A" w:rsidRPr="00E71705" w:rsidRDefault="00A30A8A" w:rsidP="00A30A8A">
      <w:pPr>
        <w:pStyle w:val="ListParagraph"/>
        <w:numPr>
          <w:ilvl w:val="0"/>
          <w:numId w:val="5"/>
        </w:numPr>
        <w:rPr>
          <w:sz w:val="24"/>
          <w:szCs w:val="24"/>
          <w:rPrChange w:id="361" w:author="Deborah Owens" w:date="2019-10-29T12:22:00Z">
            <w:rPr/>
          </w:rPrChange>
        </w:rPr>
      </w:pPr>
      <w:proofErr w:type="spellStart"/>
      <w:r w:rsidRPr="00E71705">
        <w:rPr>
          <w:sz w:val="24"/>
          <w:szCs w:val="24"/>
          <w:rPrChange w:id="362" w:author="Deborah Owens" w:date="2019-10-29T12:22:00Z">
            <w:rPr/>
          </w:rPrChange>
        </w:rPr>
        <w:t>mpro</w:t>
      </w:r>
      <w:proofErr w:type="spellEnd"/>
      <w:r w:rsidRPr="00E71705">
        <w:rPr>
          <w:sz w:val="24"/>
          <w:szCs w:val="24"/>
          <w:rPrChange w:id="363" w:author="Deborah Owens" w:date="2019-10-29T12:22:00Z">
            <w:rPr/>
          </w:rPrChange>
        </w:rPr>
        <w:t xml:space="preserve"> sports2020 </w:t>
      </w:r>
      <w:r w:rsidR="009A1F00" w:rsidRPr="00E71705">
        <w:rPr>
          <w:sz w:val="24"/>
          <w:szCs w:val="24"/>
          <w:rPrChange w:id="364" w:author="Deborah Owens" w:date="2019-10-29T12:22:00Z">
            <w:rPr/>
          </w:rPrChange>
        </w:rPr>
        <w:t xml:space="preserve">-S 20000 </w:t>
      </w:r>
      <w:r w:rsidRPr="00E71705">
        <w:rPr>
          <w:sz w:val="24"/>
          <w:szCs w:val="24"/>
          <w:rPrChange w:id="365" w:author="Deborah Owens" w:date="2019-10-29T12:22:00Z">
            <w:rPr/>
          </w:rPrChange>
        </w:rPr>
        <w:t>-p SSJ1.p</w:t>
      </w:r>
    </w:p>
    <w:p w14:paraId="5FBB6F66" w14:textId="22C4DCCB" w:rsidR="006F7EC8" w:rsidRPr="00E71705" w:rsidRDefault="00CD4FCC" w:rsidP="00A30A8A">
      <w:pPr>
        <w:rPr>
          <w:sz w:val="24"/>
          <w:szCs w:val="24"/>
          <w:rPrChange w:id="366" w:author="Deborah Owens" w:date="2019-10-29T12:22:00Z">
            <w:rPr/>
          </w:rPrChange>
        </w:rPr>
      </w:pPr>
      <w:r w:rsidRPr="00E71705">
        <w:rPr>
          <w:sz w:val="24"/>
          <w:szCs w:val="24"/>
          <w:rPrChange w:id="367" w:author="Deborah Owens" w:date="2019-10-29T12:22:00Z">
            <w:rPr/>
          </w:rPrChange>
        </w:rPr>
        <w:t>The differen</w:t>
      </w:r>
      <w:r w:rsidR="00D83A78" w:rsidRPr="00E71705">
        <w:rPr>
          <w:sz w:val="24"/>
          <w:szCs w:val="24"/>
          <w:rPrChange w:id="368" w:author="Deborah Owens" w:date="2019-10-29T12:22:00Z">
            <w:rPr/>
          </w:rPrChange>
        </w:rPr>
        <w:t>ce</w:t>
      </w:r>
      <w:r w:rsidRPr="00E71705">
        <w:rPr>
          <w:sz w:val="24"/>
          <w:szCs w:val="24"/>
          <w:rPrChange w:id="369" w:author="Deborah Owens" w:date="2019-10-29T12:22:00Z">
            <w:rPr/>
          </w:rPrChange>
        </w:rPr>
        <w:t xml:space="preserve"> with the steps </w:t>
      </w:r>
      <w:r w:rsidR="006D0F57" w:rsidRPr="00E71705">
        <w:rPr>
          <w:sz w:val="24"/>
          <w:szCs w:val="24"/>
          <w:rPrChange w:id="370" w:author="Deborah Owens" w:date="2019-10-29T12:22:00Z">
            <w:rPr/>
          </w:rPrChange>
        </w:rPr>
        <w:t xml:space="preserve">in the previous section </w:t>
      </w:r>
      <w:r w:rsidRPr="00E71705">
        <w:rPr>
          <w:sz w:val="24"/>
          <w:szCs w:val="24"/>
          <w:rPrChange w:id="371" w:author="Deborah Owens" w:date="2019-10-29T12:22:00Z">
            <w:rPr/>
          </w:rPrChange>
        </w:rPr>
        <w:t>is that the “-</w:t>
      </w:r>
      <w:proofErr w:type="spellStart"/>
      <w:r w:rsidR="006F7EC8" w:rsidRPr="00E71705">
        <w:rPr>
          <w:sz w:val="24"/>
          <w:szCs w:val="24"/>
          <w:rPrChange w:id="372" w:author="Deborah Owens" w:date="2019-10-29T12:22:00Z">
            <w:rPr/>
          </w:rPrChange>
        </w:rPr>
        <w:t>ssj</w:t>
      </w:r>
      <w:proofErr w:type="spellEnd"/>
      <w:r w:rsidR="006F7EC8" w:rsidRPr="00E71705">
        <w:rPr>
          <w:sz w:val="24"/>
          <w:szCs w:val="24"/>
          <w:rPrChange w:id="373" w:author="Deborah Owens" w:date="2019-10-29T12:22:00Z">
            <w:rPr/>
          </w:rPrChange>
        </w:rPr>
        <w:t xml:space="preserve"> 0” option is used to disable SSJ.</w:t>
      </w:r>
    </w:p>
    <w:p w14:paraId="703F27B6" w14:textId="38C28A6C" w:rsidR="00986216" w:rsidRPr="00E71705" w:rsidRDefault="00FA5BF0" w:rsidP="00A30A8A">
      <w:pPr>
        <w:rPr>
          <w:sz w:val="24"/>
          <w:szCs w:val="24"/>
          <w:rPrChange w:id="374" w:author="Deborah Owens" w:date="2019-10-29T12:22:00Z">
            <w:rPr/>
          </w:rPrChange>
        </w:rPr>
      </w:pPr>
      <w:r w:rsidRPr="00E71705">
        <w:rPr>
          <w:sz w:val="24"/>
          <w:szCs w:val="24"/>
          <w:rPrChange w:id="375" w:author="Deborah Owens" w:date="2019-10-29T12:22:00Z">
            <w:rPr/>
          </w:rPrChange>
        </w:rPr>
        <w:t xml:space="preserve">When </w:t>
      </w:r>
      <w:ins w:id="376" w:author="Deborah Owens" w:date="2019-10-29T08:19:00Z">
        <w:r w:rsidR="4C788C99" w:rsidRPr="00E71705">
          <w:rPr>
            <w:sz w:val="24"/>
            <w:szCs w:val="24"/>
            <w:rPrChange w:id="377" w:author="Deborah Owens" w:date="2019-10-29T12:22:00Z">
              <w:rPr/>
            </w:rPrChange>
          </w:rPr>
          <w:t xml:space="preserve">you </w:t>
        </w:r>
        <w:r w:rsidRPr="00E71705">
          <w:rPr>
            <w:sz w:val="24"/>
            <w:szCs w:val="24"/>
            <w:rPrChange w:id="378" w:author="Deborah Owens" w:date="2019-10-29T12:22:00Z">
              <w:rPr/>
            </w:rPrChange>
          </w:rPr>
          <w:t>test performance, you might want to shut</w:t>
        </w:r>
      </w:ins>
      <w:r w:rsidR="00E94439" w:rsidRPr="00E71705">
        <w:rPr>
          <w:sz w:val="24"/>
          <w:szCs w:val="24"/>
          <w:rPrChange w:id="379" w:author="Deborah Owens" w:date="2019-10-29T12:22:00Z">
            <w:rPr/>
          </w:rPrChange>
        </w:rPr>
        <w:t xml:space="preserve"> </w:t>
      </w:r>
      <w:r w:rsidRPr="00E71705">
        <w:rPr>
          <w:sz w:val="24"/>
          <w:szCs w:val="24"/>
          <w:rPrChange w:id="380" w:author="Deborah Owens" w:date="2019-10-29T12:22:00Z">
            <w:rPr/>
          </w:rPrChange>
        </w:rPr>
        <w:t xml:space="preserve">down </w:t>
      </w:r>
      <w:del w:id="381" w:author="Deborah Owens" w:date="2019-10-29T08:06:00Z">
        <w:r w:rsidR="00E94439" w:rsidRPr="00E71705" w:rsidDel="3F011B58">
          <w:rPr>
            <w:sz w:val="24"/>
            <w:szCs w:val="24"/>
            <w:rPrChange w:id="382" w:author="Deborah Owens" w:date="2019-10-29T12:22:00Z">
              <w:rPr/>
            </w:rPrChange>
          </w:rPr>
          <w:delText xml:space="preserve"> </w:delText>
        </w:r>
      </w:del>
      <w:r w:rsidR="00E94439" w:rsidRPr="00E71705">
        <w:rPr>
          <w:sz w:val="24"/>
          <w:szCs w:val="24"/>
          <w:rPrChange w:id="383" w:author="Deborah Owens" w:date="2019-10-29T12:22:00Z">
            <w:rPr/>
          </w:rPrChange>
        </w:rPr>
        <w:t xml:space="preserve">and restart </w:t>
      </w:r>
      <w:r w:rsidRPr="00E71705">
        <w:rPr>
          <w:sz w:val="24"/>
          <w:szCs w:val="24"/>
          <w:rPrChange w:id="384" w:author="Deborah Owens" w:date="2019-10-29T12:22:00Z">
            <w:rPr/>
          </w:rPrChange>
        </w:rPr>
        <w:t>the</w:t>
      </w:r>
      <w:r w:rsidR="00A20E79" w:rsidRPr="00E71705">
        <w:rPr>
          <w:sz w:val="24"/>
          <w:szCs w:val="24"/>
          <w:rPrChange w:id="385" w:author="Deborah Owens" w:date="2019-10-29T12:22:00Z">
            <w:rPr/>
          </w:rPrChange>
        </w:rPr>
        <w:t xml:space="preserve"> database broker so that improvements in the </w:t>
      </w:r>
      <w:r w:rsidR="00417CD7" w:rsidRPr="00E71705">
        <w:rPr>
          <w:sz w:val="24"/>
          <w:szCs w:val="24"/>
          <w:rPrChange w:id="386" w:author="Deborah Owens" w:date="2019-10-29T12:22:00Z">
            <w:rPr/>
          </w:rPrChange>
        </w:rPr>
        <w:t xml:space="preserve">query </w:t>
      </w:r>
      <w:r w:rsidR="00A20E79" w:rsidRPr="00E71705">
        <w:rPr>
          <w:sz w:val="24"/>
          <w:szCs w:val="24"/>
          <w:rPrChange w:id="387" w:author="Deborah Owens" w:date="2019-10-29T12:22:00Z">
            <w:rPr/>
          </w:rPrChange>
        </w:rPr>
        <w:t xml:space="preserve">execution are not associated with </w:t>
      </w:r>
      <w:ins w:id="388" w:author="Deborah Owens" w:date="2019-10-29T08:19:00Z">
        <w:r w:rsidR="4C788C99" w:rsidRPr="00E71705">
          <w:rPr>
            <w:sz w:val="24"/>
            <w:szCs w:val="24"/>
            <w:rPrChange w:id="389" w:author="Deborah Owens" w:date="2019-10-29T12:22:00Z">
              <w:rPr/>
            </w:rPrChange>
          </w:rPr>
          <w:t xml:space="preserve">the </w:t>
        </w:r>
      </w:ins>
      <w:r w:rsidR="00A20E79" w:rsidRPr="00E71705">
        <w:rPr>
          <w:sz w:val="24"/>
          <w:szCs w:val="24"/>
          <w:rPrChange w:id="390" w:author="Deborah Owens" w:date="2019-10-29T12:22:00Z">
            <w:rPr/>
          </w:rPrChange>
        </w:rPr>
        <w:t xml:space="preserve">caching of </w:t>
      </w:r>
      <w:ins w:id="391" w:author="Deborah Owens" w:date="2019-10-29T11:46:00Z">
        <w:r w:rsidR="00CF7A27" w:rsidRPr="00E71705">
          <w:rPr>
            <w:sz w:val="24"/>
            <w:szCs w:val="24"/>
            <w:rPrChange w:id="392" w:author="Deborah Owens" w:date="2019-10-29T12:22:00Z">
              <w:rPr/>
            </w:rPrChange>
          </w:rPr>
          <w:t xml:space="preserve">the </w:t>
        </w:r>
      </w:ins>
      <w:r w:rsidR="00A20E79" w:rsidRPr="00E71705">
        <w:rPr>
          <w:sz w:val="24"/>
          <w:szCs w:val="24"/>
          <w:rPrChange w:id="393" w:author="Deborah Owens" w:date="2019-10-29T12:22:00Z">
            <w:rPr/>
          </w:rPrChange>
        </w:rPr>
        <w:t>blocks or records.</w:t>
      </w:r>
    </w:p>
    <w:p w14:paraId="4FB25E7F" w14:textId="06491262" w:rsidR="00CC069D" w:rsidRPr="00E71705" w:rsidRDefault="00CC069D">
      <w:pPr>
        <w:rPr>
          <w:sz w:val="24"/>
          <w:szCs w:val="24"/>
          <w:rPrChange w:id="394" w:author="Deborah Owens" w:date="2019-10-29T12:22:00Z">
            <w:rPr/>
          </w:rPrChange>
        </w:rPr>
      </w:pPr>
      <w:r w:rsidRPr="00E71705">
        <w:rPr>
          <w:sz w:val="24"/>
          <w:szCs w:val="24"/>
          <w:rPrChange w:id="395" w:author="Deborah Owens" w:date="2019-10-29T12:22:00Z">
            <w:rPr/>
          </w:rPrChange>
        </w:rPr>
        <w:t xml:space="preserve">The performance </w:t>
      </w:r>
      <w:r w:rsidR="00332EFB" w:rsidRPr="00E71705">
        <w:rPr>
          <w:sz w:val="24"/>
          <w:szCs w:val="24"/>
          <w:rPrChange w:id="396" w:author="Deborah Owens" w:date="2019-10-29T12:22:00Z">
            <w:rPr/>
          </w:rPrChange>
        </w:rPr>
        <w:t xml:space="preserve">when </w:t>
      </w:r>
      <w:ins w:id="397" w:author="Deborah Owens" w:date="2019-10-29T08:19:00Z">
        <w:r w:rsidR="41CC5DB1" w:rsidRPr="00E71705">
          <w:rPr>
            <w:sz w:val="24"/>
            <w:szCs w:val="24"/>
            <w:rPrChange w:id="398" w:author="Deborah Owens" w:date="2019-10-29T12:22:00Z">
              <w:rPr/>
            </w:rPrChange>
          </w:rPr>
          <w:t xml:space="preserve">you </w:t>
        </w:r>
      </w:ins>
      <w:r w:rsidR="00332EFB" w:rsidRPr="00E71705">
        <w:rPr>
          <w:sz w:val="24"/>
          <w:szCs w:val="24"/>
          <w:rPrChange w:id="399" w:author="Deborah Owens" w:date="2019-10-29T12:22:00Z">
            <w:rPr/>
          </w:rPrChange>
        </w:rPr>
        <w:t>disabl</w:t>
      </w:r>
      <w:ins w:id="400" w:author="Deborah Owens" w:date="2019-10-29T08:19:00Z">
        <w:r w:rsidR="41CC5DB1" w:rsidRPr="00E71705">
          <w:rPr>
            <w:sz w:val="24"/>
            <w:szCs w:val="24"/>
            <w:rPrChange w:id="401" w:author="Deborah Owens" w:date="2019-10-29T12:22:00Z">
              <w:rPr/>
            </w:rPrChange>
          </w:rPr>
          <w:t>e</w:t>
        </w:r>
      </w:ins>
      <w:del w:id="402" w:author="Deborah Owens" w:date="2019-10-29T08:19:00Z">
        <w:r w:rsidR="00332EFB" w:rsidRPr="00E71705" w:rsidDel="41CC5DB1">
          <w:rPr>
            <w:sz w:val="24"/>
            <w:szCs w:val="24"/>
            <w:rPrChange w:id="403" w:author="Deborah Owens" w:date="2019-10-29T12:22:00Z">
              <w:rPr/>
            </w:rPrChange>
          </w:rPr>
          <w:delText>ing</w:delText>
        </w:r>
      </w:del>
      <w:r w:rsidR="00332EFB" w:rsidRPr="00E71705">
        <w:rPr>
          <w:sz w:val="24"/>
          <w:szCs w:val="24"/>
          <w:rPrChange w:id="404" w:author="Deborah Owens" w:date="2019-10-29T12:22:00Z">
            <w:rPr/>
          </w:rPrChange>
        </w:rPr>
        <w:t xml:space="preserve"> SSJ (-</w:t>
      </w:r>
      <w:proofErr w:type="spellStart"/>
      <w:r w:rsidR="00332EFB" w:rsidRPr="00E71705">
        <w:rPr>
          <w:sz w:val="24"/>
          <w:szCs w:val="24"/>
          <w:rPrChange w:id="405" w:author="Deborah Owens" w:date="2019-10-29T12:22:00Z">
            <w:rPr/>
          </w:rPrChange>
        </w:rPr>
        <w:t>ssj</w:t>
      </w:r>
      <w:proofErr w:type="spellEnd"/>
      <w:r w:rsidR="00332EFB" w:rsidRPr="00E71705">
        <w:rPr>
          <w:sz w:val="24"/>
          <w:szCs w:val="24"/>
          <w:rPrChange w:id="406" w:author="Deborah Owens" w:date="2019-10-29T12:22:00Z">
            <w:rPr/>
          </w:rPrChange>
        </w:rPr>
        <w:t xml:space="preserve"> 0) would be much slower.</w:t>
      </w:r>
    </w:p>
    <w:p w14:paraId="641932C3" w14:textId="48DEC1F5" w:rsidR="758FEEBC" w:rsidRDefault="758FEEBC"/>
    <w:p w14:paraId="16B200A1" w14:textId="77777777" w:rsidR="00045138" w:rsidRDefault="0004513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2"/>
          <w:szCs w:val="42"/>
        </w:rPr>
      </w:pPr>
      <w:r>
        <w:rPr>
          <w:b/>
          <w:bCs/>
          <w:sz w:val="42"/>
          <w:szCs w:val="42"/>
        </w:rPr>
        <w:br w:type="page"/>
      </w:r>
    </w:p>
    <w:p w14:paraId="6A6E8248" w14:textId="120A7C80" w:rsidR="00D644A4" w:rsidDel="00B62A49" w:rsidRDefault="05B51CA9">
      <w:pPr>
        <w:pStyle w:val="Heading2"/>
        <w:spacing w:before="0" w:after="120"/>
        <w:rPr>
          <w:del w:id="407" w:author="Deborah Owens" w:date="2019-10-29T13:09:00Z"/>
        </w:rPr>
        <w:pPrChange w:id="408" w:author="Deborah Owens" w:date="2019-10-29T12:46:00Z">
          <w:pPr>
            <w:pStyle w:val="Heading2"/>
          </w:pPr>
        </w:pPrChange>
      </w:pPr>
      <w:bookmarkStart w:id="409" w:name="_Toc23247022"/>
      <w:r w:rsidRPr="04AA18DA">
        <w:rPr>
          <w:b/>
          <w:bCs/>
          <w:sz w:val="42"/>
          <w:szCs w:val="42"/>
        </w:rPr>
        <w:t xml:space="preserve">Sample Code </w:t>
      </w:r>
      <w:ins w:id="410" w:author="Deborah Owens" w:date="2019-10-29T08:19:00Z">
        <w:r w:rsidR="41CC5DB1" w:rsidRPr="04AA18DA">
          <w:rPr>
            <w:b/>
            <w:bCs/>
            <w:sz w:val="42"/>
            <w:szCs w:val="42"/>
          </w:rPr>
          <w:t>U</w:t>
        </w:r>
      </w:ins>
      <w:del w:id="411" w:author="Deborah Owens" w:date="2019-10-29T08:19:00Z">
        <w:r w:rsidRPr="04AA18DA" w:rsidDel="41CC5DB1">
          <w:rPr>
            <w:b/>
            <w:bCs/>
            <w:sz w:val="42"/>
            <w:szCs w:val="42"/>
          </w:rPr>
          <w:delText>u</w:delText>
        </w:r>
      </w:del>
      <w:r w:rsidRPr="04AA18DA">
        <w:rPr>
          <w:b/>
          <w:bCs/>
          <w:sz w:val="42"/>
          <w:szCs w:val="42"/>
        </w:rPr>
        <w:t xml:space="preserve">sing FORWARD-ONLY Dynamic </w:t>
      </w:r>
      <w:r w:rsidRPr="7201B85C">
        <w:rPr>
          <w:b/>
          <w:bCs/>
          <w:sz w:val="42"/>
          <w:szCs w:val="42"/>
        </w:rPr>
        <w:t>Queries</w:t>
      </w:r>
      <w:bookmarkEnd w:id="409"/>
    </w:p>
    <w:p w14:paraId="4C9C5525" w14:textId="6EFB3AC4" w:rsidR="00FD7DB8" w:rsidRPr="00FD7DB8" w:rsidRDefault="00FD7DB8">
      <w:pPr>
        <w:pStyle w:val="Heading2"/>
        <w:spacing w:before="0" w:after="120"/>
        <w:pPrChange w:id="412" w:author="Deborah Owens" w:date="2019-10-29T13:09:00Z">
          <w:pPr/>
        </w:pPrChange>
      </w:pPr>
    </w:p>
    <w:p w14:paraId="1E99C30A" w14:textId="2DA3E6C2" w:rsidR="1AFB7CAD" w:rsidRDefault="003F01F4">
      <w:r>
        <w:rPr>
          <w:noProof/>
        </w:rPr>
        <w:drawing>
          <wp:inline distT="0" distB="0" distL="0" distR="0" wp14:anchorId="2D31BDDD" wp14:editId="015116F9">
            <wp:extent cx="5935980" cy="5163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413" w:author="Deborah Owens" w:date="2019-10-29T12:46:00Z">
        <w:r w:rsidR="1AFB7CAD" w:rsidDel="00144CED">
          <w:br w:type="page"/>
        </w:r>
      </w:del>
    </w:p>
    <w:p w14:paraId="70C83122" w14:textId="6035FD8B" w:rsidR="00942411" w:rsidRPr="003E6693" w:rsidDel="007358D6" w:rsidRDefault="00942411" w:rsidP="00942411">
      <w:pPr>
        <w:rPr>
          <w:del w:id="414" w:author="Deborah Owens" w:date="2019-10-29T12:58:00Z"/>
          <w:rFonts w:eastAsia="-webkit-standard" w:cstheme="minorHAnsi"/>
          <w:color w:val="000000" w:themeColor="text1"/>
          <w:sz w:val="24"/>
          <w:szCs w:val="24"/>
        </w:rPr>
      </w:pPr>
      <w:del w:id="415" w:author="Deborah Owens" w:date="2019-10-29T11:50:00Z">
        <w:r w:rsidRPr="003E6693" w:rsidDel="00260A36">
          <w:rPr>
            <w:rFonts w:eastAsia="-webkit-standard" w:cstheme="minorHAnsi"/>
            <w:color w:val="000000" w:themeColor="text1"/>
            <w:sz w:val="24"/>
            <w:szCs w:val="24"/>
          </w:rPr>
          <w:delText>Steps t</w:delText>
        </w:r>
      </w:del>
      <w:ins w:id="416" w:author="Deborah Owens" w:date="2019-10-29T11:50:00Z">
        <w:r w:rsidR="00260A36">
          <w:rPr>
            <w:rFonts w:eastAsia="-webkit-standard" w:cstheme="minorHAnsi"/>
            <w:color w:val="000000" w:themeColor="text1"/>
            <w:sz w:val="24"/>
            <w:szCs w:val="24"/>
          </w:rPr>
          <w:t>T</w:t>
        </w:r>
      </w:ins>
      <w:r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o run the sample program using SSJ on a system with </w:t>
      </w:r>
      <w:proofErr w:type="spellStart"/>
      <w:r w:rsidRPr="003E6693">
        <w:rPr>
          <w:rFonts w:eastAsia="-webkit-standard" w:cstheme="minorHAnsi"/>
          <w:color w:val="000000" w:themeColor="text1"/>
          <w:sz w:val="24"/>
          <w:szCs w:val="24"/>
        </w:rPr>
        <w:t>OpenEdge</w:t>
      </w:r>
      <w:proofErr w:type="spellEnd"/>
      <w:r w:rsidRPr="003E6693">
        <w:rPr>
          <w:rFonts w:eastAsia="-webkit-standard" w:cstheme="minorHAnsi"/>
          <w:color w:val="000000" w:themeColor="text1"/>
          <w:sz w:val="24"/>
          <w:szCs w:val="24"/>
        </w:rPr>
        <w:t xml:space="preserve"> 12.1 installed</w:t>
      </w:r>
      <w:ins w:id="417" w:author="Deborah Owens" w:date="2019-10-29T11:52:00Z">
        <w:r w:rsidR="00260A36">
          <w:rPr>
            <w:rFonts w:eastAsia="-webkit-standard" w:cstheme="minorHAnsi"/>
            <w:color w:val="000000" w:themeColor="text1"/>
            <w:sz w:val="24"/>
            <w:szCs w:val="24"/>
          </w:rPr>
          <w:t>,</w:t>
        </w:r>
      </w:ins>
      <w:ins w:id="418" w:author="Deborah Owens" w:date="2019-10-29T11:50:00Z">
        <w:r w:rsidR="00260A36">
          <w:rPr>
            <w:rFonts w:eastAsia="-webkit-standard" w:cstheme="minorHAnsi"/>
            <w:color w:val="000000" w:themeColor="text1"/>
            <w:sz w:val="24"/>
            <w:szCs w:val="24"/>
          </w:rPr>
          <w:t xml:space="preserve"> follow these steps</w:t>
        </w:r>
      </w:ins>
      <w:r w:rsidRPr="003E6693">
        <w:rPr>
          <w:rFonts w:eastAsia="-webkit-standard" w:cstheme="minorHAnsi"/>
          <w:color w:val="000000" w:themeColor="text1"/>
          <w:sz w:val="24"/>
          <w:szCs w:val="24"/>
        </w:rPr>
        <w:t>:</w:t>
      </w:r>
    </w:p>
    <w:p w14:paraId="4B11CDE0" w14:textId="107AB0D3" w:rsidR="00942411" w:rsidRPr="007358D6" w:rsidDel="00260A36" w:rsidRDefault="00942411">
      <w:pPr>
        <w:rPr>
          <w:moveFrom w:id="419" w:author="Deborah Owens" w:date="2019-10-29T11:54:00Z"/>
          <w:rFonts w:cstheme="minorHAnsi"/>
          <w:sz w:val="24"/>
          <w:szCs w:val="24"/>
          <w:rPrChange w:id="420" w:author="Deborah Owens" w:date="2019-10-29T12:58:00Z">
            <w:rPr>
              <w:moveFrom w:id="421" w:author="Deborah Owens" w:date="2019-10-29T11:54:00Z"/>
            </w:rPr>
          </w:rPrChange>
        </w:rPr>
        <w:pPrChange w:id="422" w:author="Deborah Owens" w:date="2019-10-29T12:58:00Z">
          <w:pPr>
            <w:pStyle w:val="ListParagraph"/>
            <w:numPr>
              <w:numId w:val="3"/>
            </w:numPr>
            <w:ind w:hanging="360"/>
          </w:pPr>
        </w:pPrChange>
      </w:pPr>
      <w:moveFromRangeStart w:id="423" w:author="Deborah Owens" w:date="2019-10-29T11:54:00Z" w:name="move23242508"/>
      <w:moveFrom w:id="424" w:author="Deborah Owens" w:date="2019-10-29T11:54:00Z">
        <w:r w:rsidRPr="007358D6" w:rsidDel="00260A36">
          <w:rPr>
            <w:rFonts w:cstheme="minorHAnsi"/>
            <w:sz w:val="24"/>
            <w:szCs w:val="24"/>
            <w:rPrChange w:id="425" w:author="Deborah Owens" w:date="2019-10-29T12:58:00Z">
              <w:rPr/>
            </w:rPrChange>
          </w:rPr>
          <w:t>prodb sports2020 sports2020</w:t>
        </w:r>
      </w:moveFrom>
    </w:p>
    <w:p w14:paraId="0513F334" w14:textId="409740CB" w:rsidR="00942411" w:rsidRPr="003E6693" w:rsidDel="00260A36" w:rsidRDefault="00942411">
      <w:pPr>
        <w:rPr>
          <w:moveFrom w:id="426" w:author="Deborah Owens" w:date="2019-10-29T11:54:00Z"/>
        </w:rPr>
        <w:pPrChange w:id="427" w:author="Deborah Owens" w:date="2019-10-29T12:58:00Z">
          <w:pPr>
            <w:pStyle w:val="ListParagraph"/>
            <w:numPr>
              <w:numId w:val="3"/>
            </w:numPr>
            <w:ind w:hanging="360"/>
          </w:pPr>
        </w:pPrChange>
      </w:pPr>
      <w:moveFrom w:id="428" w:author="Deborah Owens" w:date="2019-10-29T11:54:00Z">
        <w:r w:rsidRPr="003E6693" w:rsidDel="00260A36">
          <w:t>proserve sports2020 -S 20000</w:t>
        </w:r>
      </w:moveFrom>
    </w:p>
    <w:p w14:paraId="0770E900" w14:textId="670F2BDB" w:rsidR="00260A36" w:rsidRPr="007358D6" w:rsidRDefault="00942411">
      <w:pPr>
        <w:pPrChange w:id="429" w:author="Deborah Owens" w:date="2019-10-29T12:58:00Z">
          <w:pPr>
            <w:pStyle w:val="ListParagraph"/>
            <w:numPr>
              <w:numId w:val="3"/>
            </w:numPr>
            <w:ind w:hanging="360"/>
          </w:pPr>
        </w:pPrChange>
      </w:pPr>
      <w:moveFrom w:id="430" w:author="Deborah Owens" w:date="2019-10-29T11:54:00Z">
        <w:r w:rsidRPr="007358D6" w:rsidDel="00260A36">
          <w:t>mpro sports2020 -S 20000 -p SSJ</w:t>
        </w:r>
        <w:r w:rsidR="004A6684" w:rsidRPr="007358D6" w:rsidDel="00260A36">
          <w:t>2</w:t>
        </w:r>
        <w:r w:rsidRPr="007358D6" w:rsidDel="00260A36">
          <w:t>.p</w:t>
        </w:r>
      </w:moveFrom>
      <w:moveFromRangeEnd w:id="423"/>
    </w:p>
    <w:p w14:paraId="56146B3A" w14:textId="77777777" w:rsidR="00260A36" w:rsidRPr="003E6693" w:rsidRDefault="00260A36">
      <w:pPr>
        <w:pStyle w:val="ListParagraph"/>
        <w:numPr>
          <w:ilvl w:val="0"/>
          <w:numId w:val="12"/>
        </w:numPr>
        <w:rPr>
          <w:moveTo w:id="431" w:author="Deborah Owens" w:date="2019-10-29T11:54:00Z"/>
          <w:rFonts w:cstheme="minorHAnsi"/>
          <w:sz w:val="24"/>
          <w:szCs w:val="24"/>
        </w:rPr>
        <w:pPrChange w:id="432" w:author="Deborah Owens" w:date="2019-10-29T11:55:00Z">
          <w:pPr>
            <w:pStyle w:val="ListParagraph"/>
            <w:numPr>
              <w:numId w:val="11"/>
            </w:numPr>
            <w:ind w:hanging="360"/>
          </w:pPr>
        </w:pPrChange>
      </w:pPr>
      <w:moveToRangeStart w:id="433" w:author="Deborah Owens" w:date="2019-10-29T11:54:00Z" w:name="move23242508"/>
      <w:proofErr w:type="spellStart"/>
      <w:moveTo w:id="434" w:author="Deborah Owens" w:date="2019-10-29T11:54:00Z">
        <w:r w:rsidRPr="003E6693">
          <w:rPr>
            <w:rFonts w:cstheme="minorHAnsi"/>
            <w:sz w:val="24"/>
            <w:szCs w:val="24"/>
          </w:rPr>
          <w:t>prodb</w:t>
        </w:r>
        <w:proofErr w:type="spellEnd"/>
        <w:r w:rsidRPr="003E6693">
          <w:rPr>
            <w:rFonts w:cstheme="minorHAnsi"/>
            <w:sz w:val="24"/>
            <w:szCs w:val="24"/>
          </w:rPr>
          <w:t xml:space="preserve"> sports2020 </w:t>
        </w:r>
        <w:proofErr w:type="spellStart"/>
        <w:r w:rsidRPr="003E6693">
          <w:rPr>
            <w:rFonts w:cstheme="minorHAnsi"/>
            <w:sz w:val="24"/>
            <w:szCs w:val="24"/>
          </w:rPr>
          <w:t>sports2020</w:t>
        </w:r>
        <w:proofErr w:type="spellEnd"/>
      </w:moveTo>
    </w:p>
    <w:p w14:paraId="6862645D" w14:textId="77777777" w:rsidR="00260A36" w:rsidRPr="003E6693" w:rsidRDefault="00260A36">
      <w:pPr>
        <w:pStyle w:val="ListParagraph"/>
        <w:numPr>
          <w:ilvl w:val="0"/>
          <w:numId w:val="12"/>
        </w:numPr>
        <w:rPr>
          <w:moveTo w:id="435" w:author="Deborah Owens" w:date="2019-10-29T11:54:00Z"/>
          <w:rFonts w:cstheme="minorHAnsi"/>
          <w:sz w:val="24"/>
          <w:szCs w:val="24"/>
        </w:rPr>
        <w:pPrChange w:id="436" w:author="Deborah Owens" w:date="2019-10-29T11:55:00Z">
          <w:pPr>
            <w:pStyle w:val="ListParagraph"/>
            <w:numPr>
              <w:numId w:val="11"/>
            </w:numPr>
            <w:ind w:hanging="360"/>
          </w:pPr>
        </w:pPrChange>
      </w:pPr>
      <w:proofErr w:type="spellStart"/>
      <w:moveTo w:id="437" w:author="Deborah Owens" w:date="2019-10-29T11:54:00Z">
        <w:r w:rsidRPr="003E6693">
          <w:rPr>
            <w:rFonts w:cstheme="minorHAnsi"/>
            <w:sz w:val="24"/>
            <w:szCs w:val="24"/>
          </w:rPr>
          <w:t>proserve</w:t>
        </w:r>
        <w:proofErr w:type="spellEnd"/>
        <w:r w:rsidRPr="003E6693">
          <w:rPr>
            <w:rFonts w:cstheme="minorHAnsi"/>
            <w:sz w:val="24"/>
            <w:szCs w:val="24"/>
          </w:rPr>
          <w:t xml:space="preserve"> sports2020 -S 20000</w:t>
        </w:r>
      </w:moveTo>
    </w:p>
    <w:p w14:paraId="5E5E5672" w14:textId="21B12AE3" w:rsidR="00260A36" w:rsidRPr="00260A36" w:rsidRDefault="00260A36">
      <w:pPr>
        <w:pStyle w:val="ListParagraph"/>
        <w:numPr>
          <w:ilvl w:val="0"/>
          <w:numId w:val="12"/>
        </w:numPr>
        <w:rPr>
          <w:ins w:id="438" w:author="Deborah Owens" w:date="2019-10-29T11:54:00Z"/>
          <w:sz w:val="24"/>
          <w:szCs w:val="24"/>
          <w:rPrChange w:id="439" w:author="Deborah Owens" w:date="2019-10-29T11:54:00Z">
            <w:rPr>
              <w:ins w:id="440" w:author="Deborah Owens" w:date="2019-10-29T11:54:00Z"/>
            </w:rPr>
          </w:rPrChange>
        </w:rPr>
        <w:pPrChange w:id="441" w:author="Deborah Owens" w:date="2019-10-29T11:55:00Z">
          <w:pPr/>
        </w:pPrChange>
      </w:pPr>
      <w:proofErr w:type="spellStart"/>
      <w:moveTo w:id="442" w:author="Deborah Owens" w:date="2019-10-29T11:54:00Z">
        <w:r w:rsidRPr="003E6693">
          <w:rPr>
            <w:rFonts w:cstheme="minorHAnsi"/>
            <w:sz w:val="24"/>
            <w:szCs w:val="24"/>
          </w:rPr>
          <w:t>mpro</w:t>
        </w:r>
        <w:proofErr w:type="spellEnd"/>
        <w:r w:rsidRPr="003E6693">
          <w:rPr>
            <w:rFonts w:cstheme="minorHAnsi"/>
            <w:sz w:val="24"/>
            <w:szCs w:val="24"/>
          </w:rPr>
          <w:t xml:space="preserve"> sports2020 -S 20000 -p SSJ</w:t>
        </w:r>
        <w:r>
          <w:rPr>
            <w:rFonts w:cstheme="minorHAnsi"/>
            <w:sz w:val="24"/>
            <w:szCs w:val="24"/>
          </w:rPr>
          <w:t>2</w:t>
        </w:r>
        <w:r w:rsidRPr="003E6693">
          <w:rPr>
            <w:rFonts w:cstheme="minorHAnsi"/>
            <w:sz w:val="24"/>
            <w:szCs w:val="24"/>
          </w:rPr>
          <w:t>.p</w:t>
        </w:r>
      </w:moveTo>
      <w:moveToRangeEnd w:id="433"/>
    </w:p>
    <w:p w14:paraId="00FB1132" w14:textId="11A76870" w:rsidR="00942411" w:rsidRDefault="00942411">
      <w:pPr>
        <w:rPr>
          <w:sz w:val="24"/>
          <w:szCs w:val="24"/>
          <w:rPrChange w:id="443" w:author="Deborah Owens" w:date="2019-10-29T08:20:00Z">
            <w:rPr/>
          </w:rPrChange>
        </w:rPr>
      </w:pPr>
      <w:r w:rsidRPr="00982750">
        <w:rPr>
          <w:sz w:val="24"/>
          <w:szCs w:val="24"/>
        </w:rPr>
        <w:t xml:space="preserve">The connection to the database is done using </w:t>
      </w:r>
      <w:ins w:id="444" w:author="Deborah Owens" w:date="2019-10-29T08:19:00Z">
        <w:r w:rsidR="41CC5DB1" w:rsidRPr="00982750">
          <w:rPr>
            <w:sz w:val="24"/>
            <w:szCs w:val="24"/>
          </w:rPr>
          <w:t xml:space="preserve">the </w:t>
        </w:r>
      </w:ins>
      <w:r w:rsidRPr="00982750">
        <w:rPr>
          <w:sz w:val="24"/>
          <w:szCs w:val="24"/>
        </w:rPr>
        <w:t>network parameter “-S 20000”. A client/server connection is established. The program SSJ</w:t>
      </w:r>
      <w:r w:rsidR="004A6684" w:rsidRPr="00CF7A27">
        <w:rPr>
          <w:sz w:val="24"/>
          <w:szCs w:val="24"/>
        </w:rPr>
        <w:t>2</w:t>
      </w:r>
      <w:r w:rsidRPr="00CF7A27">
        <w:rPr>
          <w:sz w:val="24"/>
          <w:szCs w:val="24"/>
        </w:rPr>
        <w:t>.p runs and display</w:t>
      </w:r>
      <w:ins w:id="445" w:author="Deborah Owens" w:date="2019-10-29T08:20:00Z">
        <w:r w:rsidR="0EF1FBD8" w:rsidRPr="00260A36">
          <w:rPr>
            <w:sz w:val="24"/>
            <w:szCs w:val="24"/>
          </w:rPr>
          <w:t>s</w:t>
        </w:r>
      </w:ins>
      <w:r w:rsidRPr="00260A36">
        <w:rPr>
          <w:sz w:val="24"/>
          <w:szCs w:val="24"/>
        </w:rPr>
        <w:t xml:space="preserve"> the elapsed time for the query.</w:t>
      </w:r>
    </w:p>
    <w:p w14:paraId="28CAE212" w14:textId="2155AB5F" w:rsidR="00942411" w:rsidDel="007358D6" w:rsidRDefault="00DB1C28">
      <w:pPr>
        <w:rPr>
          <w:del w:id="446" w:author="Edsel Garcia Cyntje" w:date="2019-10-25T13:52:00Z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sample program uses a FORWARD-ONLY dynamic query with NO-LOCK</w:t>
      </w:r>
      <w:r w:rsidR="00D52CC6">
        <w:rPr>
          <w:rFonts w:cstheme="minorHAnsi"/>
          <w:sz w:val="24"/>
          <w:szCs w:val="24"/>
        </w:rPr>
        <w:t>.</w:t>
      </w:r>
    </w:p>
    <w:p w14:paraId="6E9C1760" w14:textId="4B235EE4" w:rsidR="007358D6" w:rsidRDefault="007358D6" w:rsidP="00D52CC6">
      <w:pPr>
        <w:rPr>
          <w:ins w:id="447" w:author="Deborah Owens" w:date="2019-10-29T12:59:00Z"/>
          <w:rFonts w:cstheme="minorHAnsi"/>
          <w:sz w:val="24"/>
          <w:szCs w:val="24"/>
        </w:rPr>
      </w:pPr>
      <w:ins w:id="448" w:author="Deborah Owens" w:date="2019-10-29T12:59:00Z">
        <w:r>
          <w:rPr>
            <w:rFonts w:cstheme="minorHAnsi"/>
            <w:sz w:val="24"/>
            <w:szCs w:val="24"/>
          </w:rPr>
          <w:br w:type="page"/>
        </w:r>
      </w:ins>
    </w:p>
    <w:p w14:paraId="0ECC1182" w14:textId="2AD5DF34" w:rsidR="00942411" w:rsidDel="00E2732F" w:rsidRDefault="00942411">
      <w:pPr>
        <w:pStyle w:val="Heading2"/>
        <w:rPr>
          <w:del w:id="449" w:author="Edsel Garcia Cyntje" w:date="2019-10-25T13:52:00Z"/>
        </w:rPr>
        <w:pPrChange w:id="450" w:author="Deborah Owens" w:date="2019-10-29T12:59:00Z">
          <w:pPr/>
        </w:pPrChange>
      </w:pPr>
    </w:p>
    <w:p w14:paraId="4C3141A9" w14:textId="347626B2" w:rsidR="00474955" w:rsidDel="007358D6" w:rsidRDefault="00474955">
      <w:pPr>
        <w:pStyle w:val="Heading2"/>
        <w:rPr>
          <w:del w:id="451" w:author="Deborah Owens" w:date="2019-10-29T12:59:00Z"/>
          <w:b/>
          <w:bCs/>
          <w:sz w:val="42"/>
          <w:szCs w:val="42"/>
        </w:rPr>
        <w:pPrChange w:id="452" w:author="Deborah Owens" w:date="2019-10-29T12:59:00Z">
          <w:pPr/>
        </w:pPrChange>
      </w:pPr>
      <w:del w:id="453" w:author="Edsel Garcia Cyntje" w:date="2019-10-25T13:52:00Z">
        <w:r w:rsidDel="00E2732F">
          <w:rPr>
            <w:b/>
            <w:bCs/>
            <w:sz w:val="42"/>
            <w:szCs w:val="42"/>
          </w:rPr>
          <w:br w:type="page"/>
        </w:r>
      </w:del>
    </w:p>
    <w:p w14:paraId="4E75717F" w14:textId="6ED9C39D" w:rsidR="79FC8B89" w:rsidRDefault="05B51CA9">
      <w:pPr>
        <w:pStyle w:val="Heading2"/>
        <w:spacing w:before="0" w:after="120"/>
        <w:rPr>
          <w:b/>
          <w:bCs/>
          <w:sz w:val="42"/>
          <w:szCs w:val="42"/>
        </w:rPr>
        <w:pPrChange w:id="454" w:author="Deborah Owens" w:date="2019-10-29T13:07:00Z">
          <w:pPr>
            <w:pStyle w:val="Heading2"/>
          </w:pPr>
        </w:pPrChange>
      </w:pPr>
      <w:bookmarkStart w:id="455" w:name="_Toc23247023"/>
      <w:proofErr w:type="spellStart"/>
      <w:r w:rsidRPr="04AA18DA">
        <w:rPr>
          <w:b/>
          <w:bCs/>
          <w:sz w:val="42"/>
          <w:szCs w:val="42"/>
        </w:rPr>
        <w:t>QryInfo</w:t>
      </w:r>
      <w:proofErr w:type="spellEnd"/>
      <w:r w:rsidRPr="04AA18DA">
        <w:rPr>
          <w:b/>
          <w:bCs/>
          <w:sz w:val="42"/>
          <w:szCs w:val="42"/>
        </w:rPr>
        <w:t xml:space="preserve"> Logging</w:t>
      </w:r>
      <w:bookmarkEnd w:id="455"/>
    </w:p>
    <w:p w14:paraId="5DB421E1" w14:textId="03D8760C" w:rsidR="00AF1286" w:rsidRPr="00AF1286" w:rsidDel="00144CED" w:rsidRDefault="00AF1286" w:rsidP="00AF1286">
      <w:pPr>
        <w:rPr>
          <w:del w:id="456" w:author="Deborah Owens" w:date="2019-10-29T12:47:00Z"/>
        </w:rPr>
      </w:pPr>
    </w:p>
    <w:p w14:paraId="4A66BE53" w14:textId="77777777" w:rsidR="00AF1286" w:rsidRPr="00E71705" w:rsidRDefault="00AF1286" w:rsidP="00AF1286">
      <w:pPr>
        <w:tabs>
          <w:tab w:val="left" w:pos="6436"/>
        </w:tabs>
        <w:rPr>
          <w:rFonts w:eastAsia="-webkit-standard" w:cstheme="minorHAnsi"/>
          <w:color w:val="000000" w:themeColor="text1"/>
          <w:sz w:val="24"/>
          <w:szCs w:val="24"/>
          <w:rPrChange w:id="457" w:author="Deborah Owens" w:date="2019-10-29T12:22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458" w:author="Deborah Owens" w:date="2019-10-29T12:22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You can analyze the execution of a query using the </w:t>
      </w:r>
      <w:proofErr w:type="spellStart"/>
      <w:r w:rsidRPr="00E71705">
        <w:rPr>
          <w:rFonts w:eastAsia="-webkit-standard" w:cstheme="minorHAnsi"/>
          <w:color w:val="000000" w:themeColor="text1"/>
          <w:sz w:val="24"/>
          <w:szCs w:val="24"/>
          <w:rPrChange w:id="459" w:author="Deborah Owens" w:date="2019-10-29T12:22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QryInfo</w:t>
      </w:r>
      <w:proofErr w:type="spellEnd"/>
      <w:r w:rsidRPr="00E71705">
        <w:rPr>
          <w:rFonts w:eastAsia="-webkit-standard" w:cstheme="minorHAnsi"/>
          <w:color w:val="000000" w:themeColor="text1"/>
          <w:sz w:val="24"/>
          <w:szCs w:val="24"/>
          <w:rPrChange w:id="460" w:author="Deborah Owens" w:date="2019-10-29T12:22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logging option.</w:t>
      </w:r>
    </w:p>
    <w:p w14:paraId="04E46CB5" w14:textId="5BF85086" w:rsidR="00AF1286" w:rsidRPr="00E71705" w:rsidRDefault="00AF1286">
      <w:pPr>
        <w:rPr>
          <w:rFonts w:eastAsia="-webkit-standard" w:cstheme="minorHAnsi"/>
          <w:color w:val="000000" w:themeColor="text1"/>
          <w:sz w:val="24"/>
          <w:szCs w:val="24"/>
          <w:rPrChange w:id="461" w:author="Deborah Owens" w:date="2019-10-29T12:22:00Z">
            <w:rPr/>
          </w:rPrChange>
        </w:rPr>
      </w:pPr>
      <w:del w:id="462" w:author="Deborah Owens" w:date="2019-10-29T11:51:00Z">
        <w:r w:rsidRPr="0098749A" w:rsidDel="00260A36">
          <w:rPr>
            <w:rFonts w:eastAsia="-webkit-standard" w:cstheme="minorHAnsi"/>
            <w:color w:val="000000" w:themeColor="text1"/>
            <w:sz w:val="24"/>
            <w:szCs w:val="24"/>
          </w:rPr>
          <w:delText>Steps t</w:delText>
        </w:r>
      </w:del>
      <w:ins w:id="463" w:author="Deborah Owens" w:date="2019-10-29T11:51:00Z">
        <w:r w:rsidR="00260A36" w:rsidRPr="0098749A">
          <w:rPr>
            <w:rFonts w:eastAsia="-webkit-standard" w:cstheme="minorHAnsi"/>
            <w:color w:val="000000" w:themeColor="text1"/>
            <w:sz w:val="24"/>
            <w:szCs w:val="24"/>
          </w:rPr>
          <w:t>T</w:t>
        </w:r>
      </w:ins>
      <w:r w:rsidRPr="0098749A">
        <w:rPr>
          <w:rFonts w:eastAsia="-webkit-standard" w:cstheme="minorHAnsi"/>
          <w:color w:val="000000" w:themeColor="text1"/>
          <w:sz w:val="24"/>
          <w:szCs w:val="24"/>
        </w:rPr>
        <w:t xml:space="preserve">o run the sample program </w:t>
      </w:r>
      <w:r w:rsidR="003B01B1" w:rsidRPr="0098749A">
        <w:rPr>
          <w:rFonts w:eastAsia="-webkit-standard" w:cstheme="minorHAnsi"/>
          <w:color w:val="000000" w:themeColor="text1"/>
          <w:sz w:val="24"/>
          <w:szCs w:val="24"/>
        </w:rPr>
        <w:t>without</w:t>
      </w:r>
      <w:r w:rsidRPr="0098749A">
        <w:rPr>
          <w:rFonts w:eastAsia="-webkit-standard" w:cstheme="minorHAnsi"/>
          <w:color w:val="000000" w:themeColor="text1"/>
          <w:sz w:val="24"/>
          <w:szCs w:val="24"/>
        </w:rPr>
        <w:t xml:space="preserve"> SSJ </w:t>
      </w:r>
      <w:r w:rsidR="001B31F7" w:rsidRPr="0098749A">
        <w:rPr>
          <w:rFonts w:eastAsia="-webkit-standard" w:cstheme="minorHAnsi"/>
          <w:color w:val="000000" w:themeColor="text1"/>
          <w:sz w:val="24"/>
          <w:szCs w:val="24"/>
        </w:rPr>
        <w:t xml:space="preserve">with </w:t>
      </w:r>
      <w:proofErr w:type="spellStart"/>
      <w:r w:rsidR="001B31F7" w:rsidRPr="0098749A">
        <w:rPr>
          <w:rFonts w:eastAsia="-webkit-standard" w:cstheme="minorHAnsi"/>
          <w:color w:val="000000" w:themeColor="text1"/>
          <w:sz w:val="24"/>
          <w:szCs w:val="24"/>
        </w:rPr>
        <w:t>QryInfo</w:t>
      </w:r>
      <w:proofErr w:type="spellEnd"/>
      <w:r w:rsidR="001B31F7" w:rsidRPr="0098749A">
        <w:rPr>
          <w:rFonts w:eastAsia="-webkit-standard" w:cstheme="minorHAnsi"/>
          <w:color w:val="000000" w:themeColor="text1"/>
          <w:sz w:val="24"/>
          <w:szCs w:val="24"/>
        </w:rPr>
        <w:t xml:space="preserve"> logging </w:t>
      </w:r>
      <w:r w:rsidRPr="00D354EA">
        <w:rPr>
          <w:rFonts w:eastAsia="-webkit-standard" w:cstheme="minorHAnsi"/>
          <w:color w:val="000000" w:themeColor="text1"/>
          <w:sz w:val="24"/>
          <w:szCs w:val="24"/>
        </w:rPr>
        <w:t xml:space="preserve">on a </w:t>
      </w:r>
      <w:ins w:id="464" w:author="Deborah Owens" w:date="2019-10-29T08:20:00Z">
        <w:r w:rsidR="5EFF6DAB" w:rsidRPr="00853F07">
          <w:rPr>
            <w:rFonts w:eastAsia="-webkit-standard" w:cstheme="minorHAnsi"/>
            <w:color w:val="000000" w:themeColor="text1"/>
            <w:sz w:val="24"/>
            <w:szCs w:val="24"/>
          </w:rPr>
          <w:t>machine</w:t>
        </w:r>
      </w:ins>
      <w:del w:id="465" w:author="Deborah Owens" w:date="2019-10-29T08:20:00Z">
        <w:r w:rsidRPr="00853F07" w:rsidDel="5EFF6DAB">
          <w:rPr>
            <w:rFonts w:eastAsia="-webkit-standard" w:cstheme="minorHAnsi"/>
            <w:color w:val="000000" w:themeColor="text1"/>
            <w:sz w:val="24"/>
            <w:szCs w:val="24"/>
          </w:rPr>
          <w:delText>system</w:delText>
        </w:r>
      </w:del>
      <w:r w:rsidRPr="00853F07">
        <w:rPr>
          <w:rFonts w:eastAsia="-webkit-standard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853F07">
        <w:rPr>
          <w:rFonts w:eastAsia="-webkit-standard" w:cstheme="minorHAnsi"/>
          <w:color w:val="000000" w:themeColor="text1"/>
          <w:sz w:val="24"/>
          <w:szCs w:val="24"/>
        </w:rPr>
        <w:t>OpenEdge</w:t>
      </w:r>
      <w:proofErr w:type="spellEnd"/>
      <w:r w:rsidRPr="00853F07">
        <w:rPr>
          <w:rFonts w:eastAsia="-webkit-standard" w:cstheme="minorHAnsi"/>
          <w:color w:val="000000" w:themeColor="text1"/>
          <w:sz w:val="24"/>
          <w:szCs w:val="24"/>
        </w:rPr>
        <w:t xml:space="preserve"> 12.1 installed</w:t>
      </w:r>
      <w:ins w:id="466" w:author="Deborah Owens" w:date="2019-10-29T11:52:00Z">
        <w:r w:rsidR="00260A36" w:rsidRPr="00853F07">
          <w:rPr>
            <w:rFonts w:eastAsia="-webkit-standard" w:cstheme="minorHAnsi"/>
            <w:color w:val="000000" w:themeColor="text1"/>
            <w:sz w:val="24"/>
            <w:szCs w:val="24"/>
          </w:rPr>
          <w:t>,</w:t>
        </w:r>
      </w:ins>
      <w:ins w:id="467" w:author="Deborah Owens" w:date="2019-10-29T11:51:00Z">
        <w:r w:rsidR="00260A36" w:rsidRPr="00853F07">
          <w:rPr>
            <w:rFonts w:eastAsia="-webkit-standard" w:cstheme="minorHAnsi"/>
            <w:color w:val="000000" w:themeColor="text1"/>
            <w:sz w:val="24"/>
            <w:szCs w:val="24"/>
          </w:rPr>
          <w:t xml:space="preserve"> follow these ste</w:t>
        </w:r>
      </w:ins>
      <w:ins w:id="468" w:author="Deborah Owens" w:date="2019-10-29T11:52:00Z">
        <w:r w:rsidR="00260A36" w:rsidRPr="00853F07">
          <w:rPr>
            <w:rFonts w:eastAsia="-webkit-standard" w:cstheme="minorHAnsi"/>
            <w:color w:val="000000" w:themeColor="text1"/>
            <w:sz w:val="24"/>
            <w:szCs w:val="24"/>
          </w:rPr>
          <w:t>ps</w:t>
        </w:r>
      </w:ins>
      <w:r w:rsidRPr="00853F07">
        <w:rPr>
          <w:rFonts w:eastAsia="-webkit-standard" w:cstheme="minorHAnsi"/>
          <w:color w:val="000000" w:themeColor="text1"/>
          <w:sz w:val="24"/>
          <w:szCs w:val="24"/>
        </w:rPr>
        <w:t>:</w:t>
      </w:r>
    </w:p>
    <w:p w14:paraId="739A7D95" w14:textId="534581F1" w:rsidR="00AF1286" w:rsidRPr="0098749A" w:rsidRDefault="00AF1286" w:rsidP="00AF128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98749A">
        <w:rPr>
          <w:rFonts w:cstheme="minorHAnsi"/>
          <w:sz w:val="24"/>
          <w:szCs w:val="24"/>
        </w:rPr>
        <w:t>proserve</w:t>
      </w:r>
      <w:proofErr w:type="spellEnd"/>
      <w:r w:rsidRPr="0098749A">
        <w:rPr>
          <w:rFonts w:cstheme="minorHAnsi"/>
          <w:sz w:val="24"/>
          <w:szCs w:val="24"/>
        </w:rPr>
        <w:t xml:space="preserve"> sports2020 -S 20000</w:t>
      </w:r>
      <w:r w:rsidR="003B01B1" w:rsidRPr="0098749A">
        <w:rPr>
          <w:rFonts w:cstheme="minorHAnsi"/>
          <w:sz w:val="24"/>
          <w:szCs w:val="24"/>
        </w:rPr>
        <w:t xml:space="preserve"> -</w:t>
      </w:r>
      <w:proofErr w:type="spellStart"/>
      <w:r w:rsidR="003B01B1" w:rsidRPr="0098749A">
        <w:rPr>
          <w:rFonts w:cstheme="minorHAnsi"/>
          <w:sz w:val="24"/>
          <w:szCs w:val="24"/>
        </w:rPr>
        <w:t>ssj</w:t>
      </w:r>
      <w:proofErr w:type="spellEnd"/>
      <w:r w:rsidR="003B01B1" w:rsidRPr="0098749A">
        <w:rPr>
          <w:rFonts w:cstheme="minorHAnsi"/>
          <w:sz w:val="24"/>
          <w:szCs w:val="24"/>
        </w:rPr>
        <w:t xml:space="preserve"> 0</w:t>
      </w:r>
    </w:p>
    <w:p w14:paraId="2EE06ED7" w14:textId="77777777" w:rsidR="00693FF5" w:rsidRPr="00853F07" w:rsidRDefault="00AF1286" w:rsidP="00AF128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853F07">
        <w:rPr>
          <w:rFonts w:cstheme="minorHAnsi"/>
          <w:sz w:val="24"/>
          <w:szCs w:val="24"/>
        </w:rPr>
        <w:t>mpro</w:t>
      </w:r>
      <w:proofErr w:type="spellEnd"/>
      <w:r w:rsidRPr="00853F07">
        <w:rPr>
          <w:rFonts w:cstheme="minorHAnsi"/>
          <w:sz w:val="24"/>
          <w:szCs w:val="24"/>
        </w:rPr>
        <w:t xml:space="preserve"> sports2020 -S 20000 -p SSJ2.p</w:t>
      </w:r>
      <w:r w:rsidR="00205292" w:rsidRPr="00853F07">
        <w:rPr>
          <w:rFonts w:cstheme="minorHAnsi"/>
          <w:sz w:val="24"/>
          <w:szCs w:val="24"/>
        </w:rPr>
        <w:t xml:space="preserve"> \</w:t>
      </w:r>
    </w:p>
    <w:p w14:paraId="08D0AF66" w14:textId="2E6B550C" w:rsidR="00AF1286" w:rsidRPr="00853F07" w:rsidRDefault="00693FF5" w:rsidP="00693FF5">
      <w:pPr>
        <w:ind w:left="360"/>
        <w:rPr>
          <w:rFonts w:cstheme="minorHAnsi"/>
          <w:sz w:val="24"/>
          <w:szCs w:val="24"/>
        </w:rPr>
      </w:pPr>
      <w:r w:rsidRPr="00853F07">
        <w:rPr>
          <w:rFonts w:cstheme="minorHAnsi"/>
          <w:sz w:val="24"/>
          <w:szCs w:val="24"/>
        </w:rPr>
        <w:t xml:space="preserve">                 </w:t>
      </w:r>
      <w:r w:rsidR="00205292" w:rsidRPr="00853F07">
        <w:rPr>
          <w:rFonts w:cstheme="minorHAnsi"/>
          <w:sz w:val="24"/>
          <w:szCs w:val="24"/>
        </w:rPr>
        <w:t>-</w:t>
      </w:r>
      <w:proofErr w:type="spellStart"/>
      <w:r w:rsidR="00205292" w:rsidRPr="00853F07">
        <w:rPr>
          <w:rFonts w:cstheme="minorHAnsi"/>
          <w:sz w:val="24"/>
          <w:szCs w:val="24"/>
        </w:rPr>
        <w:t>clientlog</w:t>
      </w:r>
      <w:proofErr w:type="spellEnd"/>
      <w:r w:rsidR="00205292" w:rsidRPr="00853F07">
        <w:rPr>
          <w:rFonts w:cstheme="minorHAnsi"/>
          <w:sz w:val="24"/>
          <w:szCs w:val="24"/>
        </w:rPr>
        <w:t xml:space="preserve"> client.log -</w:t>
      </w:r>
      <w:proofErr w:type="spellStart"/>
      <w:r w:rsidR="00205292" w:rsidRPr="00853F07">
        <w:rPr>
          <w:rFonts w:cstheme="minorHAnsi"/>
          <w:sz w:val="24"/>
          <w:szCs w:val="24"/>
        </w:rPr>
        <w:t>logentrytypes</w:t>
      </w:r>
      <w:proofErr w:type="spellEnd"/>
      <w:r w:rsidR="00205292" w:rsidRPr="00853F07">
        <w:rPr>
          <w:rFonts w:cstheme="minorHAnsi"/>
          <w:sz w:val="24"/>
          <w:szCs w:val="24"/>
        </w:rPr>
        <w:t xml:space="preserve"> </w:t>
      </w:r>
      <w:proofErr w:type="spellStart"/>
      <w:r w:rsidR="00205292" w:rsidRPr="00853F07">
        <w:rPr>
          <w:rFonts w:cstheme="minorHAnsi"/>
          <w:sz w:val="24"/>
          <w:szCs w:val="24"/>
        </w:rPr>
        <w:t>QryInfo</w:t>
      </w:r>
      <w:proofErr w:type="spellEnd"/>
      <w:r w:rsidR="00205292" w:rsidRPr="00853F07">
        <w:rPr>
          <w:rFonts w:cstheme="minorHAnsi"/>
          <w:sz w:val="24"/>
          <w:szCs w:val="24"/>
        </w:rPr>
        <w:t xml:space="preserve"> -</w:t>
      </w:r>
      <w:proofErr w:type="spellStart"/>
      <w:r w:rsidR="00205292" w:rsidRPr="00853F07">
        <w:rPr>
          <w:rFonts w:cstheme="minorHAnsi"/>
          <w:sz w:val="24"/>
          <w:szCs w:val="24"/>
        </w:rPr>
        <w:t>logginglevel</w:t>
      </w:r>
      <w:proofErr w:type="spellEnd"/>
      <w:r w:rsidR="00205292" w:rsidRPr="00853F07">
        <w:rPr>
          <w:rFonts w:cstheme="minorHAnsi"/>
          <w:sz w:val="24"/>
          <w:szCs w:val="24"/>
        </w:rPr>
        <w:t xml:space="preserve"> 3</w:t>
      </w:r>
    </w:p>
    <w:p w14:paraId="4B9AAE2A" w14:textId="23570219" w:rsidR="001B31F7" w:rsidRPr="00E71705" w:rsidRDefault="001B31F7">
      <w:pPr>
        <w:rPr>
          <w:rFonts w:eastAsia="-webkit-standard" w:cstheme="minorHAnsi"/>
          <w:color w:val="000000" w:themeColor="text1"/>
          <w:sz w:val="24"/>
          <w:szCs w:val="24"/>
          <w:rPrChange w:id="469" w:author="Deborah Owens" w:date="2019-10-29T12:22:00Z">
            <w:rPr/>
          </w:rPrChange>
        </w:rPr>
      </w:pPr>
      <w:del w:id="470" w:author="Deborah Owens" w:date="2019-10-29T11:52:00Z">
        <w:r w:rsidRPr="007358D6" w:rsidDel="00260A36">
          <w:rPr>
            <w:rFonts w:eastAsia="-webkit-standard" w:cstheme="minorHAnsi"/>
            <w:color w:val="000000" w:themeColor="text1"/>
            <w:sz w:val="24"/>
            <w:szCs w:val="24"/>
          </w:rPr>
          <w:delText>Steps t</w:delText>
        </w:r>
      </w:del>
      <w:ins w:id="471" w:author="Deborah Owens" w:date="2019-10-29T11:52:00Z">
        <w:r w:rsidR="00260A36" w:rsidRPr="007358D6">
          <w:rPr>
            <w:rFonts w:eastAsia="-webkit-standard" w:cstheme="minorHAnsi"/>
            <w:color w:val="000000" w:themeColor="text1"/>
            <w:sz w:val="24"/>
            <w:szCs w:val="24"/>
          </w:rPr>
          <w:t>T</w:t>
        </w:r>
      </w:ins>
      <w:r w:rsidRPr="007358D6">
        <w:rPr>
          <w:rFonts w:eastAsia="-webkit-standard" w:cstheme="minorHAnsi"/>
          <w:color w:val="000000" w:themeColor="text1"/>
          <w:sz w:val="24"/>
          <w:szCs w:val="24"/>
        </w:rPr>
        <w:t xml:space="preserve">o run the sample program using SSJ with </w:t>
      </w:r>
      <w:proofErr w:type="spellStart"/>
      <w:r w:rsidRPr="007358D6">
        <w:rPr>
          <w:rFonts w:eastAsia="-webkit-standard" w:cstheme="minorHAnsi"/>
          <w:color w:val="000000" w:themeColor="text1"/>
          <w:sz w:val="24"/>
          <w:szCs w:val="24"/>
        </w:rPr>
        <w:t>QryInfo</w:t>
      </w:r>
      <w:proofErr w:type="spellEnd"/>
      <w:r w:rsidRPr="007358D6">
        <w:rPr>
          <w:rFonts w:eastAsia="-webkit-standard" w:cstheme="minorHAnsi"/>
          <w:color w:val="000000" w:themeColor="text1"/>
          <w:sz w:val="24"/>
          <w:szCs w:val="24"/>
        </w:rPr>
        <w:t xml:space="preserve"> logging on a </w:t>
      </w:r>
      <w:ins w:id="472" w:author="Deborah Owens" w:date="2019-10-29T08:20:00Z">
        <w:r w:rsidR="5EFF6DAB" w:rsidRPr="007358D6">
          <w:rPr>
            <w:rFonts w:eastAsia="-webkit-standard" w:cstheme="minorHAnsi"/>
            <w:color w:val="000000" w:themeColor="text1"/>
            <w:sz w:val="24"/>
            <w:szCs w:val="24"/>
          </w:rPr>
          <w:t>machine</w:t>
        </w:r>
      </w:ins>
      <w:del w:id="473" w:author="Deborah Owens" w:date="2019-10-29T08:20:00Z">
        <w:r w:rsidRPr="007358D6" w:rsidDel="5EFF6DAB">
          <w:rPr>
            <w:rFonts w:eastAsia="-webkit-standard" w:cstheme="minorHAnsi"/>
            <w:color w:val="000000" w:themeColor="text1"/>
            <w:sz w:val="24"/>
            <w:szCs w:val="24"/>
          </w:rPr>
          <w:delText>system</w:delText>
        </w:r>
      </w:del>
      <w:r w:rsidRPr="007358D6">
        <w:rPr>
          <w:rFonts w:eastAsia="-webkit-standard" w:cstheme="minorHAnsi"/>
          <w:color w:val="000000" w:themeColor="text1"/>
          <w:sz w:val="24"/>
          <w:szCs w:val="24"/>
        </w:rPr>
        <w:t xml:space="preserve"> with </w:t>
      </w:r>
      <w:proofErr w:type="spellStart"/>
      <w:r w:rsidRPr="007358D6">
        <w:rPr>
          <w:rFonts w:eastAsia="-webkit-standard" w:cstheme="minorHAnsi"/>
          <w:color w:val="000000" w:themeColor="text1"/>
          <w:sz w:val="24"/>
          <w:szCs w:val="24"/>
        </w:rPr>
        <w:t>OpenEdge</w:t>
      </w:r>
      <w:proofErr w:type="spellEnd"/>
      <w:r w:rsidRPr="007358D6">
        <w:rPr>
          <w:rFonts w:eastAsia="-webkit-standard" w:cstheme="minorHAnsi"/>
          <w:color w:val="000000" w:themeColor="text1"/>
          <w:sz w:val="24"/>
          <w:szCs w:val="24"/>
        </w:rPr>
        <w:t xml:space="preserve"> 12.1 installed</w:t>
      </w:r>
      <w:ins w:id="474" w:author="Deborah Owens" w:date="2019-10-29T11:52:00Z">
        <w:r w:rsidR="00260A36" w:rsidRPr="007358D6">
          <w:rPr>
            <w:rFonts w:eastAsia="-webkit-standard" w:cstheme="minorHAnsi"/>
            <w:color w:val="000000" w:themeColor="text1"/>
            <w:sz w:val="24"/>
            <w:szCs w:val="24"/>
          </w:rPr>
          <w:t>, follow these steps</w:t>
        </w:r>
      </w:ins>
      <w:r w:rsidRPr="007358D6">
        <w:rPr>
          <w:rFonts w:eastAsia="-webkit-standard" w:cstheme="minorHAnsi"/>
          <w:color w:val="000000" w:themeColor="text1"/>
          <w:sz w:val="24"/>
          <w:szCs w:val="24"/>
        </w:rPr>
        <w:t>:</w:t>
      </w:r>
    </w:p>
    <w:p w14:paraId="0B90A7D0" w14:textId="6F9149B8" w:rsidR="00693FF5" w:rsidRPr="0098749A" w:rsidRDefault="00693FF5" w:rsidP="00693FF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98749A">
        <w:rPr>
          <w:rFonts w:cstheme="minorHAnsi"/>
          <w:sz w:val="24"/>
          <w:szCs w:val="24"/>
        </w:rPr>
        <w:t>proserve</w:t>
      </w:r>
      <w:proofErr w:type="spellEnd"/>
      <w:r w:rsidRPr="0098749A">
        <w:rPr>
          <w:rFonts w:cstheme="minorHAnsi"/>
          <w:sz w:val="24"/>
          <w:szCs w:val="24"/>
        </w:rPr>
        <w:t xml:space="preserve"> sports2020 -S 20000</w:t>
      </w:r>
    </w:p>
    <w:p w14:paraId="478290EF" w14:textId="77777777" w:rsidR="00693FF5" w:rsidRPr="00853F07" w:rsidRDefault="00693FF5" w:rsidP="00693FF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53F07">
        <w:rPr>
          <w:rFonts w:cstheme="minorHAnsi"/>
          <w:sz w:val="24"/>
          <w:szCs w:val="24"/>
        </w:rPr>
        <w:t>mpro</w:t>
      </w:r>
      <w:proofErr w:type="spellEnd"/>
      <w:r w:rsidRPr="00853F07">
        <w:rPr>
          <w:rFonts w:cstheme="minorHAnsi"/>
          <w:sz w:val="24"/>
          <w:szCs w:val="24"/>
        </w:rPr>
        <w:t xml:space="preserve"> sports2020 -S 20000 -p SSJ2.p \</w:t>
      </w:r>
    </w:p>
    <w:p w14:paraId="76FEFE66" w14:textId="77777777" w:rsidR="00693FF5" w:rsidRPr="00853F07" w:rsidDel="00144CED" w:rsidRDefault="00693FF5">
      <w:pPr>
        <w:spacing w:after="120"/>
        <w:ind w:left="360"/>
        <w:rPr>
          <w:del w:id="475" w:author="Deborah Owens" w:date="2019-10-29T12:47:00Z"/>
          <w:rFonts w:cstheme="minorHAnsi"/>
          <w:sz w:val="24"/>
          <w:szCs w:val="24"/>
        </w:rPr>
        <w:pPrChange w:id="476" w:author="Deborah Owens" w:date="2019-10-29T12:47:00Z">
          <w:pPr>
            <w:ind w:left="360"/>
          </w:pPr>
        </w:pPrChange>
      </w:pPr>
      <w:r w:rsidRPr="00853F07">
        <w:rPr>
          <w:rFonts w:cstheme="minorHAnsi"/>
          <w:sz w:val="24"/>
          <w:szCs w:val="24"/>
        </w:rPr>
        <w:t xml:space="preserve">                 -</w:t>
      </w:r>
      <w:proofErr w:type="spellStart"/>
      <w:r w:rsidRPr="00853F07">
        <w:rPr>
          <w:rFonts w:cstheme="minorHAnsi"/>
          <w:sz w:val="24"/>
          <w:szCs w:val="24"/>
        </w:rPr>
        <w:t>clientlog</w:t>
      </w:r>
      <w:proofErr w:type="spellEnd"/>
      <w:r w:rsidRPr="00853F07">
        <w:rPr>
          <w:rFonts w:cstheme="minorHAnsi"/>
          <w:sz w:val="24"/>
          <w:szCs w:val="24"/>
        </w:rPr>
        <w:t xml:space="preserve"> client.log -</w:t>
      </w:r>
      <w:proofErr w:type="spellStart"/>
      <w:r w:rsidRPr="00853F07">
        <w:rPr>
          <w:rFonts w:cstheme="minorHAnsi"/>
          <w:sz w:val="24"/>
          <w:szCs w:val="24"/>
        </w:rPr>
        <w:t>logentrytypes</w:t>
      </w:r>
      <w:proofErr w:type="spellEnd"/>
      <w:r w:rsidRPr="00853F07">
        <w:rPr>
          <w:rFonts w:cstheme="minorHAnsi"/>
          <w:sz w:val="24"/>
          <w:szCs w:val="24"/>
        </w:rPr>
        <w:t xml:space="preserve"> </w:t>
      </w:r>
      <w:proofErr w:type="spellStart"/>
      <w:r w:rsidRPr="00853F07">
        <w:rPr>
          <w:rFonts w:cstheme="minorHAnsi"/>
          <w:sz w:val="24"/>
          <w:szCs w:val="24"/>
        </w:rPr>
        <w:t>QryInfo</w:t>
      </w:r>
      <w:proofErr w:type="spellEnd"/>
      <w:r w:rsidRPr="00853F07">
        <w:rPr>
          <w:rFonts w:cstheme="minorHAnsi"/>
          <w:sz w:val="24"/>
          <w:szCs w:val="24"/>
        </w:rPr>
        <w:t xml:space="preserve"> -</w:t>
      </w:r>
      <w:proofErr w:type="spellStart"/>
      <w:r w:rsidRPr="00853F07">
        <w:rPr>
          <w:rFonts w:cstheme="minorHAnsi"/>
          <w:sz w:val="24"/>
          <w:szCs w:val="24"/>
        </w:rPr>
        <w:t>logginglevel</w:t>
      </w:r>
      <w:proofErr w:type="spellEnd"/>
      <w:r w:rsidRPr="00853F07">
        <w:rPr>
          <w:rFonts w:cstheme="minorHAnsi"/>
          <w:sz w:val="24"/>
          <w:szCs w:val="24"/>
        </w:rPr>
        <w:t xml:space="preserve"> 3</w:t>
      </w:r>
    </w:p>
    <w:p w14:paraId="4366452F" w14:textId="457901C0" w:rsidR="00AF1286" w:rsidRDefault="00AF1286">
      <w:pPr>
        <w:spacing w:after="120"/>
        <w:ind w:left="360"/>
        <w:pPrChange w:id="477" w:author="Deborah Owens" w:date="2019-10-29T12:47:00Z">
          <w:pPr/>
        </w:pPrChange>
      </w:pPr>
    </w:p>
    <w:p w14:paraId="4E450F3F" w14:textId="08558EDC" w:rsidR="00AF1286" w:rsidRDefault="001F5C18">
      <w:pPr>
        <w:tabs>
          <w:tab w:val="left" w:pos="4054"/>
        </w:tabs>
        <w:spacing w:after="120"/>
        <w:pPrChange w:id="478" w:author="Deborah Owens" w:date="2019-10-29T12:47:00Z">
          <w:pPr>
            <w:tabs>
              <w:tab w:val="left" w:pos="4054"/>
            </w:tabs>
          </w:pPr>
        </w:pPrChange>
      </w:pPr>
      <w:commentRangeStart w:id="479"/>
      <w:r>
        <w:rPr>
          <w:noProof/>
        </w:rPr>
        <w:drawing>
          <wp:inline distT="0" distB="0" distL="0" distR="0" wp14:anchorId="439BF144" wp14:editId="5B68CCEF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79"/>
      <w:r w:rsidR="003165D6">
        <w:rPr>
          <w:rStyle w:val="CommentReference"/>
        </w:rPr>
        <w:commentReference w:id="479"/>
      </w:r>
      <w:r w:rsidR="008A33BF">
        <w:tab/>
      </w:r>
    </w:p>
    <w:p w14:paraId="41495488" w14:textId="09B257C0" w:rsidR="003D6E9B" w:rsidRPr="00E71705" w:rsidRDefault="0091139C" w:rsidP="008A33BF">
      <w:pPr>
        <w:tabs>
          <w:tab w:val="left" w:pos="4054"/>
        </w:tabs>
        <w:rPr>
          <w:sz w:val="24"/>
          <w:szCs w:val="24"/>
          <w:rPrChange w:id="480" w:author="Deborah Owens" w:date="2019-10-29T12:22:00Z">
            <w:rPr/>
          </w:rPrChange>
        </w:rPr>
      </w:pPr>
      <w:r w:rsidRPr="00E71705">
        <w:rPr>
          <w:sz w:val="24"/>
          <w:szCs w:val="24"/>
          <w:rPrChange w:id="481" w:author="Deborah Owens" w:date="2019-10-29T12:22:00Z">
            <w:rPr/>
          </w:rPrChange>
        </w:rPr>
        <w:t>In th</w:t>
      </w:r>
      <w:r w:rsidR="003D6E9B" w:rsidRPr="00E71705">
        <w:rPr>
          <w:sz w:val="24"/>
          <w:szCs w:val="24"/>
          <w:rPrChange w:id="482" w:author="Deborah Owens" w:date="2019-10-29T12:22:00Z">
            <w:rPr/>
          </w:rPrChange>
        </w:rPr>
        <w:t xml:space="preserve">e </w:t>
      </w:r>
      <w:ins w:id="483" w:author="Deborah Owens" w:date="2019-10-29T08:21:00Z">
        <w:r w:rsidR="2F1551D0" w:rsidRPr="00E71705">
          <w:rPr>
            <w:sz w:val="24"/>
            <w:szCs w:val="24"/>
            <w:rPrChange w:id="484" w:author="Deborah Owens" w:date="2019-10-29T12:22:00Z">
              <w:rPr/>
            </w:rPrChange>
          </w:rPr>
          <w:t>screenshot</w:t>
        </w:r>
      </w:ins>
      <w:del w:id="485" w:author="Deborah Owens" w:date="2019-10-29T08:21:00Z">
        <w:r w:rsidR="003D6E9B" w:rsidRPr="00E71705" w:rsidDel="2F1551D0">
          <w:rPr>
            <w:sz w:val="24"/>
            <w:szCs w:val="24"/>
            <w:rPrChange w:id="486" w:author="Deborah Owens" w:date="2019-10-29T12:22:00Z">
              <w:rPr/>
            </w:rPrChange>
          </w:rPr>
          <w:delText>picture above</w:delText>
        </w:r>
      </w:del>
      <w:r w:rsidR="003D6E9B" w:rsidRPr="00E71705">
        <w:rPr>
          <w:sz w:val="24"/>
          <w:szCs w:val="24"/>
          <w:rPrChange w:id="487" w:author="Deborah Owens" w:date="2019-10-29T12:22:00Z">
            <w:rPr/>
          </w:rPrChange>
        </w:rPr>
        <w:t xml:space="preserve">, you can see the output of using </w:t>
      </w:r>
      <w:proofErr w:type="spellStart"/>
      <w:r w:rsidR="003D6E9B" w:rsidRPr="00E71705">
        <w:rPr>
          <w:sz w:val="24"/>
          <w:szCs w:val="24"/>
          <w:rPrChange w:id="488" w:author="Deborah Owens" w:date="2019-10-29T12:22:00Z">
            <w:rPr/>
          </w:rPrChange>
        </w:rPr>
        <w:t>QryInfo</w:t>
      </w:r>
      <w:proofErr w:type="spellEnd"/>
      <w:r w:rsidR="003D6E9B" w:rsidRPr="00E71705">
        <w:rPr>
          <w:sz w:val="24"/>
          <w:szCs w:val="24"/>
          <w:rPrChange w:id="489" w:author="Deborah Owens" w:date="2019-10-29T12:22:00Z">
            <w:rPr/>
          </w:rPrChange>
        </w:rPr>
        <w:t xml:space="preserve"> logging</w:t>
      </w:r>
      <w:ins w:id="490" w:author="Deborah Owens" w:date="2019-10-29T08:21:00Z">
        <w:r w:rsidR="7C1856CB" w:rsidRPr="00E71705">
          <w:rPr>
            <w:sz w:val="24"/>
            <w:szCs w:val="24"/>
            <w:rPrChange w:id="491" w:author="Deborah Owens" w:date="2019-10-29T12:22:00Z">
              <w:rPr/>
            </w:rPrChange>
          </w:rPr>
          <w:t>,</w:t>
        </w:r>
      </w:ins>
      <w:r w:rsidR="003D6E9B" w:rsidRPr="00E71705">
        <w:rPr>
          <w:sz w:val="24"/>
          <w:szCs w:val="24"/>
          <w:rPrChange w:id="492" w:author="Deborah Owens" w:date="2019-10-29T12:22:00Z">
            <w:rPr/>
          </w:rPrChange>
        </w:rPr>
        <w:t xml:space="preserve"> with the sample program using </w:t>
      </w:r>
      <w:r w:rsidR="00337ECF" w:rsidRPr="00E71705">
        <w:rPr>
          <w:sz w:val="24"/>
          <w:szCs w:val="24"/>
          <w:rPrChange w:id="493" w:author="Deborah Owens" w:date="2019-10-29T12:22:00Z">
            <w:rPr/>
          </w:rPrChange>
        </w:rPr>
        <w:t>a dynamic</w:t>
      </w:r>
      <w:r w:rsidR="003D6E9B" w:rsidRPr="00E71705">
        <w:rPr>
          <w:sz w:val="24"/>
          <w:szCs w:val="24"/>
          <w:rPrChange w:id="494" w:author="Deborah Owens" w:date="2019-10-29T12:22:00Z">
            <w:rPr/>
          </w:rPrChange>
        </w:rPr>
        <w:t xml:space="preserve"> query.</w:t>
      </w:r>
      <w:ins w:id="495" w:author="Deborah Owens" w:date="2019-10-29T08:22:00Z">
        <w:r w:rsidR="005517A8" w:rsidRPr="00E71705">
          <w:rPr>
            <w:sz w:val="24"/>
            <w:szCs w:val="24"/>
            <w:rPrChange w:id="496" w:author="Deborah Owens" w:date="2019-10-29T12:22:00Z">
              <w:rPr/>
            </w:rPrChange>
          </w:rPr>
          <w:t xml:space="preserve"> </w:t>
        </w:r>
        <w:r w:rsidR="5DFC63BF" w:rsidRPr="00E71705">
          <w:rPr>
            <w:sz w:val="24"/>
            <w:szCs w:val="24"/>
            <w:rPrChange w:id="497" w:author="Deborah Owens" w:date="2019-10-29T12:22:00Z">
              <w:rPr/>
            </w:rPrChange>
          </w:rPr>
          <w:t>T</w:t>
        </w:r>
        <w:r w:rsidR="005517A8" w:rsidRPr="00E71705">
          <w:rPr>
            <w:sz w:val="24"/>
            <w:szCs w:val="24"/>
            <w:rPrChange w:id="498" w:author="Deborah Owens" w:date="2019-10-29T12:22:00Z">
              <w:rPr/>
            </w:rPrChange>
          </w:rPr>
          <w:t xml:space="preserve">he left </w:t>
        </w:r>
        <w:r w:rsidR="5DFC63BF" w:rsidRPr="00E71705">
          <w:rPr>
            <w:sz w:val="24"/>
            <w:szCs w:val="24"/>
            <w:rPrChange w:id="499" w:author="Deborah Owens" w:date="2019-10-29T12:22:00Z">
              <w:rPr/>
            </w:rPrChange>
          </w:rPr>
          <w:t xml:space="preserve">side shows </w:t>
        </w:r>
      </w:ins>
      <w:del w:id="500" w:author="Deborah Owens" w:date="2019-10-29T08:22:00Z">
        <w:r w:rsidR="005517A8" w:rsidRPr="00E71705" w:rsidDel="4C623630">
          <w:rPr>
            <w:sz w:val="24"/>
            <w:szCs w:val="24"/>
            <w:rPrChange w:id="501" w:author="Deborah Owens" w:date="2019-10-29T12:22:00Z">
              <w:rPr/>
            </w:rPrChange>
          </w:rPr>
          <w:delText xml:space="preserve"> On the left, </w:delText>
        </w:r>
      </w:del>
      <w:r w:rsidR="005517A8" w:rsidRPr="00E71705">
        <w:rPr>
          <w:sz w:val="24"/>
          <w:szCs w:val="24"/>
          <w:rPrChange w:id="502" w:author="Deborah Owens" w:date="2019-10-29T12:22:00Z">
            <w:rPr/>
          </w:rPrChange>
        </w:rPr>
        <w:t xml:space="preserve">the output when </w:t>
      </w:r>
      <w:ins w:id="503" w:author="Deborah Owens" w:date="2019-10-29T08:21:00Z">
        <w:r w:rsidR="7C1856CB" w:rsidRPr="00E71705">
          <w:rPr>
            <w:sz w:val="24"/>
            <w:szCs w:val="24"/>
            <w:rPrChange w:id="504" w:author="Deborah Owens" w:date="2019-10-29T12:22:00Z">
              <w:rPr/>
            </w:rPrChange>
          </w:rPr>
          <w:t>s</w:t>
        </w:r>
      </w:ins>
      <w:del w:id="505" w:author="Deborah Owens" w:date="2019-10-29T08:21:00Z">
        <w:r w:rsidR="005517A8" w:rsidRPr="00E71705" w:rsidDel="7C1856CB">
          <w:rPr>
            <w:sz w:val="24"/>
            <w:szCs w:val="24"/>
            <w:rPrChange w:id="506" w:author="Deborah Owens" w:date="2019-10-29T12:22:00Z">
              <w:rPr/>
            </w:rPrChange>
          </w:rPr>
          <w:delText>S</w:delText>
        </w:r>
      </w:del>
      <w:r w:rsidR="005517A8" w:rsidRPr="00E71705">
        <w:rPr>
          <w:sz w:val="24"/>
          <w:szCs w:val="24"/>
          <w:rPrChange w:id="507" w:author="Deborah Owens" w:date="2019-10-29T12:22:00Z">
            <w:rPr/>
          </w:rPrChange>
        </w:rPr>
        <w:t>erver-</w:t>
      </w:r>
      <w:ins w:id="508" w:author="Deborah Owens" w:date="2019-10-29T08:21:00Z">
        <w:r w:rsidR="7C1856CB" w:rsidRPr="00E71705">
          <w:rPr>
            <w:sz w:val="24"/>
            <w:szCs w:val="24"/>
            <w:rPrChange w:id="509" w:author="Deborah Owens" w:date="2019-10-29T12:22:00Z">
              <w:rPr/>
            </w:rPrChange>
          </w:rPr>
          <w:t>s</w:t>
        </w:r>
      </w:ins>
      <w:del w:id="510" w:author="Deborah Owens" w:date="2019-10-29T08:21:00Z">
        <w:r w:rsidR="005517A8" w:rsidRPr="00E71705" w:rsidDel="7C1856CB">
          <w:rPr>
            <w:sz w:val="24"/>
            <w:szCs w:val="24"/>
            <w:rPrChange w:id="511" w:author="Deborah Owens" w:date="2019-10-29T12:22:00Z">
              <w:rPr/>
            </w:rPrChange>
          </w:rPr>
          <w:delText>S</w:delText>
        </w:r>
      </w:del>
      <w:r w:rsidR="005517A8" w:rsidRPr="00E71705">
        <w:rPr>
          <w:sz w:val="24"/>
          <w:szCs w:val="24"/>
          <w:rPrChange w:id="512" w:author="Deborah Owens" w:date="2019-10-29T12:22:00Z">
            <w:rPr/>
          </w:rPrChange>
        </w:rPr>
        <w:t xml:space="preserve">ide </w:t>
      </w:r>
      <w:ins w:id="513" w:author="Deborah Owens" w:date="2019-10-29T08:21:00Z">
        <w:r w:rsidR="7C1856CB" w:rsidRPr="00E71705">
          <w:rPr>
            <w:sz w:val="24"/>
            <w:szCs w:val="24"/>
            <w:rPrChange w:id="514" w:author="Deborah Owens" w:date="2019-10-29T12:22:00Z">
              <w:rPr/>
            </w:rPrChange>
          </w:rPr>
          <w:t>j</w:t>
        </w:r>
      </w:ins>
      <w:del w:id="515" w:author="Deborah Owens" w:date="2019-10-29T08:21:00Z">
        <w:r w:rsidR="005517A8" w:rsidRPr="00E71705" w:rsidDel="7C1856CB">
          <w:rPr>
            <w:sz w:val="24"/>
            <w:szCs w:val="24"/>
            <w:rPrChange w:id="516" w:author="Deborah Owens" w:date="2019-10-29T12:22:00Z">
              <w:rPr/>
            </w:rPrChange>
          </w:rPr>
          <w:delText>J</w:delText>
        </w:r>
      </w:del>
      <w:r w:rsidR="005517A8" w:rsidRPr="00E71705">
        <w:rPr>
          <w:sz w:val="24"/>
          <w:szCs w:val="24"/>
          <w:rPrChange w:id="517" w:author="Deborah Owens" w:date="2019-10-29T12:22:00Z">
            <w:rPr/>
          </w:rPrChange>
        </w:rPr>
        <w:t>oin is disabled</w:t>
      </w:r>
      <w:ins w:id="518" w:author="Deborah Owens" w:date="2019-10-29T08:22:00Z">
        <w:r w:rsidR="4C623630" w:rsidRPr="00E71705">
          <w:rPr>
            <w:sz w:val="24"/>
            <w:szCs w:val="24"/>
            <w:rPrChange w:id="519" w:author="Deborah Owens" w:date="2019-10-29T12:22:00Z">
              <w:rPr/>
            </w:rPrChange>
          </w:rPr>
          <w:t>,</w:t>
        </w:r>
      </w:ins>
      <w:r w:rsidR="005517A8" w:rsidRPr="00E71705">
        <w:rPr>
          <w:sz w:val="24"/>
          <w:szCs w:val="24"/>
          <w:rPrChange w:id="520" w:author="Deborah Owens" w:date="2019-10-29T12:22:00Z">
            <w:rPr/>
          </w:rPrChange>
        </w:rPr>
        <w:t xml:space="preserve"> and</w:t>
      </w:r>
      <w:ins w:id="521" w:author="Deborah Owens" w:date="2019-10-29T08:22:00Z">
        <w:r w:rsidR="5DFC63BF" w:rsidRPr="00E71705">
          <w:rPr>
            <w:sz w:val="24"/>
            <w:szCs w:val="24"/>
            <w:rPrChange w:id="522" w:author="Deborah Owens" w:date="2019-10-29T12:22:00Z">
              <w:rPr/>
            </w:rPrChange>
          </w:rPr>
          <w:t xml:space="preserve"> </w:t>
        </w:r>
      </w:ins>
      <w:del w:id="523" w:author="Deborah Owens" w:date="2019-10-29T08:22:00Z">
        <w:r w:rsidR="005517A8" w:rsidRPr="00E71705" w:rsidDel="5DFC63BF">
          <w:rPr>
            <w:sz w:val="24"/>
            <w:szCs w:val="24"/>
            <w:rPrChange w:id="524" w:author="Deborah Owens" w:date="2019-10-29T12:22:00Z">
              <w:rPr/>
            </w:rPrChange>
          </w:rPr>
          <w:delText xml:space="preserve"> on </w:delText>
        </w:r>
      </w:del>
      <w:r w:rsidR="005517A8" w:rsidRPr="00E71705">
        <w:rPr>
          <w:sz w:val="24"/>
          <w:szCs w:val="24"/>
          <w:rPrChange w:id="525" w:author="Deborah Owens" w:date="2019-10-29T12:22:00Z">
            <w:rPr/>
          </w:rPrChange>
        </w:rPr>
        <w:t>the</w:t>
      </w:r>
      <w:r w:rsidR="00AE3FD0" w:rsidRPr="00E71705">
        <w:rPr>
          <w:sz w:val="24"/>
          <w:szCs w:val="24"/>
          <w:rPrChange w:id="526" w:author="Deborah Owens" w:date="2019-10-29T12:22:00Z">
            <w:rPr/>
          </w:rPrChange>
        </w:rPr>
        <w:t xml:space="preserve"> right </w:t>
      </w:r>
      <w:ins w:id="527" w:author="Deborah Owens" w:date="2019-10-29T08:22:00Z">
        <w:r w:rsidR="5DFC63BF" w:rsidRPr="00E71705">
          <w:rPr>
            <w:sz w:val="24"/>
            <w:szCs w:val="24"/>
            <w:rPrChange w:id="528" w:author="Deborah Owens" w:date="2019-10-29T12:22:00Z">
              <w:rPr/>
            </w:rPrChange>
          </w:rPr>
          <w:t xml:space="preserve">side shows </w:t>
        </w:r>
      </w:ins>
      <w:r w:rsidR="00AE3FD0" w:rsidRPr="00E71705">
        <w:rPr>
          <w:sz w:val="24"/>
          <w:szCs w:val="24"/>
          <w:rPrChange w:id="529" w:author="Deborah Owens" w:date="2019-10-29T12:22:00Z">
            <w:rPr/>
          </w:rPrChange>
        </w:rPr>
        <w:t xml:space="preserve">the output with </w:t>
      </w:r>
      <w:ins w:id="530" w:author="Deborah Owens" w:date="2019-10-29T08:22:00Z">
        <w:r w:rsidR="5DFC63BF" w:rsidRPr="00E71705">
          <w:rPr>
            <w:sz w:val="24"/>
            <w:szCs w:val="24"/>
            <w:rPrChange w:id="531" w:author="Deborah Owens" w:date="2019-10-29T12:22:00Z">
              <w:rPr/>
            </w:rPrChange>
          </w:rPr>
          <w:t>s</w:t>
        </w:r>
      </w:ins>
      <w:del w:id="532" w:author="Deborah Owens" w:date="2019-10-29T08:22:00Z">
        <w:r w:rsidR="00AE3FD0" w:rsidRPr="00E71705" w:rsidDel="5DFC63BF">
          <w:rPr>
            <w:sz w:val="24"/>
            <w:szCs w:val="24"/>
            <w:rPrChange w:id="533" w:author="Deborah Owens" w:date="2019-10-29T12:22:00Z">
              <w:rPr/>
            </w:rPrChange>
          </w:rPr>
          <w:delText>S</w:delText>
        </w:r>
      </w:del>
      <w:r w:rsidR="00AE3FD0" w:rsidRPr="00E71705">
        <w:rPr>
          <w:sz w:val="24"/>
          <w:szCs w:val="24"/>
          <w:rPrChange w:id="534" w:author="Deborah Owens" w:date="2019-10-29T12:22:00Z">
            <w:rPr/>
          </w:rPrChange>
        </w:rPr>
        <w:t>erver-</w:t>
      </w:r>
      <w:ins w:id="535" w:author="Deborah Owens" w:date="2019-10-29T08:22:00Z">
        <w:r w:rsidR="5DFC63BF" w:rsidRPr="00E71705">
          <w:rPr>
            <w:sz w:val="24"/>
            <w:szCs w:val="24"/>
            <w:rPrChange w:id="536" w:author="Deborah Owens" w:date="2019-10-29T12:22:00Z">
              <w:rPr/>
            </w:rPrChange>
          </w:rPr>
          <w:t>s</w:t>
        </w:r>
      </w:ins>
      <w:del w:id="537" w:author="Deborah Owens" w:date="2019-10-29T08:22:00Z">
        <w:r w:rsidR="00AE3FD0" w:rsidRPr="00E71705" w:rsidDel="5DFC63BF">
          <w:rPr>
            <w:sz w:val="24"/>
            <w:szCs w:val="24"/>
            <w:rPrChange w:id="538" w:author="Deborah Owens" w:date="2019-10-29T12:22:00Z">
              <w:rPr/>
            </w:rPrChange>
          </w:rPr>
          <w:delText>S</w:delText>
        </w:r>
      </w:del>
      <w:r w:rsidR="00AE3FD0" w:rsidRPr="00E71705">
        <w:rPr>
          <w:sz w:val="24"/>
          <w:szCs w:val="24"/>
          <w:rPrChange w:id="539" w:author="Deborah Owens" w:date="2019-10-29T12:22:00Z">
            <w:rPr/>
          </w:rPrChange>
        </w:rPr>
        <w:t xml:space="preserve">ide </w:t>
      </w:r>
      <w:ins w:id="540" w:author="Deborah Owens" w:date="2019-10-29T08:23:00Z">
        <w:r w:rsidR="30EC4729" w:rsidRPr="00E71705">
          <w:rPr>
            <w:sz w:val="24"/>
            <w:szCs w:val="24"/>
            <w:rPrChange w:id="541" w:author="Deborah Owens" w:date="2019-10-29T12:22:00Z">
              <w:rPr/>
            </w:rPrChange>
          </w:rPr>
          <w:t>j</w:t>
        </w:r>
      </w:ins>
      <w:del w:id="542" w:author="Deborah Owens" w:date="2019-10-29T08:23:00Z">
        <w:r w:rsidR="00AE3FD0" w:rsidRPr="00E71705" w:rsidDel="30EC4729">
          <w:rPr>
            <w:sz w:val="24"/>
            <w:szCs w:val="24"/>
            <w:rPrChange w:id="543" w:author="Deborah Owens" w:date="2019-10-29T12:22:00Z">
              <w:rPr/>
            </w:rPrChange>
          </w:rPr>
          <w:delText>J</w:delText>
        </w:r>
      </w:del>
      <w:r w:rsidR="00AE3FD0" w:rsidRPr="00E71705">
        <w:rPr>
          <w:sz w:val="24"/>
          <w:szCs w:val="24"/>
          <w:rPrChange w:id="544" w:author="Deborah Owens" w:date="2019-10-29T12:22:00Z">
            <w:rPr/>
          </w:rPrChange>
        </w:rPr>
        <w:t>oin enabled (default).</w:t>
      </w:r>
    </w:p>
    <w:p w14:paraId="45191A94" w14:textId="4DABFFC8" w:rsidR="00AE3FD0" w:rsidRPr="00E71705" w:rsidRDefault="00AE3FD0" w:rsidP="008A33BF">
      <w:pPr>
        <w:tabs>
          <w:tab w:val="left" w:pos="4054"/>
        </w:tabs>
        <w:rPr>
          <w:sz w:val="24"/>
          <w:szCs w:val="24"/>
          <w:rPrChange w:id="545" w:author="Deborah Owens" w:date="2019-10-29T12:22:00Z">
            <w:rPr/>
          </w:rPrChange>
        </w:rPr>
      </w:pPr>
      <w:r w:rsidRPr="00E71705">
        <w:rPr>
          <w:sz w:val="24"/>
          <w:szCs w:val="24"/>
          <w:rPrChange w:id="546" w:author="Deborah Owens" w:date="2019-10-29T12:22:00Z">
            <w:rPr/>
          </w:rPrChange>
        </w:rPr>
        <w:t>The phrase “Type: Dynamically Open</w:t>
      </w:r>
      <w:r w:rsidR="00920C17" w:rsidRPr="00E71705">
        <w:rPr>
          <w:sz w:val="24"/>
          <w:szCs w:val="24"/>
          <w:rPrChange w:id="547" w:author="Deborah Owens" w:date="2019-10-29T12:22:00Z">
            <w:rPr/>
          </w:rPrChange>
        </w:rPr>
        <w:t>ed</w:t>
      </w:r>
      <w:r w:rsidRPr="00E71705">
        <w:rPr>
          <w:sz w:val="24"/>
          <w:szCs w:val="24"/>
          <w:rPrChange w:id="548" w:author="Deborah Owens" w:date="2019-10-29T12:22:00Z">
            <w:rPr/>
          </w:rPrChange>
        </w:rPr>
        <w:t xml:space="preserve"> Query, Server-</w:t>
      </w:r>
      <w:r w:rsidR="000B591A" w:rsidRPr="00E71705">
        <w:rPr>
          <w:sz w:val="24"/>
          <w:szCs w:val="24"/>
          <w:rPrChange w:id="549" w:author="Deborah Owens" w:date="2019-10-29T12:22:00Z">
            <w:rPr/>
          </w:rPrChange>
        </w:rPr>
        <w:t>side join” is shown to indicate the usage of SSJ.</w:t>
      </w:r>
    </w:p>
    <w:p w14:paraId="4D084D83" w14:textId="7E0E2748" w:rsidR="000B591A" w:rsidRPr="00E71705" w:rsidRDefault="000B591A" w:rsidP="008A33BF">
      <w:pPr>
        <w:tabs>
          <w:tab w:val="left" w:pos="4054"/>
        </w:tabs>
        <w:rPr>
          <w:sz w:val="24"/>
          <w:szCs w:val="24"/>
          <w:rPrChange w:id="550" w:author="Deborah Owens" w:date="2019-10-29T12:22:00Z">
            <w:rPr/>
          </w:rPrChange>
        </w:rPr>
      </w:pPr>
      <w:r w:rsidRPr="00E71705">
        <w:rPr>
          <w:sz w:val="24"/>
          <w:szCs w:val="24"/>
          <w:rPrChange w:id="551" w:author="Deborah Owens" w:date="2019-10-29T12:22:00Z">
            <w:rPr/>
          </w:rPrChange>
        </w:rPr>
        <w:t>The</w:t>
      </w:r>
      <w:r w:rsidR="002B565B" w:rsidRPr="00E71705">
        <w:rPr>
          <w:sz w:val="24"/>
          <w:szCs w:val="24"/>
          <w:rPrChange w:id="552" w:author="Deborah Owens" w:date="2019-10-29T12:22:00Z">
            <w:rPr/>
          </w:rPrChange>
        </w:rPr>
        <w:t xml:space="preserve"> line “Records from server:” </w:t>
      </w:r>
      <w:r w:rsidR="00C5277E" w:rsidRPr="00E71705">
        <w:rPr>
          <w:sz w:val="24"/>
          <w:szCs w:val="24"/>
          <w:rPrChange w:id="553" w:author="Deborah Owens" w:date="2019-10-29T12:22:00Z">
            <w:rPr/>
          </w:rPrChange>
        </w:rPr>
        <w:t xml:space="preserve">for “sports2020.Customer Table” demonstrates the performance gain by using SSJ. Only </w:t>
      </w:r>
      <w:r w:rsidR="00C71A73" w:rsidRPr="00E71705">
        <w:rPr>
          <w:sz w:val="24"/>
          <w:szCs w:val="24"/>
          <w:rPrChange w:id="554" w:author="Deborah Owens" w:date="2019-10-29T12:22:00Z">
            <w:rPr/>
          </w:rPrChange>
        </w:rPr>
        <w:t xml:space="preserve">the </w:t>
      </w:r>
      <w:r w:rsidR="009B0B81" w:rsidRPr="00E71705">
        <w:rPr>
          <w:sz w:val="24"/>
          <w:szCs w:val="24"/>
          <w:rPrChange w:id="555" w:author="Deborah Owens" w:date="2019-10-29T12:22:00Z">
            <w:rPr/>
          </w:rPrChange>
        </w:rPr>
        <w:t>C</w:t>
      </w:r>
      <w:r w:rsidR="00C71A73" w:rsidRPr="00E71705">
        <w:rPr>
          <w:sz w:val="24"/>
          <w:szCs w:val="24"/>
          <w:rPrChange w:id="556" w:author="Deborah Owens" w:date="2019-10-29T12:22:00Z">
            <w:rPr/>
          </w:rPrChange>
        </w:rPr>
        <w:t xml:space="preserve">ustomer records in the result </w:t>
      </w:r>
      <w:r w:rsidR="009B0B81" w:rsidRPr="00E71705">
        <w:rPr>
          <w:sz w:val="24"/>
          <w:szCs w:val="24"/>
          <w:rPrChange w:id="557" w:author="Deborah Owens" w:date="2019-10-29T12:22:00Z">
            <w:rPr/>
          </w:rPrChange>
        </w:rPr>
        <w:t>set</w:t>
      </w:r>
      <w:r w:rsidR="00C71A73" w:rsidRPr="00E71705">
        <w:rPr>
          <w:sz w:val="24"/>
          <w:szCs w:val="24"/>
          <w:rPrChange w:id="558" w:author="Deborah Owens" w:date="2019-10-29T12:22:00Z">
            <w:rPr/>
          </w:rPrChange>
        </w:rPr>
        <w:t xml:space="preserve">, </w:t>
      </w:r>
      <w:r w:rsidR="00C5277E" w:rsidRPr="00E71705">
        <w:rPr>
          <w:sz w:val="24"/>
          <w:szCs w:val="24"/>
          <w:rPrChange w:id="559" w:author="Deborah Owens" w:date="2019-10-29T12:22:00Z">
            <w:rPr/>
          </w:rPrChange>
        </w:rPr>
        <w:t>5,580 records</w:t>
      </w:r>
      <w:r w:rsidR="00C71A73" w:rsidRPr="00E71705">
        <w:rPr>
          <w:sz w:val="24"/>
          <w:szCs w:val="24"/>
          <w:rPrChange w:id="560" w:author="Deborah Owens" w:date="2019-10-29T12:22:00Z">
            <w:rPr/>
          </w:rPrChange>
        </w:rPr>
        <w:t>, are</w:t>
      </w:r>
      <w:r w:rsidR="00C5277E" w:rsidRPr="00E71705">
        <w:rPr>
          <w:sz w:val="24"/>
          <w:szCs w:val="24"/>
          <w:rPrChange w:id="561" w:author="Deborah Owens" w:date="2019-10-29T12:22:00Z">
            <w:rPr/>
          </w:rPrChange>
        </w:rPr>
        <w:t xml:space="preserve"> returned from the server.</w:t>
      </w:r>
      <w:r w:rsidR="00C71A73" w:rsidRPr="00E71705">
        <w:rPr>
          <w:sz w:val="24"/>
          <w:szCs w:val="24"/>
          <w:rPrChange w:id="562" w:author="Deborah Owens" w:date="2019-10-29T12:22:00Z">
            <w:rPr/>
          </w:rPrChange>
        </w:rPr>
        <w:t xml:space="preserve"> </w:t>
      </w:r>
      <w:ins w:id="563" w:author="Deborah Owens" w:date="2019-10-29T08:25:00Z">
        <w:r w:rsidR="7ECDE76C" w:rsidRPr="00E71705">
          <w:rPr>
            <w:sz w:val="24"/>
            <w:szCs w:val="24"/>
            <w:rPrChange w:id="564" w:author="Deborah Owens" w:date="2019-10-29T12:22:00Z">
              <w:rPr/>
            </w:rPrChange>
          </w:rPr>
          <w:t>In</w:t>
        </w:r>
      </w:ins>
      <w:del w:id="565" w:author="Deborah Owens" w:date="2019-10-29T08:25:00Z">
        <w:r w:rsidR="00C71A73" w:rsidRPr="00E71705" w:rsidDel="4370FCD0">
          <w:rPr>
            <w:sz w:val="24"/>
            <w:szCs w:val="24"/>
            <w:rPrChange w:id="566" w:author="Deborah Owens" w:date="2019-10-29T12:22:00Z">
              <w:rPr/>
            </w:rPrChange>
          </w:rPr>
          <w:delText>T</w:delText>
        </w:r>
        <w:r w:rsidR="00D04833" w:rsidRPr="00E71705" w:rsidDel="4370FCD0">
          <w:rPr>
            <w:sz w:val="24"/>
            <w:szCs w:val="24"/>
            <w:rPrChange w:id="567" w:author="Deborah Owens" w:date="2019-10-29T12:22:00Z">
              <w:rPr/>
            </w:rPrChange>
          </w:rPr>
          <w:delText>his</w:delText>
        </w:r>
      </w:del>
      <w:r w:rsidR="00D04833" w:rsidRPr="00E71705">
        <w:rPr>
          <w:sz w:val="24"/>
          <w:szCs w:val="24"/>
          <w:rPrChange w:id="568" w:author="Deborah Owens" w:date="2019-10-29T12:22:00Z">
            <w:rPr/>
          </w:rPrChange>
        </w:rPr>
        <w:t xml:space="preserve"> contrast</w:t>
      </w:r>
      <w:ins w:id="569" w:author="Deborah Owens" w:date="2019-10-29T08:25:00Z">
        <w:r w:rsidR="7ECDE76C" w:rsidRPr="00E71705">
          <w:rPr>
            <w:sz w:val="24"/>
            <w:szCs w:val="24"/>
            <w:rPrChange w:id="570" w:author="Deborah Owens" w:date="2019-10-29T12:22:00Z">
              <w:rPr/>
            </w:rPrChange>
          </w:rPr>
          <w:t xml:space="preserve">, </w:t>
        </w:r>
      </w:ins>
      <w:del w:id="571" w:author="Deborah Owens" w:date="2019-10-29T08:25:00Z">
        <w:r w:rsidR="00CB7CC1" w:rsidRPr="00E71705" w:rsidDel="7ECDE76C">
          <w:rPr>
            <w:sz w:val="24"/>
            <w:szCs w:val="24"/>
            <w:rPrChange w:id="572" w:author="Deborah Owens" w:date="2019-10-29T12:22:00Z">
              <w:rPr/>
            </w:rPrChange>
          </w:rPr>
          <w:delText xml:space="preserve">with </w:delText>
        </w:r>
      </w:del>
      <w:r w:rsidR="00CB7CC1" w:rsidRPr="00E71705">
        <w:rPr>
          <w:sz w:val="24"/>
          <w:szCs w:val="24"/>
          <w:rPrChange w:id="573" w:author="Deborah Owens" w:date="2019-10-29T12:22:00Z">
            <w:rPr/>
          </w:rPrChange>
        </w:rPr>
        <w:t xml:space="preserve">the </w:t>
      </w:r>
      <w:ins w:id="574" w:author="Deborah Owens" w:date="2019-10-29T08:26:00Z">
        <w:r w:rsidR="1FF2F8F0" w:rsidRPr="00E71705">
          <w:rPr>
            <w:sz w:val="24"/>
            <w:szCs w:val="24"/>
            <w:rPrChange w:id="575" w:author="Deborah Owens" w:date="2019-10-29T12:22:00Z">
              <w:rPr/>
            </w:rPrChange>
          </w:rPr>
          <w:t xml:space="preserve">number of </w:t>
        </w:r>
      </w:ins>
      <w:r w:rsidR="00CB7CC1" w:rsidRPr="00E71705">
        <w:rPr>
          <w:sz w:val="24"/>
          <w:szCs w:val="24"/>
          <w:rPrChange w:id="576" w:author="Deborah Owens" w:date="2019-10-29T12:22:00Z">
            <w:rPr/>
          </w:rPrChange>
        </w:rPr>
        <w:t>records returned when the join is resolved on the client</w:t>
      </w:r>
      <w:ins w:id="577" w:author="Deborah Owens" w:date="2019-10-29T08:25:00Z">
        <w:r w:rsidR="7ECDE76C" w:rsidRPr="00E71705">
          <w:rPr>
            <w:sz w:val="24"/>
            <w:szCs w:val="24"/>
            <w:rPrChange w:id="578" w:author="Deborah Owens" w:date="2019-10-29T12:22:00Z">
              <w:rPr/>
            </w:rPrChange>
          </w:rPr>
          <w:t xml:space="preserve"> is</w:t>
        </w:r>
      </w:ins>
      <w:del w:id="579" w:author="Deborah Owens" w:date="2019-10-29T08:25:00Z">
        <w:r w:rsidR="00A44DEA" w:rsidRPr="00E71705" w:rsidDel="7ECDE76C">
          <w:rPr>
            <w:sz w:val="24"/>
            <w:szCs w:val="24"/>
            <w:rPrChange w:id="580" w:author="Deborah Owens" w:date="2019-10-29T12:22:00Z">
              <w:rPr/>
            </w:rPrChange>
          </w:rPr>
          <w:delText>:</w:delText>
        </w:r>
      </w:del>
      <w:ins w:id="581" w:author="Deborah Owens" w:date="2019-10-29T08:26:00Z">
        <w:r w:rsidR="00A44DEA" w:rsidRPr="00E71705">
          <w:rPr>
            <w:sz w:val="24"/>
            <w:szCs w:val="24"/>
            <w:rPrChange w:id="582" w:author="Deborah Owens" w:date="2019-10-29T12:22:00Z">
              <w:rPr/>
            </w:rPrChange>
          </w:rPr>
          <w:t xml:space="preserve"> 67,020.</w:t>
        </w:r>
      </w:ins>
    </w:p>
    <w:p w14:paraId="0B50E43C" w14:textId="32075C60" w:rsidR="00C5277E" w:rsidRPr="00AF1286" w:rsidDel="00932270" w:rsidRDefault="00C5277E" w:rsidP="008A33BF">
      <w:pPr>
        <w:tabs>
          <w:tab w:val="left" w:pos="4054"/>
        </w:tabs>
        <w:rPr>
          <w:del w:id="583" w:author="Deborah Owens" w:date="2019-10-29T13:08:00Z"/>
        </w:rPr>
      </w:pPr>
    </w:p>
    <w:p w14:paraId="0D45A128" w14:textId="54D0294C" w:rsidR="00957FBA" w:rsidDel="00853F07" w:rsidRDefault="00957FBA">
      <w:pPr>
        <w:rPr>
          <w:del w:id="584" w:author="Deborah Owens" w:date="2019-10-29T12:40:00Z"/>
          <w:rFonts w:asciiTheme="majorHAnsi" w:eastAsiaTheme="majorEastAsia" w:hAnsiTheme="majorHAnsi" w:cstheme="majorBidi"/>
          <w:b/>
          <w:bCs/>
          <w:color w:val="2F5496" w:themeColor="accent1" w:themeShade="BF"/>
          <w:sz w:val="42"/>
          <w:szCs w:val="42"/>
        </w:rPr>
      </w:pPr>
      <w:del w:id="585" w:author="Deborah Owens" w:date="2019-10-29T12:40:00Z">
        <w:r w:rsidDel="00853F07">
          <w:rPr>
            <w:b/>
            <w:bCs/>
            <w:sz w:val="42"/>
            <w:szCs w:val="42"/>
          </w:rPr>
          <w:br w:type="page"/>
        </w:r>
      </w:del>
    </w:p>
    <w:p w14:paraId="4450FA19" w14:textId="2D437EAA" w:rsidR="0B5E48FA" w:rsidRDefault="05B51CA9" w:rsidP="04AA18DA">
      <w:pPr>
        <w:pStyle w:val="Heading2"/>
      </w:pPr>
      <w:bookmarkStart w:id="586" w:name="_Toc23247024"/>
      <w:r w:rsidRPr="4AD24A8F">
        <w:rPr>
          <w:b/>
          <w:bCs/>
          <w:sz w:val="42"/>
          <w:szCs w:val="42"/>
        </w:rPr>
        <w:t>P</w:t>
      </w:r>
      <w:r w:rsidR="4C140CC0" w:rsidRPr="4AD24A8F">
        <w:rPr>
          <w:b/>
          <w:bCs/>
          <w:sz w:val="42"/>
          <w:szCs w:val="42"/>
        </w:rPr>
        <w:t>ROSERVE</w:t>
      </w:r>
      <w:r w:rsidRPr="04AA18DA">
        <w:rPr>
          <w:b/>
          <w:bCs/>
          <w:sz w:val="42"/>
          <w:szCs w:val="42"/>
        </w:rPr>
        <w:t xml:space="preserve"> Parameters</w:t>
      </w:r>
      <w:bookmarkEnd w:id="586"/>
    </w:p>
    <w:p w14:paraId="009CB40C" w14:textId="74B89792" w:rsidR="0B5E48FA" w:rsidRPr="00E71705" w:rsidRDefault="05B51CA9" w:rsidP="04AA18DA">
      <w:pPr>
        <w:rPr>
          <w:rFonts w:cstheme="minorHAnsi"/>
          <w:sz w:val="24"/>
          <w:szCs w:val="24"/>
          <w:rPrChange w:id="587" w:author="Deborah Owens" w:date="2019-10-29T12:23:00Z">
            <w:rPr/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588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The </w:t>
      </w:r>
      <w:ins w:id="589" w:author="Deborah Owens" w:date="2019-10-29T08:26:00Z">
        <w:r w:rsidR="1FF2F8F0" w:rsidRPr="00E71705">
          <w:rPr>
            <w:rFonts w:eastAsia="-webkit-standard" w:cstheme="minorHAnsi"/>
            <w:color w:val="000000" w:themeColor="text1"/>
            <w:sz w:val="24"/>
            <w:szCs w:val="24"/>
            <w:rPrChange w:id="590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591" w:author="Deborah Owens" w:date="2019-10-29T08:26:00Z">
        <w:r w:rsidRPr="00E71705" w:rsidDel="1FF2F8F0">
          <w:rPr>
            <w:rFonts w:eastAsia="-webkit-standard" w:cstheme="minorHAnsi"/>
            <w:color w:val="000000" w:themeColor="text1"/>
            <w:sz w:val="24"/>
            <w:szCs w:val="24"/>
            <w:rPrChange w:id="592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59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erver-</w:t>
      </w:r>
      <w:ins w:id="594" w:author="Deborah Owens" w:date="2019-10-29T08:26:00Z">
        <w:r w:rsidR="1FF2F8F0" w:rsidRPr="00E71705">
          <w:rPr>
            <w:rFonts w:eastAsia="-webkit-standard" w:cstheme="minorHAnsi"/>
            <w:color w:val="000000" w:themeColor="text1"/>
            <w:sz w:val="24"/>
            <w:szCs w:val="24"/>
            <w:rPrChange w:id="595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596" w:author="Deborah Owens" w:date="2019-10-29T08:26:00Z">
        <w:r w:rsidRPr="00E71705" w:rsidDel="1FF2F8F0">
          <w:rPr>
            <w:rFonts w:eastAsia="-webkit-standard" w:cstheme="minorHAnsi"/>
            <w:color w:val="000000" w:themeColor="text1"/>
            <w:sz w:val="24"/>
            <w:szCs w:val="24"/>
            <w:rPrChange w:id="597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598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ide </w:t>
      </w:r>
      <w:ins w:id="599" w:author="Deborah Owens" w:date="2019-10-29T08:26:00Z">
        <w:r w:rsidR="1FF2F8F0" w:rsidRPr="00E71705">
          <w:rPr>
            <w:rFonts w:eastAsia="-webkit-standard" w:cstheme="minorHAnsi"/>
            <w:color w:val="000000" w:themeColor="text1"/>
            <w:sz w:val="24"/>
            <w:szCs w:val="24"/>
            <w:rPrChange w:id="600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j</w:t>
        </w:r>
      </w:ins>
      <w:del w:id="601" w:author="Deborah Owens" w:date="2019-10-29T08:26:00Z">
        <w:r w:rsidRPr="00E71705" w:rsidDel="1FF2F8F0">
          <w:rPr>
            <w:rFonts w:eastAsia="-webkit-standard" w:cstheme="minorHAnsi"/>
            <w:color w:val="000000" w:themeColor="text1"/>
            <w:sz w:val="24"/>
            <w:szCs w:val="24"/>
            <w:rPrChange w:id="602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J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0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oin </w:t>
      </w:r>
      <w:r w:rsidR="59B690D0" w:rsidRPr="00E71705">
        <w:rPr>
          <w:rFonts w:eastAsia="-webkit-standard" w:cstheme="minorHAnsi"/>
          <w:color w:val="000000" w:themeColor="text1"/>
          <w:sz w:val="24"/>
          <w:szCs w:val="24"/>
          <w:rPrChange w:id="604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functionality 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605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is controlled by the -</w:t>
      </w:r>
      <w:proofErr w:type="spellStart"/>
      <w:r w:rsidRPr="00E71705">
        <w:rPr>
          <w:rFonts w:eastAsia="-webkit-standard" w:cstheme="minorHAnsi"/>
          <w:color w:val="000000" w:themeColor="text1"/>
          <w:sz w:val="24"/>
          <w:szCs w:val="24"/>
          <w:rPrChange w:id="60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ssj</w:t>
      </w:r>
      <w:proofErr w:type="spellEnd"/>
      <w:r w:rsidRPr="00E71705">
        <w:rPr>
          <w:rFonts w:eastAsia="-webkit-standard" w:cstheme="minorHAnsi"/>
          <w:color w:val="000000" w:themeColor="text1"/>
          <w:sz w:val="24"/>
          <w:szCs w:val="24"/>
          <w:rPrChange w:id="60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database parameter.</w:t>
      </w:r>
    </w:p>
    <w:p w14:paraId="66CA8877" w14:textId="0B50092C" w:rsidR="0B5E48FA" w:rsidRPr="00E71705" w:rsidRDefault="05B51CA9" w:rsidP="04AA18DA">
      <w:pPr>
        <w:rPr>
          <w:rFonts w:cstheme="minorHAnsi"/>
          <w:sz w:val="24"/>
          <w:szCs w:val="24"/>
          <w:rPrChange w:id="608" w:author="Deborah Owens" w:date="2019-10-29T12:23:00Z">
            <w:rPr/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609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By default, the database uses -</w:t>
      </w:r>
      <w:proofErr w:type="spellStart"/>
      <w:r w:rsidRPr="00E71705">
        <w:rPr>
          <w:rFonts w:eastAsia="-webkit-standard" w:cstheme="minorHAnsi"/>
          <w:color w:val="000000" w:themeColor="text1"/>
          <w:sz w:val="24"/>
          <w:szCs w:val="24"/>
          <w:rPrChange w:id="610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ssj</w:t>
      </w:r>
      <w:proofErr w:type="spellEnd"/>
      <w:r w:rsidRPr="00E71705">
        <w:rPr>
          <w:rFonts w:eastAsia="-webkit-standard" w:cstheme="minorHAnsi"/>
          <w:color w:val="000000" w:themeColor="text1"/>
          <w:sz w:val="24"/>
          <w:szCs w:val="24"/>
          <w:rPrChange w:id="61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1. The us</w:t>
      </w:r>
      <w:ins w:id="612" w:author="Deborah Owens" w:date="2019-10-29T08:26:00Z">
        <w:r w:rsidR="7E199FEB" w:rsidRPr="00E71705">
          <w:rPr>
            <w:rFonts w:eastAsia="-webkit-standard" w:cstheme="minorHAnsi"/>
            <w:color w:val="000000" w:themeColor="text1"/>
            <w:sz w:val="24"/>
            <w:szCs w:val="24"/>
            <w:rPrChange w:id="613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e</w:t>
        </w:r>
      </w:ins>
      <w:del w:id="614" w:author="Deborah Owens" w:date="2019-10-29T08:26:00Z">
        <w:r w:rsidRPr="00E71705" w:rsidDel="7E199FEB">
          <w:rPr>
            <w:rFonts w:eastAsia="-webkit-standard" w:cstheme="minorHAnsi"/>
            <w:color w:val="000000" w:themeColor="text1"/>
            <w:sz w:val="24"/>
            <w:szCs w:val="24"/>
            <w:rPrChange w:id="615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age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1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of </w:t>
      </w:r>
      <w:ins w:id="617" w:author="Deborah Owens" w:date="2019-10-29T08:26:00Z">
        <w:r w:rsidR="7E199FEB" w:rsidRPr="00E71705">
          <w:rPr>
            <w:rFonts w:eastAsia="-webkit-standard" w:cstheme="minorHAnsi"/>
            <w:color w:val="000000" w:themeColor="text1"/>
            <w:sz w:val="24"/>
            <w:szCs w:val="24"/>
            <w:rPrChange w:id="618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619" w:author="Deborah Owens" w:date="2019-10-29T08:26:00Z">
        <w:r w:rsidRPr="00E71705" w:rsidDel="7E199FEB">
          <w:rPr>
            <w:rFonts w:eastAsia="-webkit-standard" w:cstheme="minorHAnsi"/>
            <w:color w:val="000000" w:themeColor="text1"/>
            <w:sz w:val="24"/>
            <w:szCs w:val="24"/>
            <w:rPrChange w:id="620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2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erver-</w:t>
      </w:r>
      <w:ins w:id="622" w:author="Deborah Owens" w:date="2019-10-29T08:26:00Z">
        <w:r w:rsidR="7E199FEB" w:rsidRPr="00E71705">
          <w:rPr>
            <w:rFonts w:eastAsia="-webkit-standard" w:cstheme="minorHAnsi"/>
            <w:color w:val="000000" w:themeColor="text1"/>
            <w:sz w:val="24"/>
            <w:szCs w:val="24"/>
            <w:rPrChange w:id="623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624" w:author="Deborah Owens" w:date="2019-10-29T08:26:00Z">
        <w:r w:rsidRPr="00E71705" w:rsidDel="7E199FEB">
          <w:rPr>
            <w:rFonts w:eastAsia="-webkit-standard" w:cstheme="minorHAnsi"/>
            <w:color w:val="000000" w:themeColor="text1"/>
            <w:sz w:val="24"/>
            <w:szCs w:val="24"/>
            <w:rPrChange w:id="625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2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ide </w:t>
      </w:r>
      <w:ins w:id="627" w:author="Deborah Owens" w:date="2019-10-29T08:26:00Z">
        <w:r w:rsidR="7E199FEB" w:rsidRPr="00E71705">
          <w:rPr>
            <w:rFonts w:eastAsia="-webkit-standard" w:cstheme="minorHAnsi"/>
            <w:color w:val="000000" w:themeColor="text1"/>
            <w:sz w:val="24"/>
            <w:szCs w:val="24"/>
            <w:rPrChange w:id="628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j</w:t>
        </w:r>
      </w:ins>
      <w:del w:id="629" w:author="Deborah Owens" w:date="2019-10-29T08:26:00Z">
        <w:r w:rsidRPr="00E71705" w:rsidDel="7E199FEB">
          <w:rPr>
            <w:rFonts w:eastAsia="-webkit-standard" w:cstheme="minorHAnsi"/>
            <w:color w:val="000000" w:themeColor="text1"/>
            <w:sz w:val="24"/>
            <w:szCs w:val="24"/>
            <w:rPrChange w:id="630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J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3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oin can be turned off by specifying -</w:t>
      </w:r>
      <w:proofErr w:type="spellStart"/>
      <w:r w:rsidRPr="00E71705">
        <w:rPr>
          <w:rFonts w:eastAsia="-webkit-standard" w:cstheme="minorHAnsi"/>
          <w:color w:val="000000" w:themeColor="text1"/>
          <w:sz w:val="24"/>
          <w:szCs w:val="24"/>
          <w:rPrChange w:id="63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ssj</w:t>
      </w:r>
      <w:proofErr w:type="spellEnd"/>
      <w:r w:rsidRPr="00E71705">
        <w:rPr>
          <w:rFonts w:eastAsia="-webkit-standard" w:cstheme="minorHAnsi"/>
          <w:color w:val="000000" w:themeColor="text1"/>
          <w:sz w:val="24"/>
          <w:szCs w:val="24"/>
          <w:rPrChange w:id="63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0 as a startup parameter when starting the database broker with </w:t>
      </w:r>
      <w:r w:rsidR="4199BAFD" w:rsidRPr="005F426E">
        <w:rPr>
          <w:rFonts w:eastAsia="-webkit-standard" w:cstheme="minorHAnsi"/>
          <w:bCs/>
          <w:color w:val="000000" w:themeColor="text1"/>
          <w:sz w:val="24"/>
          <w:szCs w:val="24"/>
          <w:rPrChange w:id="634" w:author="Deborah Owens" w:date="2019-10-29T13:11:00Z">
            <w:rPr>
              <w:rFonts w:ascii="-webkit-standard" w:eastAsia="-webkit-standard" w:hAnsi="-webkit-standard" w:cs="-webkit-standard"/>
              <w:b/>
              <w:bCs/>
              <w:color w:val="000000" w:themeColor="text1"/>
              <w:sz w:val="24"/>
              <w:szCs w:val="24"/>
            </w:rPr>
          </w:rPrChange>
        </w:rPr>
        <w:t>PROSERVE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635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.</w:t>
      </w:r>
    </w:p>
    <w:p w14:paraId="2693853F" w14:textId="19B08045" w:rsidR="024C9DB5" w:rsidRPr="00E71705" w:rsidRDefault="024C9DB5" w:rsidP="0AF53F3A">
      <w:pPr>
        <w:rPr>
          <w:rFonts w:eastAsia="-webkit-standard" w:cstheme="minorHAnsi"/>
          <w:color w:val="000000" w:themeColor="text1"/>
          <w:sz w:val="24"/>
          <w:szCs w:val="24"/>
          <w:rPrChange w:id="63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63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The </w:t>
      </w:r>
      <w:ins w:id="638" w:author="Deborah Owens" w:date="2019-10-29T08:27:00Z">
        <w:r w:rsidR="6BD713B8" w:rsidRPr="00E71705">
          <w:rPr>
            <w:rFonts w:eastAsia="-webkit-standard" w:cstheme="minorHAnsi"/>
            <w:color w:val="000000" w:themeColor="text1"/>
            <w:sz w:val="24"/>
            <w:szCs w:val="24"/>
            <w:rPrChange w:id="639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m</w:t>
        </w:r>
      </w:ins>
      <w:del w:id="640" w:author="Deborah Owens" w:date="2019-10-29T08:27:00Z">
        <w:r w:rsidRPr="00E71705" w:rsidDel="6BD713B8">
          <w:rPr>
            <w:rFonts w:eastAsia="-webkit-standard" w:cstheme="minorHAnsi"/>
            <w:color w:val="000000" w:themeColor="text1"/>
            <w:sz w:val="24"/>
            <w:szCs w:val="24"/>
            <w:rPrChange w:id="641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M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4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ulti-</w:t>
      </w:r>
      <w:ins w:id="643" w:author="Deborah Owens" w:date="2019-10-29T08:27:00Z">
        <w:r w:rsidR="0931DC31" w:rsidRPr="00E71705">
          <w:rPr>
            <w:rFonts w:eastAsia="-webkit-standard" w:cstheme="minorHAnsi"/>
            <w:color w:val="000000" w:themeColor="text1"/>
            <w:sz w:val="24"/>
            <w:szCs w:val="24"/>
            <w:rPrChange w:id="644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t</w:t>
        </w:r>
      </w:ins>
      <w:del w:id="645" w:author="Deborah Owens" w:date="2019-10-29T08:27:00Z">
        <w:r w:rsidRPr="00E71705" w:rsidDel="0931DC31">
          <w:rPr>
            <w:rFonts w:eastAsia="-webkit-standard" w:cstheme="minorHAnsi"/>
            <w:color w:val="000000" w:themeColor="text1"/>
            <w:sz w:val="24"/>
            <w:szCs w:val="24"/>
            <w:rPrChange w:id="646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T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4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hreaded </w:t>
      </w:r>
      <w:ins w:id="648" w:author="Deborah Owens" w:date="2019-10-29T08:27:00Z">
        <w:r w:rsidR="0931DC31" w:rsidRPr="00E71705">
          <w:rPr>
            <w:rFonts w:eastAsia="-webkit-standard" w:cstheme="minorHAnsi"/>
            <w:color w:val="000000" w:themeColor="text1"/>
            <w:sz w:val="24"/>
            <w:szCs w:val="24"/>
            <w:rPrChange w:id="649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650" w:author="Deborah Owens" w:date="2019-10-29T08:27:00Z">
        <w:r w:rsidRPr="00E71705" w:rsidDel="0931DC31">
          <w:rPr>
            <w:rFonts w:eastAsia="-webkit-standard" w:cstheme="minorHAnsi"/>
            <w:color w:val="000000" w:themeColor="text1"/>
            <w:sz w:val="24"/>
            <w:szCs w:val="24"/>
            <w:rPrChange w:id="651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5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erver (MTS) functionality should also be enabled for </w:t>
      </w:r>
      <w:ins w:id="653" w:author="Deborah Owens" w:date="2019-10-29T08:27:00Z">
        <w:r w:rsidR="0931DC31" w:rsidRPr="00E71705">
          <w:rPr>
            <w:rFonts w:eastAsia="-webkit-standard" w:cstheme="minorHAnsi"/>
            <w:color w:val="000000" w:themeColor="text1"/>
            <w:sz w:val="24"/>
            <w:szCs w:val="24"/>
            <w:rPrChange w:id="654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the s</w:t>
        </w:r>
      </w:ins>
      <w:del w:id="655" w:author="Deborah Owens" w:date="2019-10-29T08:27:00Z">
        <w:r w:rsidRPr="00E71705" w:rsidDel="0931DC31">
          <w:rPr>
            <w:rFonts w:eastAsia="-webkit-standard" w:cstheme="minorHAnsi"/>
            <w:color w:val="000000" w:themeColor="text1"/>
            <w:sz w:val="24"/>
            <w:szCs w:val="24"/>
            <w:rPrChange w:id="656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5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erver-</w:t>
      </w:r>
      <w:ins w:id="658" w:author="Deborah Owens" w:date="2019-10-29T08:27:00Z">
        <w:r w:rsidR="0931DC31" w:rsidRPr="00E71705">
          <w:rPr>
            <w:rFonts w:eastAsia="-webkit-standard" w:cstheme="minorHAnsi"/>
            <w:color w:val="000000" w:themeColor="text1"/>
            <w:sz w:val="24"/>
            <w:szCs w:val="24"/>
            <w:rPrChange w:id="659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660" w:author="Deborah Owens" w:date="2019-10-29T08:27:00Z">
        <w:r w:rsidRPr="00E71705" w:rsidDel="0931DC31">
          <w:rPr>
            <w:rFonts w:eastAsia="-webkit-standard" w:cstheme="minorHAnsi"/>
            <w:color w:val="000000" w:themeColor="text1"/>
            <w:sz w:val="24"/>
            <w:szCs w:val="24"/>
            <w:rPrChange w:id="661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6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ide </w:t>
      </w:r>
      <w:ins w:id="663" w:author="Deborah Owens" w:date="2019-10-29T08:27:00Z">
        <w:r w:rsidR="0931DC31" w:rsidRPr="00E71705">
          <w:rPr>
            <w:rFonts w:eastAsia="-webkit-standard" w:cstheme="minorHAnsi"/>
            <w:color w:val="000000" w:themeColor="text1"/>
            <w:sz w:val="24"/>
            <w:szCs w:val="24"/>
            <w:rPrChange w:id="664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j</w:t>
        </w:r>
      </w:ins>
      <w:del w:id="665" w:author="Deborah Owens" w:date="2019-10-29T08:27:00Z">
        <w:r w:rsidRPr="00E71705" w:rsidDel="0931DC31">
          <w:rPr>
            <w:rFonts w:eastAsia="-webkit-standard" w:cstheme="minorHAnsi"/>
            <w:color w:val="000000" w:themeColor="text1"/>
            <w:sz w:val="24"/>
            <w:szCs w:val="24"/>
            <w:rPrChange w:id="666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J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66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oin to operate. </w:t>
      </w:r>
      <w:r w:rsidR="000F0D23" w:rsidRPr="00E71705">
        <w:rPr>
          <w:rFonts w:eastAsia="-webkit-standard" w:cstheme="minorHAnsi"/>
          <w:color w:val="000000" w:themeColor="text1"/>
          <w:sz w:val="24"/>
          <w:szCs w:val="24"/>
          <w:rPrChange w:id="668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MTS 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669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is also enabled by </w:t>
      </w:r>
      <w:r w:rsidR="1C757F5E" w:rsidRPr="00E71705">
        <w:rPr>
          <w:rFonts w:eastAsia="-webkit-standard" w:cstheme="minorHAnsi"/>
          <w:color w:val="000000" w:themeColor="text1"/>
          <w:sz w:val="24"/>
          <w:szCs w:val="24"/>
          <w:rPrChange w:id="670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default.</w:t>
      </w:r>
    </w:p>
    <w:p w14:paraId="2E0C6A53" w14:textId="43E524DB" w:rsidR="2FBE7937" w:rsidRPr="00E71705" w:rsidRDefault="00A26FE4" w:rsidP="0AF53F3A">
      <w:pPr>
        <w:rPr>
          <w:rFonts w:eastAsia="-webkit-standard" w:cstheme="minorHAnsi"/>
          <w:color w:val="000000" w:themeColor="text1"/>
          <w:sz w:val="24"/>
          <w:szCs w:val="24"/>
          <w:rPrChange w:id="67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67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You can use</w:t>
      </w:r>
      <w:r w:rsidR="003273DF" w:rsidRPr="00E71705">
        <w:rPr>
          <w:rFonts w:eastAsia="-webkit-standard" w:cstheme="minorHAnsi"/>
          <w:color w:val="000000" w:themeColor="text1"/>
          <w:sz w:val="24"/>
          <w:szCs w:val="24"/>
          <w:rPrChange w:id="67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</w:t>
      </w:r>
      <w:r w:rsidR="70D82FD1" w:rsidRPr="00E71705">
        <w:rPr>
          <w:rFonts w:eastAsia="-webkit-standard" w:cstheme="minorHAnsi"/>
          <w:color w:val="000000" w:themeColor="text1"/>
          <w:sz w:val="24"/>
          <w:szCs w:val="24"/>
          <w:rPrChange w:id="674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–</w:t>
      </w:r>
      <w:proofErr w:type="spellStart"/>
      <w:r w:rsidR="70D82FD1" w:rsidRPr="00E71705">
        <w:rPr>
          <w:rFonts w:eastAsia="-webkit-standard" w:cstheme="minorHAnsi"/>
          <w:color w:val="000000" w:themeColor="text1"/>
          <w:sz w:val="24"/>
          <w:szCs w:val="24"/>
          <w:rPrChange w:id="675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ssj</w:t>
      </w:r>
      <w:proofErr w:type="spellEnd"/>
      <w:r w:rsidR="70D82FD1" w:rsidRPr="00E71705">
        <w:rPr>
          <w:rFonts w:eastAsia="-webkit-standard" w:cstheme="minorHAnsi"/>
          <w:color w:val="000000" w:themeColor="text1"/>
          <w:sz w:val="24"/>
          <w:szCs w:val="24"/>
          <w:rPrChange w:id="67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0</w:t>
      </w:r>
      <w:r w:rsidR="003273DF" w:rsidRPr="00E71705">
        <w:rPr>
          <w:rFonts w:eastAsia="-webkit-standard" w:cstheme="minorHAnsi"/>
          <w:color w:val="000000" w:themeColor="text1"/>
          <w:sz w:val="24"/>
          <w:szCs w:val="24"/>
          <w:rPrChange w:id="67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if you </w:t>
      </w:r>
      <w:ins w:id="678" w:author="Deborah Owens" w:date="2019-10-29T08:27:00Z">
        <w:r w:rsidR="0931DC31" w:rsidRPr="00E71705">
          <w:rPr>
            <w:rFonts w:eastAsia="-webkit-standard" w:cstheme="minorHAnsi"/>
            <w:color w:val="000000" w:themeColor="text1"/>
            <w:sz w:val="24"/>
            <w:szCs w:val="24"/>
            <w:rPrChange w:id="679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want</w:t>
        </w:r>
      </w:ins>
      <w:del w:id="680" w:author="Deborah Owens" w:date="2019-10-29T08:27:00Z">
        <w:r w:rsidR="003273DF" w:rsidRPr="00E71705" w:rsidDel="0931DC31">
          <w:rPr>
            <w:rFonts w:eastAsia="-webkit-standard" w:cstheme="minorHAnsi"/>
            <w:color w:val="000000" w:themeColor="text1"/>
            <w:sz w:val="24"/>
            <w:szCs w:val="24"/>
            <w:rPrChange w:id="681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desire</w:delText>
        </w:r>
      </w:del>
      <w:r w:rsidR="003273DF" w:rsidRPr="00E71705">
        <w:rPr>
          <w:rFonts w:eastAsia="-webkit-standard" w:cstheme="minorHAnsi"/>
          <w:color w:val="000000" w:themeColor="text1"/>
          <w:sz w:val="24"/>
          <w:szCs w:val="24"/>
          <w:rPrChange w:id="68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to turn off the functionality</w:t>
      </w:r>
      <w:ins w:id="683" w:author="Deborah Owens" w:date="2019-10-29T08:28:00Z">
        <w:r w:rsidR="79C56839" w:rsidRPr="00E71705">
          <w:rPr>
            <w:rFonts w:eastAsia="-webkit-standard" w:cstheme="minorHAnsi"/>
            <w:color w:val="000000" w:themeColor="text1"/>
            <w:sz w:val="24"/>
            <w:szCs w:val="24"/>
            <w:rPrChange w:id="684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,</w:t>
        </w:r>
      </w:ins>
      <w:del w:id="685" w:author="Deborah Owens" w:date="2019-10-29T08:28:00Z">
        <w:r w:rsidR="003273DF" w:rsidRPr="00E71705" w:rsidDel="79C56839">
          <w:rPr>
            <w:rFonts w:eastAsia="-webkit-standard" w:cstheme="minorHAnsi"/>
            <w:color w:val="000000" w:themeColor="text1"/>
            <w:sz w:val="24"/>
            <w:szCs w:val="24"/>
            <w:rPrChange w:id="686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.</w:delText>
        </w:r>
      </w:del>
      <w:r w:rsidR="003273DF" w:rsidRPr="00E71705">
        <w:rPr>
          <w:rFonts w:eastAsia="-webkit-standard" w:cstheme="minorHAnsi"/>
          <w:color w:val="000000" w:themeColor="text1"/>
          <w:sz w:val="24"/>
          <w:szCs w:val="24"/>
          <w:rPrChange w:id="68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</w:t>
      </w:r>
      <w:ins w:id="688" w:author="Deborah Owens" w:date="2019-10-29T08:28:00Z">
        <w:r w:rsidR="79C56839" w:rsidRPr="00E71705">
          <w:rPr>
            <w:rFonts w:eastAsia="-webkit-standard" w:cstheme="minorHAnsi"/>
            <w:color w:val="000000" w:themeColor="text1"/>
            <w:sz w:val="24"/>
            <w:szCs w:val="24"/>
            <w:rPrChange w:id="689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f</w:t>
        </w:r>
      </w:ins>
      <w:del w:id="690" w:author="Deborah Owens" w:date="2019-10-29T08:28:00Z">
        <w:r w:rsidR="003273DF" w:rsidRPr="00E71705" w:rsidDel="79C56839">
          <w:rPr>
            <w:rFonts w:eastAsia="-webkit-standard" w:cstheme="minorHAnsi"/>
            <w:color w:val="000000" w:themeColor="text1"/>
            <w:sz w:val="24"/>
            <w:szCs w:val="24"/>
            <w:rPrChange w:id="691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F</w:delText>
        </w:r>
      </w:del>
      <w:r w:rsidR="003273DF" w:rsidRPr="00E71705">
        <w:rPr>
          <w:rFonts w:eastAsia="-webkit-standard" w:cstheme="minorHAnsi"/>
          <w:color w:val="000000" w:themeColor="text1"/>
          <w:sz w:val="24"/>
          <w:szCs w:val="24"/>
          <w:rPrChange w:id="69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or example, </w:t>
      </w:r>
      <w:r w:rsidR="2FBE7937" w:rsidRPr="00E71705">
        <w:rPr>
          <w:rFonts w:eastAsia="-webkit-standard" w:cstheme="minorHAnsi"/>
          <w:color w:val="000000" w:themeColor="text1"/>
          <w:sz w:val="24"/>
          <w:szCs w:val="24"/>
          <w:rPrChange w:id="69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if you are analyzing </w:t>
      </w:r>
      <w:ins w:id="694" w:author="Deborah Owens" w:date="2019-10-29T08:28:00Z">
        <w:r w:rsidR="79C56839" w:rsidRPr="00E71705">
          <w:rPr>
            <w:rFonts w:eastAsia="-webkit-standard" w:cstheme="minorHAnsi"/>
            <w:color w:val="000000" w:themeColor="text1"/>
            <w:sz w:val="24"/>
            <w:szCs w:val="24"/>
            <w:rPrChange w:id="695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 xml:space="preserve">the </w:t>
        </w:r>
      </w:ins>
      <w:r w:rsidR="00FE1DD3" w:rsidRPr="00E71705">
        <w:rPr>
          <w:rFonts w:eastAsia="-webkit-standard" w:cstheme="minorHAnsi"/>
          <w:color w:val="000000" w:themeColor="text1"/>
          <w:sz w:val="24"/>
          <w:szCs w:val="24"/>
          <w:rPrChange w:id="69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gains </w:t>
      </w:r>
      <w:ins w:id="697" w:author="Deborah Owens" w:date="2019-10-29T08:28:00Z">
        <w:r w:rsidR="79C56839" w:rsidRPr="00E71705">
          <w:rPr>
            <w:rFonts w:eastAsia="-webkit-standard" w:cstheme="minorHAnsi"/>
            <w:color w:val="000000" w:themeColor="text1"/>
            <w:sz w:val="24"/>
            <w:szCs w:val="24"/>
            <w:rPrChange w:id="698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from</w:t>
        </w:r>
      </w:ins>
      <w:del w:id="699" w:author="Deborah Owens" w:date="2019-10-29T08:28:00Z">
        <w:r w:rsidR="00FE1DD3" w:rsidRPr="00E71705" w:rsidDel="79C56839">
          <w:rPr>
            <w:rFonts w:eastAsia="-webkit-standard" w:cstheme="minorHAnsi"/>
            <w:color w:val="000000" w:themeColor="text1"/>
            <w:sz w:val="24"/>
            <w:szCs w:val="24"/>
            <w:rPrChange w:id="700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of</w:delText>
        </w:r>
      </w:del>
      <w:r w:rsidR="00FE1DD3" w:rsidRPr="00E71705">
        <w:rPr>
          <w:rFonts w:eastAsia="-webkit-standard" w:cstheme="minorHAnsi"/>
          <w:color w:val="000000" w:themeColor="text1"/>
          <w:sz w:val="24"/>
          <w:szCs w:val="24"/>
          <w:rPrChange w:id="70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using SSJ in </w:t>
      </w:r>
      <w:r w:rsidR="2FBE7937" w:rsidRPr="00E71705">
        <w:rPr>
          <w:rFonts w:eastAsia="-webkit-standard" w:cstheme="minorHAnsi"/>
          <w:color w:val="000000" w:themeColor="text1"/>
          <w:sz w:val="24"/>
          <w:szCs w:val="24"/>
          <w:rPrChange w:id="70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your application</w:t>
      </w:r>
      <w:r w:rsidR="0D9132D9" w:rsidRPr="00E71705">
        <w:rPr>
          <w:rFonts w:eastAsia="-webkit-standard" w:cstheme="minorHAnsi"/>
          <w:color w:val="000000" w:themeColor="text1"/>
          <w:sz w:val="24"/>
          <w:szCs w:val="24"/>
          <w:rPrChange w:id="70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AA18DA" w:rsidRPr="00E71705" w14:paraId="429353DE" w14:textId="77777777" w:rsidTr="20D3AB37">
        <w:tc>
          <w:tcPr>
            <w:tcW w:w="4680" w:type="dxa"/>
          </w:tcPr>
          <w:p w14:paraId="48421E21" w14:textId="5BB4DEA9" w:rsidR="04AA18DA" w:rsidRPr="00E71705" w:rsidRDefault="04AA18DA">
            <w:pPr>
              <w:rPr>
                <w:rFonts w:cstheme="minorHAnsi"/>
                <w:b/>
                <w:sz w:val="24"/>
                <w:szCs w:val="24"/>
                <w:rPrChange w:id="704" w:author="Deborah Owens" w:date="2019-10-29T12:23:00Z">
                  <w:rPr>
                    <w:b/>
                  </w:rPr>
                </w:rPrChange>
              </w:rPr>
            </w:pPr>
            <w:r w:rsidRPr="00E71705">
              <w:rPr>
                <w:rFonts w:cstheme="minorHAnsi"/>
                <w:b/>
                <w:sz w:val="24"/>
                <w:szCs w:val="24"/>
                <w:rPrChange w:id="705" w:author="Deborah Owens" w:date="2019-10-29T12:23:00Z">
                  <w:rPr>
                    <w:b/>
                  </w:rPr>
                </w:rPrChange>
              </w:rPr>
              <w:t>Parameters</w:t>
            </w:r>
          </w:p>
        </w:tc>
        <w:tc>
          <w:tcPr>
            <w:tcW w:w="4680" w:type="dxa"/>
          </w:tcPr>
          <w:p w14:paraId="758CE2D2" w14:textId="7130865F" w:rsidR="04AA18DA" w:rsidRPr="00E71705" w:rsidRDefault="04AA18DA">
            <w:pPr>
              <w:rPr>
                <w:rFonts w:cstheme="minorHAnsi"/>
                <w:b/>
                <w:sz w:val="24"/>
                <w:szCs w:val="24"/>
                <w:rPrChange w:id="706" w:author="Deborah Owens" w:date="2019-10-29T12:23:00Z">
                  <w:rPr>
                    <w:b/>
                  </w:rPr>
                </w:rPrChange>
              </w:rPr>
            </w:pPr>
            <w:r w:rsidRPr="00E71705">
              <w:rPr>
                <w:rFonts w:cstheme="minorHAnsi"/>
                <w:b/>
                <w:sz w:val="24"/>
                <w:szCs w:val="24"/>
                <w:rPrChange w:id="707" w:author="Deborah Owens" w:date="2019-10-29T12:23:00Z">
                  <w:rPr>
                    <w:b/>
                  </w:rPr>
                </w:rPrChange>
              </w:rPr>
              <w:t xml:space="preserve">Server-Side </w:t>
            </w:r>
            <w:r w:rsidR="55AD234A" w:rsidRPr="00E71705">
              <w:rPr>
                <w:rFonts w:cstheme="minorHAnsi"/>
                <w:b/>
                <w:bCs/>
                <w:sz w:val="24"/>
                <w:szCs w:val="24"/>
                <w:rPrChange w:id="708" w:author="Deborah Owens" w:date="2019-10-29T12:23:00Z">
                  <w:rPr>
                    <w:b/>
                    <w:bCs/>
                  </w:rPr>
                </w:rPrChange>
              </w:rPr>
              <w:t>Join</w:t>
            </w:r>
          </w:p>
        </w:tc>
      </w:tr>
      <w:tr w:rsidR="04AA18DA" w:rsidRPr="00E71705" w14:paraId="76165F06" w14:textId="77777777" w:rsidTr="20D3AB37">
        <w:tc>
          <w:tcPr>
            <w:tcW w:w="4680" w:type="dxa"/>
          </w:tcPr>
          <w:p w14:paraId="58ACEF35" w14:textId="5E0A535C" w:rsidR="04AA18DA" w:rsidRPr="00E71705" w:rsidRDefault="04AA18DA">
            <w:pPr>
              <w:rPr>
                <w:rFonts w:cstheme="minorHAnsi"/>
                <w:sz w:val="24"/>
                <w:szCs w:val="24"/>
                <w:rPrChange w:id="709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10" w:author="Deborah Owens" w:date="2019-10-29T12:23:00Z">
                  <w:rPr/>
                </w:rPrChange>
              </w:rPr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11" w:author="Deborah Owens" w:date="2019-10-29T12:23:00Z">
                  <w:rPr/>
                </w:rPrChange>
              </w:rPr>
              <w:t>threadedServer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12" w:author="Deborah Owens" w:date="2019-10-29T12:23:00Z">
                  <w:rPr/>
                </w:rPrChange>
              </w:rPr>
              <w:t xml:space="preserve"> 1</w:t>
            </w:r>
            <w:r w:rsidRPr="00E71705">
              <w:rPr>
                <w:rFonts w:cstheme="minorHAnsi"/>
                <w:sz w:val="24"/>
                <w:szCs w:val="24"/>
                <w:rPrChange w:id="713" w:author="Deborah Owens" w:date="2019-10-29T12:23:00Z">
                  <w:rPr/>
                </w:rPrChange>
              </w:rPr>
              <w:br/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14" w:author="Deborah Owens" w:date="2019-10-29T12:23:00Z">
                  <w:rPr/>
                </w:rPrChange>
              </w:rPr>
              <w:t>ssj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15" w:author="Deborah Owens" w:date="2019-10-29T12:23:00Z">
                  <w:rPr/>
                </w:rPrChange>
              </w:rPr>
              <w:t xml:space="preserve"> 1</w:t>
            </w:r>
          </w:p>
        </w:tc>
        <w:tc>
          <w:tcPr>
            <w:tcW w:w="4680" w:type="dxa"/>
          </w:tcPr>
          <w:p w14:paraId="2256810A" w14:textId="4EB6311E" w:rsidR="04AA18DA" w:rsidRPr="00E71705" w:rsidRDefault="04AA18DA">
            <w:pPr>
              <w:rPr>
                <w:rFonts w:cstheme="minorHAnsi"/>
                <w:sz w:val="24"/>
                <w:szCs w:val="24"/>
                <w:rPrChange w:id="716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17" w:author="Deborah Owens" w:date="2019-10-29T12:23:00Z">
                  <w:rPr/>
                </w:rPrChange>
              </w:rPr>
              <w:t>Enabled (</w:t>
            </w:r>
            <w:ins w:id="718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19" w:author="Deborah Owens" w:date="2019-10-29T12:23:00Z">
                    <w:rPr/>
                  </w:rPrChange>
                </w:rPr>
                <w:t>d</w:t>
              </w:r>
            </w:ins>
            <w:del w:id="720" w:author="Deborah Owens" w:date="2019-10-29T08:28:00Z">
              <w:r w:rsidRPr="00E71705" w:rsidDel="20D3AB37">
                <w:rPr>
                  <w:rFonts w:cstheme="minorHAnsi"/>
                  <w:sz w:val="24"/>
                  <w:szCs w:val="24"/>
                  <w:rPrChange w:id="721" w:author="Deborah Owens" w:date="2019-10-29T12:23:00Z">
                    <w:rPr/>
                  </w:rPrChange>
                </w:rPr>
                <w:delText>D</w:delText>
              </w:r>
            </w:del>
            <w:r w:rsidRPr="00E71705">
              <w:rPr>
                <w:rFonts w:cstheme="minorHAnsi"/>
                <w:sz w:val="24"/>
                <w:szCs w:val="24"/>
                <w:rPrChange w:id="722" w:author="Deborah Owens" w:date="2019-10-29T12:23:00Z">
                  <w:rPr/>
                </w:rPrChange>
              </w:rPr>
              <w:t>efault)</w:t>
            </w:r>
            <w:ins w:id="723" w:author="Deborah Owens" w:date="2019-10-29T13:11:00Z">
              <w:r w:rsidR="003165D6">
                <w:rPr>
                  <w:rFonts w:cstheme="minorHAnsi"/>
                  <w:sz w:val="24"/>
                  <w:szCs w:val="24"/>
                </w:rPr>
                <w:t>.</w:t>
              </w:r>
            </w:ins>
            <w:r w:rsidRPr="00E71705">
              <w:rPr>
                <w:rFonts w:cstheme="minorHAnsi"/>
                <w:sz w:val="24"/>
                <w:szCs w:val="24"/>
                <w:rPrChange w:id="724" w:author="Deborah Owens" w:date="2019-10-29T12:23:00Z">
                  <w:rPr/>
                </w:rPrChange>
              </w:rPr>
              <w:br/>
              <w:t xml:space="preserve">Multi-threaded </w:t>
            </w:r>
            <w:ins w:id="725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26" w:author="Deborah Owens" w:date="2019-10-29T12:23:00Z">
                    <w:rPr/>
                  </w:rPrChange>
                </w:rPr>
                <w:t>s</w:t>
              </w:r>
            </w:ins>
            <w:del w:id="727" w:author="Deborah Owens" w:date="2019-10-29T08:28:00Z">
              <w:r w:rsidRPr="00E71705" w:rsidDel="20D3AB37">
                <w:rPr>
                  <w:rFonts w:cstheme="minorHAnsi"/>
                  <w:sz w:val="24"/>
                  <w:szCs w:val="24"/>
                  <w:rPrChange w:id="728" w:author="Deborah Owens" w:date="2019-10-29T12:23:00Z">
                    <w:rPr/>
                  </w:rPrChange>
                </w:rPr>
                <w:delText>S</w:delText>
              </w:r>
            </w:del>
            <w:r w:rsidRPr="00E71705">
              <w:rPr>
                <w:rFonts w:cstheme="minorHAnsi"/>
                <w:sz w:val="24"/>
                <w:szCs w:val="24"/>
                <w:rPrChange w:id="729" w:author="Deborah Owens" w:date="2019-10-29T12:23:00Z">
                  <w:rPr/>
                </w:rPrChange>
              </w:rPr>
              <w:t>erver (MTS) with</w:t>
            </w:r>
            <w:ins w:id="730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31" w:author="Deborah Owens" w:date="2019-10-29T12:23:00Z">
                    <w:rPr/>
                  </w:rPrChange>
                </w:rPr>
                <w:t xml:space="preserve"> s</w:t>
              </w:r>
            </w:ins>
            <w:del w:id="732" w:author="Deborah Owens" w:date="2019-10-29T08:28:00Z">
              <w:r w:rsidRPr="00E71705" w:rsidDel="20D3AB37">
                <w:rPr>
                  <w:rFonts w:cstheme="minorHAnsi"/>
                  <w:sz w:val="24"/>
                  <w:szCs w:val="24"/>
                  <w:rPrChange w:id="733" w:author="Deborah Owens" w:date="2019-10-29T12:23:00Z">
                    <w:rPr/>
                  </w:rPrChange>
                </w:rPr>
                <w:delText xml:space="preserve"> S</w:delText>
              </w:r>
            </w:del>
            <w:r w:rsidRPr="00E71705">
              <w:rPr>
                <w:rFonts w:cstheme="minorHAnsi"/>
                <w:sz w:val="24"/>
                <w:szCs w:val="24"/>
                <w:rPrChange w:id="734" w:author="Deborah Owens" w:date="2019-10-29T12:23:00Z">
                  <w:rPr/>
                </w:rPrChange>
              </w:rPr>
              <w:t>erver-</w:t>
            </w:r>
            <w:ins w:id="735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36" w:author="Deborah Owens" w:date="2019-10-29T12:23:00Z">
                    <w:rPr/>
                  </w:rPrChange>
                </w:rPr>
                <w:t>s</w:t>
              </w:r>
            </w:ins>
            <w:del w:id="737" w:author="Deborah Owens" w:date="2019-10-29T08:28:00Z">
              <w:r w:rsidRPr="00E71705" w:rsidDel="20D3AB37">
                <w:rPr>
                  <w:rFonts w:cstheme="minorHAnsi"/>
                  <w:sz w:val="24"/>
                  <w:szCs w:val="24"/>
                  <w:rPrChange w:id="738" w:author="Deborah Owens" w:date="2019-10-29T12:23:00Z">
                    <w:rPr/>
                  </w:rPrChange>
                </w:rPr>
                <w:delText>S</w:delText>
              </w:r>
            </w:del>
            <w:r w:rsidRPr="00E71705">
              <w:rPr>
                <w:rFonts w:cstheme="minorHAnsi"/>
                <w:sz w:val="24"/>
                <w:szCs w:val="24"/>
                <w:rPrChange w:id="739" w:author="Deborah Owens" w:date="2019-10-29T12:23:00Z">
                  <w:rPr/>
                </w:rPrChange>
              </w:rPr>
              <w:t xml:space="preserve">ide </w:t>
            </w:r>
            <w:ins w:id="740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41" w:author="Deborah Owens" w:date="2019-10-29T12:23:00Z">
                    <w:rPr/>
                  </w:rPrChange>
                </w:rPr>
                <w:t>j</w:t>
              </w:r>
            </w:ins>
            <w:del w:id="742" w:author="Deborah Owens" w:date="2019-10-29T08:28:00Z">
              <w:r w:rsidR="2CF53A1C" w:rsidRPr="00E71705" w:rsidDel="20D3AB37">
                <w:rPr>
                  <w:rFonts w:cstheme="minorHAnsi"/>
                  <w:sz w:val="24"/>
                  <w:szCs w:val="24"/>
                  <w:rPrChange w:id="743" w:author="Deborah Owens" w:date="2019-10-29T12:23:00Z">
                    <w:rPr/>
                  </w:rPrChange>
                </w:rPr>
                <w:delText>J</w:delText>
              </w:r>
            </w:del>
            <w:r w:rsidR="2CF53A1C" w:rsidRPr="00E71705">
              <w:rPr>
                <w:rFonts w:cstheme="minorHAnsi"/>
                <w:sz w:val="24"/>
                <w:szCs w:val="24"/>
                <w:rPrChange w:id="744" w:author="Deborah Owens" w:date="2019-10-29T12:23:00Z">
                  <w:rPr/>
                </w:rPrChange>
              </w:rPr>
              <w:t>oin</w:t>
            </w:r>
            <w:r w:rsidRPr="00E71705">
              <w:rPr>
                <w:rFonts w:cstheme="minorHAnsi"/>
                <w:sz w:val="24"/>
                <w:szCs w:val="24"/>
                <w:rPrChange w:id="745" w:author="Deborah Owens" w:date="2019-10-29T12:23:00Z">
                  <w:rPr/>
                </w:rPrChange>
              </w:rPr>
              <w:t xml:space="preserve"> (SSJ)</w:t>
            </w:r>
            <w:ins w:id="746" w:author="Deborah Owens" w:date="2019-10-29T13:12:00Z">
              <w:r w:rsidR="003165D6">
                <w:rPr>
                  <w:rFonts w:cstheme="minorHAnsi"/>
                  <w:sz w:val="24"/>
                  <w:szCs w:val="24"/>
                </w:rPr>
                <w:t>.</w:t>
              </w:r>
            </w:ins>
          </w:p>
        </w:tc>
      </w:tr>
      <w:tr w:rsidR="04AA18DA" w:rsidRPr="00E71705" w14:paraId="22625CC2" w14:textId="77777777" w:rsidTr="20D3AB37">
        <w:tc>
          <w:tcPr>
            <w:tcW w:w="4680" w:type="dxa"/>
          </w:tcPr>
          <w:p w14:paraId="5AC89CD0" w14:textId="0EF2D332" w:rsidR="04AA18DA" w:rsidRPr="00E71705" w:rsidRDefault="04AA18DA">
            <w:pPr>
              <w:rPr>
                <w:rFonts w:cstheme="minorHAnsi"/>
                <w:sz w:val="24"/>
                <w:szCs w:val="24"/>
                <w:rPrChange w:id="747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48" w:author="Deborah Owens" w:date="2019-10-29T12:23:00Z">
                  <w:rPr/>
                </w:rPrChange>
              </w:rPr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49" w:author="Deborah Owens" w:date="2019-10-29T12:23:00Z">
                  <w:rPr/>
                </w:rPrChange>
              </w:rPr>
              <w:t>threadedServer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50" w:author="Deborah Owens" w:date="2019-10-29T12:23:00Z">
                  <w:rPr/>
                </w:rPrChange>
              </w:rPr>
              <w:t xml:space="preserve"> 1</w:t>
            </w:r>
            <w:r w:rsidRPr="00E71705">
              <w:rPr>
                <w:rFonts w:cstheme="minorHAnsi"/>
                <w:sz w:val="24"/>
                <w:szCs w:val="24"/>
                <w:rPrChange w:id="751" w:author="Deborah Owens" w:date="2019-10-29T12:23:00Z">
                  <w:rPr/>
                </w:rPrChange>
              </w:rPr>
              <w:br/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52" w:author="Deborah Owens" w:date="2019-10-29T12:23:00Z">
                  <w:rPr/>
                </w:rPrChange>
              </w:rPr>
              <w:t>ssj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53" w:author="Deborah Owens" w:date="2019-10-29T12:23:00Z">
                  <w:rPr/>
                </w:rPrChange>
              </w:rPr>
              <w:t xml:space="preserve"> 0</w:t>
            </w:r>
          </w:p>
        </w:tc>
        <w:tc>
          <w:tcPr>
            <w:tcW w:w="4680" w:type="dxa"/>
          </w:tcPr>
          <w:p w14:paraId="7955CC25" w14:textId="6703CB48" w:rsidR="04AA18DA" w:rsidRPr="00E71705" w:rsidRDefault="04AA18DA">
            <w:pPr>
              <w:rPr>
                <w:rFonts w:cstheme="minorHAnsi"/>
                <w:sz w:val="24"/>
                <w:szCs w:val="24"/>
                <w:rPrChange w:id="754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55" w:author="Deborah Owens" w:date="2019-10-29T12:23:00Z">
                  <w:rPr/>
                </w:rPrChange>
              </w:rPr>
              <w:t>Disabled</w:t>
            </w:r>
          </w:p>
        </w:tc>
      </w:tr>
      <w:tr w:rsidR="04AA18DA" w:rsidRPr="00E71705" w14:paraId="1A494D7E" w14:textId="77777777" w:rsidTr="20D3AB37">
        <w:tc>
          <w:tcPr>
            <w:tcW w:w="4680" w:type="dxa"/>
          </w:tcPr>
          <w:p w14:paraId="59890A27" w14:textId="55ED1412" w:rsidR="04AA18DA" w:rsidRPr="00E71705" w:rsidRDefault="04AA18DA">
            <w:pPr>
              <w:rPr>
                <w:rFonts w:cstheme="minorHAnsi"/>
                <w:sz w:val="24"/>
                <w:szCs w:val="24"/>
                <w:rPrChange w:id="756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57" w:author="Deborah Owens" w:date="2019-10-29T12:23:00Z">
                  <w:rPr/>
                </w:rPrChange>
              </w:rPr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58" w:author="Deborah Owens" w:date="2019-10-29T12:23:00Z">
                  <w:rPr/>
                </w:rPrChange>
              </w:rPr>
              <w:t>threadedServer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59" w:author="Deborah Owens" w:date="2019-10-29T12:23:00Z">
                  <w:rPr/>
                </w:rPrChange>
              </w:rPr>
              <w:t xml:space="preserve"> 0</w:t>
            </w:r>
            <w:r w:rsidRPr="00E71705">
              <w:rPr>
                <w:rFonts w:cstheme="minorHAnsi"/>
                <w:sz w:val="24"/>
                <w:szCs w:val="24"/>
                <w:rPrChange w:id="760" w:author="Deborah Owens" w:date="2019-10-29T12:23:00Z">
                  <w:rPr/>
                </w:rPrChange>
              </w:rPr>
              <w:br/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61" w:author="Deborah Owens" w:date="2019-10-29T12:23:00Z">
                  <w:rPr/>
                </w:rPrChange>
              </w:rPr>
              <w:t>ssj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62" w:author="Deborah Owens" w:date="2019-10-29T12:23:00Z">
                  <w:rPr/>
                </w:rPrChange>
              </w:rPr>
              <w:t xml:space="preserve"> 1</w:t>
            </w:r>
          </w:p>
        </w:tc>
        <w:tc>
          <w:tcPr>
            <w:tcW w:w="4680" w:type="dxa"/>
          </w:tcPr>
          <w:p w14:paraId="14AD038B" w14:textId="0A1A3CE2" w:rsidR="04AA18DA" w:rsidRPr="00E71705" w:rsidRDefault="04AA18DA">
            <w:pPr>
              <w:rPr>
                <w:rFonts w:cstheme="minorHAnsi"/>
                <w:sz w:val="24"/>
                <w:szCs w:val="24"/>
                <w:rPrChange w:id="763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64" w:author="Deborah Owens" w:date="2019-10-29T12:23:00Z">
                  <w:rPr/>
                </w:rPrChange>
              </w:rPr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65" w:author="Deborah Owens" w:date="2019-10-29T12:23:00Z">
                  <w:rPr/>
                </w:rPrChange>
              </w:rPr>
              <w:t>ssj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66" w:author="Deborah Owens" w:date="2019-10-29T12:23:00Z">
                  <w:rPr/>
                </w:rPrChange>
              </w:rPr>
              <w:t xml:space="preserve"> 1 is ignored because </w:t>
            </w:r>
            <w:ins w:id="767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68" w:author="Deborah Owens" w:date="2019-10-29T12:23:00Z">
                    <w:rPr/>
                  </w:rPrChange>
                </w:rPr>
                <w:t xml:space="preserve">the </w:t>
              </w:r>
            </w:ins>
            <w:r w:rsidRPr="00E71705">
              <w:rPr>
                <w:rFonts w:cstheme="minorHAnsi"/>
                <w:sz w:val="24"/>
                <w:szCs w:val="24"/>
                <w:rPrChange w:id="769" w:author="Deborah Owens" w:date="2019-10-29T12:23:00Z">
                  <w:rPr/>
                </w:rPrChange>
              </w:rPr>
              <w:t>multi-threaded server is not enabled</w:t>
            </w:r>
            <w:ins w:id="770" w:author="Deborah Owens" w:date="2019-10-29T08:28:00Z">
              <w:r w:rsidR="20D3AB37" w:rsidRPr="00E71705">
                <w:rPr>
                  <w:rFonts w:cstheme="minorHAnsi"/>
                  <w:sz w:val="24"/>
                  <w:szCs w:val="24"/>
                  <w:rPrChange w:id="771" w:author="Deborah Owens" w:date="2019-10-29T12:23:00Z">
                    <w:rPr/>
                  </w:rPrChange>
                </w:rPr>
                <w:t>.</w:t>
              </w:r>
            </w:ins>
          </w:p>
        </w:tc>
      </w:tr>
      <w:tr w:rsidR="04AA18DA" w:rsidRPr="00E71705" w14:paraId="4B351FC3" w14:textId="77777777" w:rsidTr="20D3AB37">
        <w:tc>
          <w:tcPr>
            <w:tcW w:w="4680" w:type="dxa"/>
          </w:tcPr>
          <w:p w14:paraId="6BA3ED6E" w14:textId="51EF3D95" w:rsidR="04AA18DA" w:rsidRPr="00E71705" w:rsidRDefault="04AA18DA">
            <w:pPr>
              <w:rPr>
                <w:rFonts w:cstheme="minorHAnsi"/>
                <w:sz w:val="24"/>
                <w:szCs w:val="24"/>
                <w:rPrChange w:id="772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73" w:author="Deborah Owens" w:date="2019-10-29T12:23:00Z">
                  <w:rPr/>
                </w:rPrChange>
              </w:rPr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74" w:author="Deborah Owens" w:date="2019-10-29T12:23:00Z">
                  <w:rPr/>
                </w:rPrChange>
              </w:rPr>
              <w:t>threadedServer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75" w:author="Deborah Owens" w:date="2019-10-29T12:23:00Z">
                  <w:rPr/>
                </w:rPrChange>
              </w:rPr>
              <w:t xml:space="preserve"> 0</w:t>
            </w:r>
            <w:r w:rsidRPr="00E71705">
              <w:rPr>
                <w:rFonts w:cstheme="minorHAnsi"/>
                <w:sz w:val="24"/>
                <w:szCs w:val="24"/>
                <w:rPrChange w:id="776" w:author="Deborah Owens" w:date="2019-10-29T12:23:00Z">
                  <w:rPr/>
                </w:rPrChange>
              </w:rPr>
              <w:br/>
              <w:t>-</w:t>
            </w:r>
            <w:proofErr w:type="spellStart"/>
            <w:r w:rsidRPr="00E71705">
              <w:rPr>
                <w:rFonts w:cstheme="minorHAnsi"/>
                <w:sz w:val="24"/>
                <w:szCs w:val="24"/>
                <w:rPrChange w:id="777" w:author="Deborah Owens" w:date="2019-10-29T12:23:00Z">
                  <w:rPr/>
                </w:rPrChange>
              </w:rPr>
              <w:t>ssj</w:t>
            </w:r>
            <w:proofErr w:type="spellEnd"/>
            <w:r w:rsidRPr="00E71705">
              <w:rPr>
                <w:rFonts w:cstheme="minorHAnsi"/>
                <w:sz w:val="24"/>
                <w:szCs w:val="24"/>
                <w:rPrChange w:id="778" w:author="Deborah Owens" w:date="2019-10-29T12:23:00Z">
                  <w:rPr/>
                </w:rPrChange>
              </w:rPr>
              <w:t xml:space="preserve"> 0</w:t>
            </w:r>
          </w:p>
        </w:tc>
        <w:tc>
          <w:tcPr>
            <w:tcW w:w="4680" w:type="dxa"/>
          </w:tcPr>
          <w:p w14:paraId="6EBAAEFA" w14:textId="3424111D" w:rsidR="04AA18DA" w:rsidRPr="00E71705" w:rsidRDefault="04AA18DA">
            <w:pPr>
              <w:rPr>
                <w:rFonts w:cstheme="minorHAnsi"/>
                <w:sz w:val="24"/>
                <w:szCs w:val="24"/>
                <w:rPrChange w:id="779" w:author="Deborah Owens" w:date="2019-10-29T12:23:00Z">
                  <w:rPr/>
                </w:rPrChange>
              </w:rPr>
            </w:pPr>
            <w:r w:rsidRPr="00E71705">
              <w:rPr>
                <w:rFonts w:cstheme="minorHAnsi"/>
                <w:sz w:val="24"/>
                <w:szCs w:val="24"/>
                <w:rPrChange w:id="780" w:author="Deborah Owens" w:date="2019-10-29T12:23:00Z">
                  <w:rPr/>
                </w:rPrChange>
              </w:rPr>
              <w:t>Disabled</w:t>
            </w:r>
          </w:p>
        </w:tc>
      </w:tr>
    </w:tbl>
    <w:p w14:paraId="42EAF2D6" w14:textId="7BE4A831" w:rsidR="00144CED" w:rsidRDefault="00144CED" w:rsidP="04AA18DA">
      <w:pPr>
        <w:rPr>
          <w:ins w:id="781" w:author="Deborah Owens" w:date="2019-10-29T12:49:00Z"/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ins w:id="782" w:author="Deborah Owens" w:date="2019-10-29T12:49:00Z">
        <w:r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br w:type="page"/>
        </w:r>
      </w:ins>
    </w:p>
    <w:p w14:paraId="0E156B65" w14:textId="66C5C473" w:rsidR="00457CAB" w:rsidDel="00144CED" w:rsidRDefault="00457CAB" w:rsidP="04AA18DA">
      <w:pPr>
        <w:rPr>
          <w:del w:id="783" w:author="Deborah Owens" w:date="2019-10-29T12:49:00Z"/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</w:p>
    <w:p w14:paraId="4F70515E" w14:textId="1406AA32" w:rsidR="0B5E48FA" w:rsidRDefault="05B51CA9" w:rsidP="04AA18DA">
      <w:pPr>
        <w:pStyle w:val="Heading2"/>
      </w:pPr>
      <w:bookmarkStart w:id="784" w:name="_Toc23247025"/>
      <w:r w:rsidRPr="35DBAF2B">
        <w:rPr>
          <w:b/>
          <w:bCs/>
          <w:sz w:val="42"/>
          <w:szCs w:val="42"/>
        </w:rPr>
        <w:t>Video</w:t>
      </w:r>
      <w:r w:rsidR="00A07A53">
        <w:rPr>
          <w:b/>
          <w:bCs/>
          <w:sz w:val="42"/>
          <w:szCs w:val="42"/>
        </w:rPr>
        <w:t>s</w:t>
      </w:r>
      <w:bookmarkEnd w:id="784"/>
    </w:p>
    <w:p w14:paraId="3CFC7EF6" w14:textId="6B207242" w:rsidR="0B5E48FA" w:rsidRPr="00E71705" w:rsidRDefault="05B51CA9" w:rsidP="04AA18DA">
      <w:pPr>
        <w:rPr>
          <w:rFonts w:cstheme="minorHAnsi"/>
          <w:sz w:val="24"/>
          <w:szCs w:val="24"/>
          <w:rPrChange w:id="785" w:author="Deborah Owens" w:date="2019-10-29T12:23:00Z">
            <w:rPr/>
          </w:rPrChange>
        </w:rPr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78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The following videos provide</w:t>
      </w:r>
      <w:del w:id="787" w:author="Deborah Owens" w:date="2019-10-29T12:24:00Z">
        <w:r w:rsidRPr="00E71705" w:rsidDel="00E71705">
          <w:rPr>
            <w:rFonts w:eastAsia="-webkit-standard" w:cstheme="minorHAnsi"/>
            <w:color w:val="000000" w:themeColor="text1"/>
            <w:sz w:val="24"/>
            <w:szCs w:val="24"/>
            <w:rPrChange w:id="788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789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an introduction and demo </w:t>
      </w:r>
      <w:r w:rsidR="18D6B7A4" w:rsidRPr="00E71705">
        <w:rPr>
          <w:rFonts w:eastAsia="-webkit-standard" w:cstheme="minorHAnsi"/>
          <w:color w:val="000000" w:themeColor="text1"/>
          <w:sz w:val="24"/>
          <w:szCs w:val="24"/>
          <w:rPrChange w:id="790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to the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79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</w:t>
      </w:r>
      <w:ins w:id="792" w:author="Deborah Owens" w:date="2019-10-29T08:29:00Z">
        <w:r w:rsidR="66A6CC3E" w:rsidRPr="00E71705">
          <w:rPr>
            <w:rFonts w:eastAsia="-webkit-standard" w:cstheme="minorHAnsi"/>
            <w:color w:val="000000" w:themeColor="text1"/>
            <w:sz w:val="24"/>
            <w:szCs w:val="24"/>
            <w:rPrChange w:id="793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s</w:t>
        </w:r>
      </w:ins>
      <w:del w:id="794" w:author="Deborah Owens" w:date="2019-10-29T08:29:00Z">
        <w:r w:rsidRPr="00E71705" w:rsidDel="66A6CC3E">
          <w:rPr>
            <w:rFonts w:eastAsia="-webkit-standard" w:cstheme="minorHAnsi"/>
            <w:color w:val="000000" w:themeColor="text1"/>
            <w:sz w:val="24"/>
            <w:szCs w:val="24"/>
            <w:rPrChange w:id="795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79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erver</w:t>
      </w:r>
      <w:ins w:id="797" w:author="Deborah Owens" w:date="2019-10-29T08:29:00Z">
        <w:r w:rsidR="66A6CC3E" w:rsidRPr="00E71705">
          <w:rPr>
            <w:rFonts w:eastAsia="-webkit-standard" w:cstheme="minorHAnsi"/>
            <w:color w:val="000000" w:themeColor="text1"/>
            <w:sz w:val="24"/>
            <w:szCs w:val="24"/>
            <w:rPrChange w:id="798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-s</w:t>
        </w:r>
      </w:ins>
      <w:del w:id="799" w:author="Deborah Owens" w:date="2019-10-29T08:29:00Z">
        <w:r w:rsidRPr="00E71705" w:rsidDel="66A6CC3E">
          <w:rPr>
            <w:rFonts w:eastAsia="-webkit-standard" w:cstheme="minorHAnsi"/>
            <w:color w:val="000000" w:themeColor="text1"/>
            <w:sz w:val="24"/>
            <w:szCs w:val="24"/>
            <w:rPrChange w:id="800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 xml:space="preserve"> S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80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ide </w:t>
      </w:r>
      <w:ins w:id="802" w:author="Deborah Owens" w:date="2019-10-29T08:29:00Z">
        <w:r w:rsidR="66A6CC3E" w:rsidRPr="00E71705">
          <w:rPr>
            <w:rFonts w:eastAsia="-webkit-standard" w:cstheme="minorHAnsi"/>
            <w:color w:val="000000" w:themeColor="text1"/>
            <w:sz w:val="24"/>
            <w:szCs w:val="24"/>
            <w:rPrChange w:id="803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t>j</w:t>
        </w:r>
      </w:ins>
      <w:del w:id="804" w:author="Deborah Owens" w:date="2019-10-29T08:29:00Z">
        <w:r w:rsidRPr="00E71705" w:rsidDel="66A6CC3E">
          <w:rPr>
            <w:rFonts w:eastAsia="-webkit-standard" w:cstheme="minorHAnsi"/>
            <w:color w:val="000000" w:themeColor="text1"/>
            <w:sz w:val="24"/>
            <w:szCs w:val="24"/>
            <w:rPrChange w:id="805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  <w:sz w:val="24"/>
                <w:szCs w:val="24"/>
              </w:rPr>
            </w:rPrChange>
          </w:rPr>
          <w:delText>J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806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oin</w:t>
      </w:r>
      <w:r w:rsidR="263F69E5" w:rsidRPr="00E71705">
        <w:rPr>
          <w:rFonts w:eastAsia="-webkit-standard" w:cstheme="minorHAnsi"/>
          <w:color w:val="000000" w:themeColor="text1"/>
          <w:sz w:val="24"/>
          <w:szCs w:val="24"/>
          <w:rPrChange w:id="807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 xml:space="preserve"> functionality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808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  <w:sz w:val="24"/>
              <w:szCs w:val="24"/>
            </w:rPr>
          </w:rPrChange>
        </w:rPr>
        <w:t>:</w:t>
      </w:r>
    </w:p>
    <w:p w14:paraId="66CB7C81" w14:textId="33F6A8BA" w:rsidR="0B5E48FA" w:rsidRPr="00E71705" w:rsidRDefault="3B0C244F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rPrChange w:id="809" w:author="Deborah Owens" w:date="2019-10-29T12:23:00Z">
            <w:rPr>
              <w:color w:val="000000" w:themeColor="text1"/>
            </w:rPr>
          </w:rPrChange>
        </w:rPr>
        <w:pPrChange w:id="810" w:author="Deborah Owens" w:date="2019-10-29T12:24:00Z">
          <w:pPr>
            <w:pStyle w:val="ListParagraph"/>
            <w:numPr>
              <w:numId w:val="5"/>
            </w:numPr>
            <w:ind w:hanging="360"/>
          </w:pPr>
        </w:pPrChange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81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SSJ with </w:t>
      </w:r>
      <w:proofErr w:type="spellStart"/>
      <w:r w:rsidR="692972B4" w:rsidRPr="00E71705">
        <w:rPr>
          <w:rFonts w:eastAsia="-webkit-standard" w:cstheme="minorHAnsi"/>
          <w:color w:val="000000" w:themeColor="text1"/>
          <w:sz w:val="24"/>
          <w:szCs w:val="24"/>
          <w:rPrChange w:id="81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OpenEdge</w:t>
      </w:r>
      <w:proofErr w:type="spellEnd"/>
      <w:r w:rsidR="692972B4" w:rsidRPr="00E71705">
        <w:rPr>
          <w:rFonts w:eastAsia="-webkit-standard" w:cstheme="minorHAnsi"/>
          <w:color w:val="000000" w:themeColor="text1"/>
          <w:sz w:val="24"/>
          <w:szCs w:val="24"/>
          <w:rPrChange w:id="813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 12</w:t>
      </w:r>
    </w:p>
    <w:p w14:paraId="5CBC63DE" w14:textId="736A1C84" w:rsidR="0B5E48FA" w:rsidRPr="00E71705" w:rsidRDefault="00E71705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rPrChange w:id="814" w:author="Deborah Owens" w:date="2019-10-29T12:23:00Z">
            <w:rPr>
              <w:color w:val="000000" w:themeColor="text1"/>
            </w:rPr>
          </w:rPrChange>
        </w:rPr>
        <w:pPrChange w:id="815" w:author="Deborah Owens" w:date="2019-10-29T12:24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816" w:author="Deborah Owens" w:date="2019-10-29T12:24:00Z">
        <w:r>
          <w:rPr>
            <w:rFonts w:eastAsia="-webkit-standard" w:cstheme="minorHAnsi"/>
            <w:sz w:val="24"/>
            <w:szCs w:val="24"/>
          </w:rPr>
          <w:fldChar w:fldCharType="begin"/>
        </w:r>
        <w:r>
          <w:rPr>
            <w:rFonts w:eastAsia="-webkit-standard" w:cstheme="minorHAnsi"/>
            <w:sz w:val="24"/>
            <w:szCs w:val="24"/>
          </w:rPr>
          <w:instrText xml:space="preserve"> HYPERLINK "</w:instrText>
        </w:r>
      </w:ins>
      <w:r w:rsidRPr="00E71705">
        <w:rPr>
          <w:rFonts w:cstheme="minorHAnsi"/>
          <w:sz w:val="24"/>
          <w:szCs w:val="24"/>
          <w:rPrChange w:id="817" w:author="Deborah Owens" w:date="2019-10-29T12:24:00Z">
            <w:rPr>
              <w:rStyle w:val="Hyperlink"/>
              <w:rFonts w:ascii="-webkit-standard" w:eastAsia="-webkit-standard" w:hAnsi="-webkit-standard" w:cs="-webkit-standard"/>
              <w:color w:val="000000" w:themeColor="text1"/>
            </w:rPr>
          </w:rPrChange>
        </w:rPr>
        <w:instrText>https://docs.progress.com/bundle/videos-database-12/page/Server-side-Join-Processing-with-OpenEdge-12.html</w:instrText>
      </w:r>
      <w:ins w:id="818" w:author="Deborah Owens" w:date="2019-10-29T12:24:00Z">
        <w:r>
          <w:rPr>
            <w:rFonts w:eastAsia="-webkit-standard" w:cstheme="minorHAnsi"/>
            <w:sz w:val="24"/>
            <w:szCs w:val="24"/>
          </w:rPr>
          <w:instrText xml:space="preserve">" </w:instrText>
        </w:r>
        <w:r>
          <w:rPr>
            <w:rFonts w:eastAsia="-webkit-standard" w:cstheme="minorHAnsi"/>
            <w:sz w:val="24"/>
            <w:szCs w:val="24"/>
          </w:rPr>
          <w:fldChar w:fldCharType="separate"/>
        </w:r>
      </w:ins>
      <w:r w:rsidRPr="00C4443A">
        <w:rPr>
          <w:rStyle w:val="Hyperlink"/>
          <w:rFonts w:eastAsia="-webkit-standard" w:cstheme="minorHAnsi"/>
          <w:sz w:val="24"/>
          <w:szCs w:val="24"/>
          <w:rPrChange w:id="819" w:author="Deborah Owens" w:date="2019-10-29T12:24:00Z">
            <w:rPr>
              <w:rStyle w:val="Hyperlink"/>
              <w:rFonts w:ascii="-webkit-standard" w:eastAsia="-webkit-standard" w:hAnsi="-webkit-standard" w:cs="-webkit-standard"/>
              <w:color w:val="000000" w:themeColor="text1"/>
            </w:rPr>
          </w:rPrChange>
        </w:rPr>
        <w:t>https://docs.progress.com/bundle/videos-database-12/page/Server-side-Join-Processing-with-OpenEdge-12.html</w:t>
      </w:r>
      <w:ins w:id="820" w:author="Deborah Owens" w:date="2019-10-29T12:24:00Z">
        <w:r>
          <w:rPr>
            <w:rFonts w:eastAsia="-webkit-standard" w:cstheme="minorHAnsi"/>
            <w:sz w:val="24"/>
            <w:szCs w:val="24"/>
          </w:rPr>
          <w:fldChar w:fldCharType="end"/>
        </w:r>
      </w:ins>
    </w:p>
    <w:p w14:paraId="7FD6B4F5" w14:textId="0546AF90" w:rsidR="6AF25E94" w:rsidRPr="00E71705" w:rsidRDefault="3191B4E2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rPrChange w:id="821" w:author="Deborah Owens" w:date="2019-10-29T12:23:00Z">
            <w:rPr>
              <w:color w:val="000000" w:themeColor="text1"/>
            </w:rPr>
          </w:rPrChange>
        </w:rPr>
        <w:pPrChange w:id="822" w:author="Deborah Owens" w:date="2019-10-29T12:24:00Z">
          <w:pPr>
            <w:pStyle w:val="ListParagraph"/>
            <w:numPr>
              <w:numId w:val="5"/>
            </w:numPr>
            <w:ind w:hanging="360"/>
          </w:pPr>
        </w:pPrChange>
      </w:pPr>
      <w:r w:rsidRPr="00E71705">
        <w:rPr>
          <w:rFonts w:cstheme="minorHAnsi"/>
          <w:color w:val="000000" w:themeColor="text1"/>
          <w:sz w:val="24"/>
          <w:szCs w:val="24"/>
          <w:rPrChange w:id="823" w:author="Deborah Owens" w:date="2019-10-29T12:23:00Z">
            <w:rPr>
              <w:color w:val="000000" w:themeColor="text1"/>
            </w:rPr>
          </w:rPrChange>
        </w:rPr>
        <w:t xml:space="preserve">Update to SSJ in </w:t>
      </w:r>
      <w:proofErr w:type="spellStart"/>
      <w:r w:rsidR="6AF25E94" w:rsidRPr="00E71705">
        <w:rPr>
          <w:rFonts w:cstheme="minorHAnsi"/>
          <w:color w:val="000000" w:themeColor="text1"/>
          <w:sz w:val="24"/>
          <w:szCs w:val="24"/>
          <w:rPrChange w:id="824" w:author="Deborah Owens" w:date="2019-10-29T12:23:00Z">
            <w:rPr>
              <w:color w:val="000000" w:themeColor="text1"/>
            </w:rPr>
          </w:rPrChange>
        </w:rPr>
        <w:t>OpenEdge</w:t>
      </w:r>
      <w:proofErr w:type="spellEnd"/>
      <w:r w:rsidR="6AF25E94" w:rsidRPr="00E71705">
        <w:rPr>
          <w:rFonts w:cstheme="minorHAnsi"/>
          <w:color w:val="000000" w:themeColor="text1"/>
          <w:sz w:val="24"/>
          <w:szCs w:val="24"/>
          <w:rPrChange w:id="825" w:author="Deborah Owens" w:date="2019-10-29T12:23:00Z">
            <w:rPr>
              <w:color w:val="000000" w:themeColor="text1"/>
            </w:rPr>
          </w:rPrChange>
        </w:rPr>
        <w:t xml:space="preserve"> 12.1</w:t>
      </w:r>
    </w:p>
    <w:p w14:paraId="36A1D58D" w14:textId="497100B6" w:rsidR="00144CED" w:rsidDel="00144CED" w:rsidRDefault="00E71705" w:rsidP="00144CED">
      <w:pPr>
        <w:pStyle w:val="ListParagraph"/>
        <w:rPr>
          <w:del w:id="826" w:author="Deborah Owens" w:date="2019-10-29T12:50:00Z"/>
          <w:rFonts w:cstheme="minorHAnsi"/>
          <w:sz w:val="24"/>
          <w:szCs w:val="24"/>
        </w:rPr>
      </w:pPr>
      <w:ins w:id="827" w:author="Deborah Owens" w:date="2019-10-29T12:24:00Z">
        <w:r>
          <w:rPr>
            <w:rFonts w:cstheme="minorHAnsi"/>
            <w:sz w:val="24"/>
            <w:szCs w:val="24"/>
          </w:rPr>
          <w:fldChar w:fldCharType="begin"/>
        </w:r>
        <w:r>
          <w:rPr>
            <w:rFonts w:cstheme="minorHAnsi"/>
            <w:sz w:val="24"/>
            <w:szCs w:val="24"/>
          </w:rPr>
          <w:instrText xml:space="preserve"> HYPERLINK "</w:instrText>
        </w:r>
      </w:ins>
      <w:r w:rsidRPr="00E71705">
        <w:rPr>
          <w:rFonts w:cstheme="minorHAnsi"/>
          <w:sz w:val="24"/>
          <w:szCs w:val="24"/>
          <w:rPrChange w:id="828" w:author="Deborah Owens" w:date="2019-10-29T12:24:00Z">
            <w:rPr>
              <w:rStyle w:val="Hyperlink"/>
              <w:color w:val="000000" w:themeColor="text1"/>
            </w:rPr>
          </w:rPrChange>
        </w:rPr>
        <w:instrText>https://progresssoftware.sharepoint.com/:v:/s/OpenEdgeA-Team/EXPqvP0OQDRDmG1s9WcmByYBoNBHbyIHHeL8zxh-TNufKQ?e=MfhoeG</w:instrText>
      </w:r>
      <w:ins w:id="829" w:author="Deborah Owens" w:date="2019-10-29T12:24:00Z">
        <w:r>
          <w:rPr>
            <w:rFonts w:cstheme="minorHAnsi"/>
            <w:sz w:val="24"/>
            <w:szCs w:val="24"/>
          </w:rPr>
          <w:instrText xml:space="preserve">" </w:instrText>
        </w:r>
        <w:r>
          <w:rPr>
            <w:rFonts w:cstheme="minorHAnsi"/>
            <w:sz w:val="24"/>
            <w:szCs w:val="24"/>
          </w:rPr>
          <w:fldChar w:fldCharType="separate"/>
        </w:r>
      </w:ins>
      <w:r w:rsidRPr="00C4443A">
        <w:rPr>
          <w:rStyle w:val="Hyperlink"/>
          <w:rFonts w:cstheme="minorHAnsi"/>
          <w:sz w:val="24"/>
          <w:szCs w:val="24"/>
          <w:rPrChange w:id="830" w:author="Deborah Owens" w:date="2019-10-29T12:24:00Z">
            <w:rPr>
              <w:rStyle w:val="Hyperlink"/>
              <w:color w:val="000000" w:themeColor="text1"/>
            </w:rPr>
          </w:rPrChange>
        </w:rPr>
        <w:t>https://progresssoftware.sharepoint.com/:v:/s/OpenEdgeA-Team/EXPqvP0OQDRDmG1s9WcmByYBoNBHbyIHHeL8zxh-TNufKQ?e=MfhoeG</w:t>
      </w:r>
      <w:ins w:id="831" w:author="Deborah Owens" w:date="2019-10-29T12:24:00Z">
        <w:r>
          <w:rPr>
            <w:rFonts w:cstheme="minorHAnsi"/>
            <w:sz w:val="24"/>
            <w:szCs w:val="24"/>
          </w:rPr>
          <w:fldChar w:fldCharType="end"/>
        </w:r>
      </w:ins>
    </w:p>
    <w:p w14:paraId="0F352A26" w14:textId="77777777" w:rsidR="00144CED" w:rsidRPr="00144CED" w:rsidRDefault="00144CED">
      <w:pPr>
        <w:pStyle w:val="ListParagraph"/>
        <w:ind w:left="1440"/>
        <w:rPr>
          <w:ins w:id="832" w:author="Deborah Owens" w:date="2019-10-29T12:52:00Z"/>
          <w:rFonts w:cstheme="minorHAnsi"/>
          <w:sz w:val="24"/>
          <w:szCs w:val="24"/>
          <w:rPrChange w:id="833" w:author="Deborah Owens" w:date="2019-10-29T12:51:00Z">
            <w:rPr>
              <w:ins w:id="834" w:author="Deborah Owens" w:date="2019-10-29T12:52:00Z"/>
              <w:color w:val="000000" w:themeColor="text1"/>
            </w:rPr>
          </w:rPrChange>
        </w:rPr>
        <w:pPrChange w:id="835" w:author="Deborah Owens" w:date="2019-10-29T12:51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</w:p>
    <w:p w14:paraId="7A9BC9D0" w14:textId="7D9783E8" w:rsidR="007666DF" w:rsidRPr="00144CED" w:rsidRDefault="00144CED">
      <w:pPr>
        <w:pStyle w:val="ListParagraph"/>
        <w:rPr>
          <w:b/>
          <w:bCs/>
          <w:sz w:val="42"/>
          <w:szCs w:val="42"/>
          <w:rPrChange w:id="836" w:author="Deborah Owens" w:date="2019-10-29T12:52:00Z">
            <w:rPr>
              <w:rFonts w:asciiTheme="majorHAnsi" w:eastAsiaTheme="majorEastAsia" w:hAnsiTheme="majorHAnsi" w:cstheme="majorBidi"/>
              <w:color w:val="2F5496" w:themeColor="accent1" w:themeShade="BF"/>
            </w:rPr>
          </w:rPrChange>
        </w:rPr>
        <w:pPrChange w:id="837" w:author="Deborah Owens" w:date="2019-10-29T12:52:00Z">
          <w:pPr/>
        </w:pPrChange>
      </w:pPr>
      <w:ins w:id="838" w:author="Deborah Owens" w:date="2019-10-29T12:52:00Z">
        <w:r>
          <w:rPr>
            <w:b/>
            <w:bCs/>
            <w:sz w:val="42"/>
            <w:szCs w:val="42"/>
          </w:rPr>
          <w:br w:type="page"/>
        </w:r>
      </w:ins>
      <w:del w:id="839" w:author="Deborah Owens" w:date="2019-10-29T12:50:00Z">
        <w:r w:rsidR="007666DF" w:rsidRPr="00144CED" w:rsidDel="00144CED">
          <w:rPr>
            <w:b/>
            <w:bCs/>
            <w:sz w:val="42"/>
            <w:szCs w:val="42"/>
            <w:rPrChange w:id="840" w:author="Deborah Owens" w:date="2019-10-29T12:52:00Z">
              <w:rPr/>
            </w:rPrChange>
          </w:rPr>
          <w:br w:type="page"/>
        </w:r>
      </w:del>
    </w:p>
    <w:p w14:paraId="6ACD7678" w14:textId="0368CEE1" w:rsidR="0B5E48FA" w:rsidRDefault="05B51CA9" w:rsidP="04AA18DA">
      <w:pPr>
        <w:pStyle w:val="Heading2"/>
      </w:pPr>
      <w:bookmarkStart w:id="841" w:name="_Toc23247026"/>
      <w:r w:rsidRPr="04AA18DA">
        <w:rPr>
          <w:b/>
          <w:bCs/>
          <w:sz w:val="42"/>
          <w:szCs w:val="42"/>
        </w:rPr>
        <w:t>Resources</w:t>
      </w:r>
      <w:bookmarkEnd w:id="841"/>
    </w:p>
    <w:p w14:paraId="02240A52" w14:textId="19F71D4A" w:rsidR="00252D1B" w:rsidRPr="00E71705" w:rsidRDefault="05B51CA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rPrChange w:id="842" w:author="Deborah Owens" w:date="2019-10-29T12:23:00Z">
            <w:rPr>
              <w:color w:val="000000" w:themeColor="text1"/>
            </w:rPr>
          </w:rPrChange>
        </w:rPr>
        <w:pPrChange w:id="843" w:author="Deborah Owens" w:date="2019-10-29T12:25:00Z">
          <w:pPr>
            <w:pStyle w:val="ListParagraph"/>
            <w:numPr>
              <w:numId w:val="5"/>
            </w:numPr>
            <w:ind w:hanging="360"/>
          </w:pPr>
        </w:pPrChange>
      </w:pPr>
      <w:proofErr w:type="spellStart"/>
      <w:r w:rsidRPr="00E71705">
        <w:rPr>
          <w:rFonts w:eastAsia="-webkit-standard" w:cstheme="minorHAnsi"/>
          <w:color w:val="000000" w:themeColor="text1"/>
          <w:sz w:val="24"/>
          <w:szCs w:val="24"/>
          <w:rPrChange w:id="844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OpenEdge</w:t>
      </w:r>
      <w:proofErr w:type="spellEnd"/>
      <w:r w:rsidRPr="00E71705">
        <w:rPr>
          <w:rFonts w:eastAsia="-webkit-standard" w:cstheme="minorHAnsi"/>
          <w:color w:val="000000" w:themeColor="text1"/>
          <w:sz w:val="24"/>
          <w:szCs w:val="24"/>
          <w:rPrChange w:id="845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 12.0 Database Performance and Server</w:t>
      </w:r>
      <w:ins w:id="846" w:author="Deborah Owens" w:date="2019-10-29T08:29:00Z">
        <w:r w:rsidR="03A2F2FE" w:rsidRPr="00E71705">
          <w:rPr>
            <w:rFonts w:eastAsia="-webkit-standard" w:cstheme="minorHAnsi"/>
            <w:color w:val="000000" w:themeColor="text1"/>
            <w:sz w:val="24"/>
            <w:szCs w:val="24"/>
            <w:rPrChange w:id="847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</w:rPr>
            </w:rPrChange>
          </w:rPr>
          <w:t xml:space="preserve"> </w:t>
        </w:r>
      </w:ins>
      <w:del w:id="848" w:author="Deborah Owens" w:date="2019-10-29T08:29:00Z">
        <w:r w:rsidR="49213FC4" w:rsidRPr="00E71705" w:rsidDel="03A2F2FE">
          <w:rPr>
            <w:rFonts w:eastAsia="-webkit-standard" w:cstheme="minorHAnsi"/>
            <w:color w:val="000000" w:themeColor="text1"/>
            <w:sz w:val="24"/>
            <w:szCs w:val="24"/>
            <w:rPrChange w:id="849" w:author="Deborah Owens" w:date="2019-10-29T12:23:00Z">
              <w:rPr>
                <w:rFonts w:ascii="-webkit-standard" w:eastAsia="-webkit-standard" w:hAnsi="-webkit-standard" w:cs="-webkit-standard"/>
                <w:color w:val="000000" w:themeColor="text1"/>
              </w:rPr>
            </w:rPrChange>
          </w:rPr>
          <w:delText>-</w:delText>
        </w:r>
      </w:del>
      <w:r w:rsidRPr="00E71705">
        <w:rPr>
          <w:rFonts w:eastAsia="-webkit-standard" w:cstheme="minorHAnsi"/>
          <w:color w:val="000000" w:themeColor="text1"/>
          <w:sz w:val="24"/>
          <w:szCs w:val="24"/>
          <w:rPrChange w:id="850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Side Joins</w:t>
      </w:r>
      <w:r w:rsidR="24B136B6" w:rsidRPr="00E71705">
        <w:rPr>
          <w:rFonts w:eastAsia="-webkit-standard" w:cstheme="minorHAnsi"/>
          <w:color w:val="000000" w:themeColor="text1"/>
          <w:sz w:val="24"/>
          <w:szCs w:val="24"/>
          <w:rPrChange w:id="851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 xml:space="preserve"> presentation by Rich Banville at the PUG Challenge Americas</w:t>
      </w:r>
      <w:r w:rsidRPr="00E71705">
        <w:rPr>
          <w:rFonts w:eastAsia="-webkit-standard" w:cstheme="minorHAnsi"/>
          <w:color w:val="000000" w:themeColor="text1"/>
          <w:sz w:val="24"/>
          <w:szCs w:val="24"/>
          <w:rPrChange w:id="852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:</w:t>
      </w:r>
    </w:p>
    <w:p w14:paraId="67D6B022" w14:textId="3773D690" w:rsidR="0B5E48FA" w:rsidRPr="00E71705" w:rsidRDefault="005D7AC1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  <w:sz w:val="24"/>
          <w:szCs w:val="24"/>
          <w:rPrChange w:id="853" w:author="Deborah Owens" w:date="2019-10-29T12:23:00Z">
            <w:rPr>
              <w:color w:val="000000" w:themeColor="text1"/>
            </w:rPr>
          </w:rPrChange>
        </w:rPr>
        <w:pPrChange w:id="854" w:author="Deborah Owens" w:date="2019-10-29T13:01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r w:rsidRPr="00E71705">
        <w:rPr>
          <w:rFonts w:cstheme="minorHAnsi"/>
          <w:sz w:val="24"/>
          <w:szCs w:val="24"/>
          <w:rPrChange w:id="855" w:author="Deborah Owens" w:date="2019-10-29T12:23:00Z">
            <w:rPr/>
          </w:rPrChange>
        </w:rPr>
        <w:fldChar w:fldCharType="begin"/>
      </w:r>
      <w:r w:rsidRPr="00E71705">
        <w:rPr>
          <w:rFonts w:cstheme="minorHAnsi"/>
          <w:sz w:val="24"/>
          <w:szCs w:val="24"/>
          <w:rPrChange w:id="856" w:author="Deborah Owens" w:date="2019-10-29T12:23:00Z">
            <w:rPr/>
          </w:rPrChange>
        </w:rPr>
        <w:instrText xml:space="preserve"> HYPERLINK "http://pugchallenge.org/downloads2018/Banville_Performance.pdf" \h </w:instrText>
      </w:r>
      <w:r w:rsidRPr="00E71705">
        <w:rPr>
          <w:rFonts w:cstheme="minorHAnsi"/>
          <w:sz w:val="24"/>
          <w:szCs w:val="24"/>
          <w:rPrChange w:id="857" w:author="Deborah Owens" w:date="2019-10-29T12:23:00Z">
            <w:rPr>
              <w:rStyle w:val="Hyperlink"/>
            </w:rPr>
          </w:rPrChange>
        </w:rPr>
        <w:fldChar w:fldCharType="separate"/>
      </w:r>
      <w:r w:rsidR="4A9D7DAB" w:rsidRPr="00E71705">
        <w:rPr>
          <w:rStyle w:val="Hyperlink"/>
          <w:rFonts w:cstheme="minorHAnsi"/>
          <w:sz w:val="24"/>
          <w:szCs w:val="24"/>
          <w:rPrChange w:id="858" w:author="Deborah Owens" w:date="2019-10-29T12:23:00Z">
            <w:rPr>
              <w:rStyle w:val="Hyperlink"/>
            </w:rPr>
          </w:rPrChange>
        </w:rPr>
        <w:t xml:space="preserve">PDF </w:t>
      </w:r>
      <w:proofErr w:type="spellStart"/>
      <w:r w:rsidR="4A9D7DAB" w:rsidRPr="00E71705">
        <w:rPr>
          <w:rStyle w:val="Hyperlink"/>
          <w:rFonts w:cstheme="minorHAnsi"/>
          <w:sz w:val="24"/>
          <w:szCs w:val="24"/>
          <w:rPrChange w:id="859" w:author="Deborah Owens" w:date="2019-10-29T12:23:00Z">
            <w:rPr>
              <w:rStyle w:val="Hyperlink"/>
            </w:rPr>
          </w:rPrChange>
        </w:rPr>
        <w:t>OpenEdge</w:t>
      </w:r>
      <w:proofErr w:type="spellEnd"/>
      <w:r w:rsidR="4A9D7DAB" w:rsidRPr="00E71705">
        <w:rPr>
          <w:rStyle w:val="Hyperlink"/>
          <w:rFonts w:cstheme="minorHAnsi"/>
          <w:sz w:val="24"/>
          <w:szCs w:val="24"/>
          <w:rPrChange w:id="860" w:author="Deborah Owens" w:date="2019-10-29T12:23:00Z">
            <w:rPr>
              <w:rStyle w:val="Hyperlink"/>
            </w:rPr>
          </w:rPrChange>
        </w:rPr>
        <w:t xml:space="preserve"> 12.0 Database Performance and Server Side Joins</w:t>
      </w:r>
      <w:r w:rsidRPr="00E71705">
        <w:rPr>
          <w:rStyle w:val="Hyperlink"/>
          <w:rFonts w:cstheme="minorHAnsi"/>
          <w:sz w:val="24"/>
          <w:szCs w:val="24"/>
          <w:rPrChange w:id="861" w:author="Deborah Owens" w:date="2019-10-29T12:23:00Z">
            <w:rPr>
              <w:rStyle w:val="Hyperlink"/>
            </w:rPr>
          </w:rPrChange>
        </w:rPr>
        <w:fldChar w:fldCharType="end"/>
      </w:r>
      <w:r w:rsidRPr="00E71705">
        <w:rPr>
          <w:rFonts w:cstheme="minorHAnsi"/>
          <w:sz w:val="24"/>
          <w:szCs w:val="24"/>
          <w:rPrChange w:id="862" w:author="Deborah Owens" w:date="2019-10-29T12:23:00Z">
            <w:rPr/>
          </w:rPrChange>
        </w:rPr>
        <w:fldChar w:fldCharType="begin"/>
      </w:r>
      <w:r w:rsidRPr="00E71705">
        <w:rPr>
          <w:rFonts w:cstheme="minorHAnsi"/>
          <w:sz w:val="24"/>
          <w:szCs w:val="24"/>
          <w:rPrChange w:id="863" w:author="Deborah Owens" w:date="2019-10-29T12:23:00Z">
            <w:rPr/>
          </w:rPrChange>
        </w:rPr>
        <w:instrText xml:space="preserve"> HYPERLINK "http://pugchallenge.org/downloads2018/Banville_Performance.pdf" \h </w:instrText>
      </w:r>
      <w:r w:rsidRPr="00E71705">
        <w:rPr>
          <w:rFonts w:cstheme="minorHAnsi"/>
          <w:sz w:val="24"/>
          <w:szCs w:val="24"/>
          <w:rPrChange w:id="864" w:author="Deborah Owens" w:date="2019-10-29T12:23:00Z">
            <w:rPr>
              <w:rStyle w:val="Hyperlink"/>
              <w:rFonts w:ascii="-webkit-standard" w:eastAsia="-webkit-standard" w:hAnsi="-webkit-standard" w:cs="-webkit-standard"/>
              <w:color w:val="FFFFFF" w:themeColor="background1"/>
            </w:rPr>
          </w:rPrChange>
        </w:rPr>
        <w:fldChar w:fldCharType="separate"/>
      </w:r>
      <w:r w:rsidR="05B51CA9" w:rsidRPr="00E71705">
        <w:rPr>
          <w:rStyle w:val="Hyperlink"/>
          <w:rFonts w:eastAsia="-webkit-standard" w:cstheme="minorHAnsi"/>
          <w:color w:val="FFFFFF" w:themeColor="background1"/>
          <w:sz w:val="24"/>
          <w:szCs w:val="24"/>
          <w:rPrChange w:id="865" w:author="Deborah Owens" w:date="2019-10-29T12:23:00Z">
            <w:rPr>
              <w:rStyle w:val="Hyperlink"/>
              <w:rFonts w:ascii="-webkit-standard" w:eastAsia="-webkit-standard" w:hAnsi="-webkit-standard" w:cs="-webkit-standard"/>
              <w:color w:val="FFFFFF" w:themeColor="background1"/>
            </w:rPr>
          </w:rPrChange>
        </w:rPr>
        <w:t>tp://pugchallenge.org/downloads2018/Banville_Performance.pdf</w:t>
      </w:r>
      <w:r w:rsidRPr="00E71705">
        <w:rPr>
          <w:rStyle w:val="Hyperlink"/>
          <w:rFonts w:eastAsia="-webkit-standard" w:cstheme="minorHAnsi"/>
          <w:color w:val="FFFFFF" w:themeColor="background1"/>
          <w:sz w:val="24"/>
          <w:szCs w:val="24"/>
          <w:rPrChange w:id="866" w:author="Deborah Owens" w:date="2019-10-29T12:23:00Z">
            <w:rPr>
              <w:rStyle w:val="Hyperlink"/>
              <w:rFonts w:ascii="-webkit-standard" w:eastAsia="-webkit-standard" w:hAnsi="-webkit-standard" w:cs="-webkit-standard"/>
              <w:color w:val="FFFFFF" w:themeColor="background1"/>
            </w:rPr>
          </w:rPrChange>
        </w:rPr>
        <w:fldChar w:fldCharType="end"/>
      </w:r>
    </w:p>
    <w:p w14:paraId="1A3664A0" w14:textId="5CE39307" w:rsidR="0B5E48FA" w:rsidRPr="00E71705" w:rsidRDefault="05B51CA9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rPrChange w:id="867" w:author="Deborah Owens" w:date="2019-10-29T12:23:00Z">
            <w:rPr>
              <w:color w:val="000000" w:themeColor="text1"/>
            </w:rPr>
          </w:rPrChange>
        </w:rPr>
        <w:pPrChange w:id="868" w:author="Deborah Owens" w:date="2019-10-29T12:25:00Z">
          <w:pPr>
            <w:pStyle w:val="ListParagraph"/>
            <w:numPr>
              <w:numId w:val="5"/>
            </w:numPr>
            <w:ind w:hanging="360"/>
          </w:pPr>
        </w:pPrChange>
      </w:pPr>
      <w:r w:rsidRPr="00E71705">
        <w:rPr>
          <w:rFonts w:eastAsia="-webkit-standard" w:cstheme="minorHAnsi"/>
          <w:color w:val="000000" w:themeColor="text1"/>
          <w:sz w:val="24"/>
          <w:szCs w:val="24"/>
          <w:rPrChange w:id="869" w:author="Deborah Owens" w:date="2019-10-29T12:23:00Z">
            <w:rPr>
              <w:rFonts w:ascii="-webkit-standard" w:eastAsia="-webkit-standard" w:hAnsi="-webkit-standard" w:cs="-webkit-standard"/>
              <w:color w:val="000000" w:themeColor="text1"/>
            </w:rPr>
          </w:rPrChange>
        </w:rPr>
        <w:t>Progress Information Hub:</w:t>
      </w:r>
    </w:p>
    <w:p w14:paraId="6B93162D" w14:textId="459A2DEB" w:rsidR="3F940A70" w:rsidRPr="00E71705" w:rsidRDefault="005D7AC1">
      <w:pPr>
        <w:pStyle w:val="ListParagraph"/>
        <w:numPr>
          <w:ilvl w:val="1"/>
          <w:numId w:val="14"/>
        </w:numPr>
        <w:rPr>
          <w:rStyle w:val="Hyperlink"/>
          <w:rFonts w:cstheme="minorHAnsi"/>
          <w:color w:val="000000" w:themeColor="text1"/>
          <w:sz w:val="24"/>
          <w:szCs w:val="24"/>
          <w:u w:val="none"/>
          <w:rPrChange w:id="870" w:author="Deborah Owens" w:date="2019-10-29T12:23:00Z">
            <w:rPr>
              <w:rStyle w:val="Hyperlink"/>
              <w:color w:val="000000" w:themeColor="text1"/>
              <w:u w:val="none"/>
            </w:rPr>
          </w:rPrChange>
        </w:rPr>
        <w:pPrChange w:id="871" w:author="Deborah Owens" w:date="2019-10-29T12:25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r w:rsidRPr="00E71705">
        <w:rPr>
          <w:rFonts w:cstheme="minorHAnsi"/>
          <w:sz w:val="24"/>
          <w:szCs w:val="24"/>
          <w:rPrChange w:id="872" w:author="Deborah Owens" w:date="2019-10-29T12:23:00Z">
            <w:rPr>
              <w:color w:val="0563C1" w:themeColor="hyperlink"/>
            </w:rPr>
          </w:rPrChange>
        </w:rPr>
        <w:fldChar w:fldCharType="begin"/>
      </w:r>
      <w:r w:rsidRPr="00E71705">
        <w:rPr>
          <w:rFonts w:cstheme="minorHAnsi"/>
          <w:sz w:val="24"/>
          <w:szCs w:val="24"/>
          <w:rPrChange w:id="873" w:author="Deborah Owens" w:date="2019-10-29T12:23:00Z">
            <w:rPr/>
          </w:rPrChange>
        </w:rPr>
        <w:instrText xml:space="preserve"> HYPERLINK "https://docs.progress.com/bundle/database-performance/page/Server-side-join-processing-for-dynamic-queries.html" \h </w:instrText>
      </w:r>
      <w:r w:rsidRPr="00E71705">
        <w:rPr>
          <w:rFonts w:cstheme="minorHAnsi"/>
          <w:sz w:val="24"/>
          <w:szCs w:val="24"/>
          <w:rPrChange w:id="874" w:author="Deborah Owens" w:date="2019-10-29T12:23:00Z">
            <w:rPr>
              <w:rStyle w:val="Hyperlink"/>
              <w:color w:val="000000" w:themeColor="text1"/>
            </w:rPr>
          </w:rPrChange>
        </w:rPr>
        <w:fldChar w:fldCharType="separate"/>
      </w:r>
      <w:r w:rsidR="3F940A70" w:rsidRPr="00E71705">
        <w:rPr>
          <w:rStyle w:val="Hyperlink"/>
          <w:rFonts w:cstheme="minorHAnsi"/>
          <w:color w:val="000000" w:themeColor="text1"/>
          <w:sz w:val="24"/>
          <w:szCs w:val="24"/>
          <w:rPrChange w:id="875" w:author="Deborah Owens" w:date="2019-10-29T12:23:00Z">
            <w:rPr>
              <w:rStyle w:val="Hyperlink"/>
              <w:color w:val="000000" w:themeColor="text1"/>
            </w:rPr>
          </w:rPrChange>
        </w:rPr>
        <w:t>https://docs.progress.com/bundle/database-performance/page/Server-side-join-processing-for-dynamic-queries.html</w:t>
      </w:r>
      <w:r w:rsidRPr="00E71705">
        <w:rPr>
          <w:rStyle w:val="Hyperlink"/>
          <w:rFonts w:cstheme="minorHAnsi"/>
          <w:color w:val="000000" w:themeColor="text1"/>
          <w:sz w:val="24"/>
          <w:szCs w:val="24"/>
          <w:rPrChange w:id="876" w:author="Deborah Owens" w:date="2019-10-29T12:23:00Z">
            <w:rPr>
              <w:rStyle w:val="Hyperlink"/>
              <w:color w:val="000000" w:themeColor="text1"/>
            </w:rPr>
          </w:rPrChange>
        </w:rPr>
        <w:fldChar w:fldCharType="end"/>
      </w:r>
    </w:p>
    <w:p w14:paraId="7AB04783" w14:textId="31B1E3CD" w:rsidR="00310E61" w:rsidRPr="00E71705" w:rsidRDefault="005D7AC1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  <w:sz w:val="24"/>
          <w:szCs w:val="24"/>
          <w:rPrChange w:id="877" w:author="Deborah Owens" w:date="2019-10-29T12:23:00Z">
            <w:rPr>
              <w:color w:val="000000" w:themeColor="text1"/>
            </w:rPr>
          </w:rPrChange>
        </w:rPr>
        <w:pPrChange w:id="878" w:author="Deborah Owens" w:date="2019-10-29T12:25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r w:rsidRPr="00E71705">
        <w:rPr>
          <w:rFonts w:cstheme="minorHAnsi"/>
          <w:sz w:val="24"/>
          <w:szCs w:val="24"/>
          <w:rPrChange w:id="879" w:author="Deborah Owens" w:date="2019-10-29T12:23:00Z">
            <w:rPr/>
          </w:rPrChange>
        </w:rPr>
        <w:fldChar w:fldCharType="begin"/>
      </w:r>
      <w:r w:rsidRPr="00E71705">
        <w:rPr>
          <w:rFonts w:cstheme="minorHAnsi"/>
          <w:sz w:val="24"/>
          <w:szCs w:val="24"/>
          <w:rPrChange w:id="880" w:author="Deborah Owens" w:date="2019-10-29T12:23:00Z">
            <w:rPr/>
          </w:rPrChange>
        </w:rPr>
        <w:instrText xml:space="preserve"> HYPERLINK "https://docs.progress.com/bundle/openedge-whats-new/page/New-server-side-join-processing.html" \h </w:instrText>
      </w:r>
      <w:r w:rsidRPr="00E71705">
        <w:rPr>
          <w:rFonts w:cstheme="minorHAnsi"/>
          <w:sz w:val="24"/>
          <w:szCs w:val="24"/>
          <w:rPrChange w:id="881" w:author="Deborah Owens" w:date="2019-10-29T12:23:00Z">
            <w:rPr>
              <w:rStyle w:val="Hyperlink"/>
              <w:color w:val="000000" w:themeColor="text1"/>
            </w:rPr>
          </w:rPrChange>
        </w:rPr>
        <w:fldChar w:fldCharType="separate"/>
      </w:r>
      <w:r w:rsidR="05B51CA9" w:rsidRPr="00E71705">
        <w:rPr>
          <w:rStyle w:val="Hyperlink"/>
          <w:rFonts w:cstheme="minorHAnsi"/>
          <w:color w:val="000000" w:themeColor="text1"/>
          <w:sz w:val="24"/>
          <w:szCs w:val="24"/>
          <w:rPrChange w:id="882" w:author="Deborah Owens" w:date="2019-10-29T12:23:00Z">
            <w:rPr>
              <w:rStyle w:val="Hyperlink"/>
              <w:color w:val="000000" w:themeColor="text1"/>
            </w:rPr>
          </w:rPrChange>
        </w:rPr>
        <w:t>https://docs.progress.com/bundle/openedge-whats-new/page/New-server-side-join-processing.html</w:t>
      </w:r>
      <w:r w:rsidRPr="00E71705">
        <w:rPr>
          <w:rStyle w:val="Hyperlink"/>
          <w:rFonts w:cstheme="minorHAnsi"/>
          <w:color w:val="000000" w:themeColor="text1"/>
          <w:sz w:val="24"/>
          <w:szCs w:val="24"/>
          <w:rPrChange w:id="883" w:author="Deborah Owens" w:date="2019-10-29T12:23:00Z">
            <w:rPr>
              <w:rStyle w:val="Hyperlink"/>
              <w:color w:val="000000" w:themeColor="text1"/>
            </w:rPr>
          </w:rPrChange>
        </w:rPr>
        <w:fldChar w:fldCharType="end"/>
      </w:r>
    </w:p>
    <w:p w14:paraId="55DCE39E" w14:textId="0E605581" w:rsidR="0B5E48FA" w:rsidRDefault="005D7AC1" w:rsidP="00A30A8A">
      <w:pPr>
        <w:pStyle w:val="ListParagraph"/>
        <w:numPr>
          <w:ilvl w:val="1"/>
          <w:numId w:val="5"/>
        </w:numPr>
        <w:rPr>
          <w:color w:val="FFFFFF" w:themeColor="background1"/>
        </w:rPr>
      </w:pPr>
      <w:r>
        <w:fldChar w:fldCharType="begin"/>
      </w:r>
      <w:r>
        <w:instrText xml:space="preserve"> HYPERLINK "https://docs.progress.com/bundle/openedge-whats-new/page/New-server-side-join-processing.html" \h </w:instrText>
      </w:r>
      <w:r>
        <w:fldChar w:fldCharType="separate"/>
      </w:r>
      <w:r w:rsidR="05B51CA9" w:rsidRPr="0456CC60">
        <w:rPr>
          <w:rStyle w:val="Hyperlink"/>
          <w:rFonts w:ascii="-webkit-standard" w:eastAsia="-webkit-standard" w:hAnsi="-webkit-standard" w:cs="-webkit-standard"/>
          <w:color w:val="FFFFFF" w:themeColor="background1"/>
        </w:rPr>
        <w:t>https://docs.progress.com/bundle/openedge-whats-new/page/New-server-side-join-</w:t>
      </w:r>
      <w:r w:rsidR="05B51CA9" w:rsidRPr="388CEEDF">
        <w:rPr>
          <w:rStyle w:val="Hyperlink"/>
          <w:rFonts w:ascii="-webkit-standard" w:eastAsia="-webkit-standard" w:hAnsi="-webkit-standard" w:cs="-webkit-standard"/>
          <w:color w:val="FFFFFF" w:themeColor="background1"/>
        </w:rPr>
        <w:t>ocessing</w:t>
      </w:r>
      <w:r w:rsidR="05B51CA9" w:rsidRPr="0456CC60">
        <w:rPr>
          <w:rStyle w:val="Hyperlink"/>
          <w:rFonts w:ascii="-webkit-standard" w:eastAsia="-webkit-standard" w:hAnsi="-webkit-standard" w:cs="-webkit-standard"/>
          <w:color w:val="FFFFFF" w:themeColor="background1"/>
        </w:rPr>
        <w:t>.html</w:t>
      </w:r>
      <w:r>
        <w:rPr>
          <w:rStyle w:val="Hyperlink"/>
          <w:rFonts w:ascii="-webkit-standard" w:eastAsia="-webkit-standard" w:hAnsi="-webkit-standard" w:cs="-webkit-standard"/>
          <w:color w:val="FFFFFF" w:themeColor="background1"/>
        </w:rPr>
        <w:fldChar w:fldCharType="end"/>
      </w:r>
    </w:p>
    <w:p w14:paraId="73147427" w14:textId="46CD7014" w:rsidR="0B5E48FA" w:rsidRDefault="005D7AC1" w:rsidP="0B10A38A">
      <w:pPr>
        <w:ind w:left="1080"/>
        <w:rPr>
          <w:color w:val="FFFFFF" w:themeColor="background1"/>
        </w:rPr>
      </w:pPr>
      <w:r>
        <w:fldChar w:fldCharType="begin"/>
      </w:r>
      <w:r>
        <w:instrText xml:space="preserve"> HYPERLINK "https://docs.progress.com/bundle/database-performance/page/Server-side-join-processing-for-dynamic-queries.html" \h </w:instrText>
      </w:r>
      <w:r>
        <w:fldChar w:fldCharType="separate"/>
      </w:r>
      <w:r w:rsidR="05B51CA9" w:rsidRPr="0B10A38A">
        <w:rPr>
          <w:rStyle w:val="Hyperlink"/>
          <w:rFonts w:ascii="-webkit-standard" w:eastAsia="-webkit-standard" w:hAnsi="-webkit-standard" w:cs="-webkit-standard"/>
          <w:color w:val="FFFFFF" w:themeColor="background1"/>
        </w:rPr>
        <w:t>https://docs.progress.com/bundle/database-performance/page/Server-side-join-processing-for-dynamic-queries.html</w:t>
      </w:r>
      <w:r>
        <w:rPr>
          <w:rStyle w:val="Hyperlink"/>
          <w:rFonts w:ascii="-webkit-standard" w:eastAsia="-webkit-standard" w:hAnsi="-webkit-standard" w:cs="-webkit-standard"/>
          <w:color w:val="FFFFFF" w:themeColor="background1"/>
        </w:rPr>
        <w:fldChar w:fldCharType="end"/>
      </w:r>
    </w:p>
    <w:p w14:paraId="62C614F7" w14:textId="78FA7DDC" w:rsidR="388CEEDF" w:rsidRDefault="388CEEDF">
      <w:r>
        <w:br w:type="page"/>
      </w:r>
    </w:p>
    <w:p w14:paraId="0BF3B1A8" w14:textId="1DC6AAFB" w:rsidR="0B5E48FA" w:rsidRDefault="05B51CA9">
      <w:pPr>
        <w:pStyle w:val="Heading2"/>
        <w:spacing w:before="0" w:after="120"/>
        <w:rPr>
          <w:b/>
          <w:bCs/>
          <w:sz w:val="42"/>
          <w:szCs w:val="42"/>
        </w:rPr>
        <w:pPrChange w:id="884" w:author="Deborah Owens" w:date="2019-10-29T13:02:00Z">
          <w:pPr>
            <w:pStyle w:val="Heading2"/>
          </w:pPr>
        </w:pPrChange>
      </w:pPr>
      <w:bookmarkStart w:id="885" w:name="_Toc23247027"/>
      <w:r w:rsidRPr="04AA18DA">
        <w:rPr>
          <w:b/>
          <w:bCs/>
          <w:sz w:val="42"/>
          <w:szCs w:val="42"/>
        </w:rPr>
        <w:t>Conclusion</w:t>
      </w:r>
      <w:bookmarkEnd w:id="885"/>
    </w:p>
    <w:p w14:paraId="777413D2" w14:textId="7E73E0CA" w:rsidR="005C0431" w:rsidDel="00872ED2" w:rsidRDefault="05B51CA9" w:rsidP="00943BF0">
      <w:pPr>
        <w:rPr>
          <w:del w:id="886" w:author="Deborah Owens" w:date="2019-10-29T13:02:00Z"/>
          <w:rStyle w:val="Hyperlink"/>
          <w:rFonts w:ascii="-webkit-standard" w:eastAsia="-webkit-standard" w:hAnsi="-webkit-standard" w:cs="-webkit-standard"/>
          <w:b/>
          <w:caps/>
          <w:color w:val="FFFFFF" w:themeColor="background1"/>
        </w:rPr>
      </w:pPr>
      <w:del w:id="887" w:author="Deborah Owens" w:date="2019-10-29T13:02:00Z">
        <w:r w:rsidRPr="46C49080" w:rsidDel="00872ED2">
          <w:rPr>
            <w:rFonts w:ascii="-webkit-standard" w:eastAsia="-webkit-standard" w:hAnsi="-webkit-standard" w:cs="-webkit-standard"/>
            <w:b/>
            <w:bCs/>
            <w:caps/>
            <w:color w:val="FFFFFF" w:themeColor="background1"/>
          </w:rPr>
          <w:delText>PEN</w:delText>
        </w:r>
      </w:del>
    </w:p>
    <w:p w14:paraId="3D3D86BC" w14:textId="246E5747" w:rsidR="00047AE5" w:rsidRDefault="00047AE5">
      <w:pP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pPrChange w:id="888" w:author="Deborah Owens" w:date="2019-10-29T13:02:00Z">
          <w:pPr>
            <w:tabs>
              <w:tab w:val="left" w:pos="6436"/>
            </w:tabs>
          </w:pPr>
        </w:pPrChange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The </w:t>
      </w:r>
      <w:ins w:id="889" w:author="Deborah Owens" w:date="2019-10-29T08:29:00Z">
        <w:r w:rsidR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s</w:t>
        </w:r>
      </w:ins>
      <w:del w:id="890" w:author="Deborah Owens" w:date="2019-10-29T08:29:00Z">
        <w:r w:rsidDel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delText>S</w:delText>
        </w:r>
      </w:del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erver-</w:t>
      </w:r>
      <w:ins w:id="891" w:author="Deborah Owens" w:date="2019-10-29T08:29:00Z">
        <w:r w:rsidR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s</w:t>
        </w:r>
      </w:ins>
      <w:del w:id="892" w:author="Deborah Owens" w:date="2019-10-29T08:29:00Z">
        <w:r w:rsidDel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delText>S</w:delText>
        </w:r>
      </w:del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ide </w:t>
      </w:r>
      <w:ins w:id="893" w:author="Deborah Owens" w:date="2019-10-29T08:29:00Z">
        <w:r w:rsidR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j</w:t>
        </w:r>
      </w:ins>
      <w:del w:id="894" w:author="Deborah Owens" w:date="2019-10-29T08:29:00Z">
        <w:r w:rsidDel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delText>J</w:delText>
        </w:r>
      </w:del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oin </w:t>
      </w:r>
      <w:ins w:id="895" w:author="Deborah Owens" w:date="2019-10-29T08:29:00Z">
        <w:r w:rsidR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p</w:t>
        </w:r>
      </w:ins>
      <w:del w:id="896" w:author="Deborah Owens" w:date="2019-10-29T08:29:00Z">
        <w:r w:rsidDel="03A2F2F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delText>P</w:delText>
        </w:r>
      </w:del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rocessing functionality in </w:t>
      </w:r>
      <w:proofErr w:type="spellStart"/>
      <w:r w:rsidR="009325D2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OpenEdge</w:t>
      </w:r>
      <w:proofErr w:type="spellEnd"/>
      <w:r w:rsidR="009325D2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 12.</w:t>
      </w:r>
      <w:ins w:id="897" w:author="Deborah Owens" w:date="2019-10-29T08:30:00Z">
        <w:r w:rsidR="4A666B2E" w:rsidRPr="4A666B2E">
          <w:rPr>
            <w:rFonts w:ascii="-webkit-standard" w:eastAsia="-webkit-standard" w:hAnsi="-webkit-standard" w:cs="-webkit-standard"/>
            <w:i/>
            <w:iCs/>
            <w:color w:val="000000" w:themeColor="text1"/>
            <w:sz w:val="24"/>
            <w:szCs w:val="24"/>
            <w:rPrChange w:id="898" w:author="Deborah Owens" w:date="2019-10-29T08:30:00Z">
              <w:rPr/>
            </w:rPrChange>
          </w:rPr>
          <w:t>x</w:t>
        </w:r>
        <w:r w:rsidR="009325D2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 xml:space="preserve"> </w:t>
        </w:r>
        <w:r w:rsidR="4A666B2E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delivers</w:t>
        </w:r>
        <w:r w:rsidR="009325D2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 xml:space="preserve"> </w:t>
        </w:r>
      </w:ins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great performance out of the box.</w:t>
      </w:r>
    </w:p>
    <w:p w14:paraId="5934AA1B" w14:textId="1E55EE1E" w:rsidR="007E5BBF" w:rsidRDefault="007E5BBF" w:rsidP="00B92E81">
      <w:p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Here are some of the </w:t>
      </w:r>
      <w:r w:rsidR="00F702B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things </w:t>
      </w: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that we learned:</w:t>
      </w:r>
    </w:p>
    <w:p w14:paraId="21438882" w14:textId="600B5F38" w:rsidR="00832028" w:rsidRDefault="007E5BBF">
      <w:pPr>
        <w:pStyle w:val="ListParagraph"/>
        <w:numPr>
          <w:ilvl w:val="0"/>
          <w:numId w:val="15"/>
        </w:num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pPrChange w:id="899" w:author="Deborah Owens" w:date="2019-10-29T13:02:00Z">
          <w:pPr>
            <w:pStyle w:val="ListParagraph"/>
            <w:numPr>
              <w:ilvl w:val="1"/>
              <w:numId w:val="5"/>
            </w:numPr>
            <w:tabs>
              <w:tab w:val="left" w:pos="6436"/>
            </w:tabs>
            <w:ind w:left="1440" w:hanging="360"/>
          </w:pPr>
        </w:pPrChange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SSJ is enabled by default</w:t>
      </w:r>
      <w:ins w:id="900" w:author="Deborah Owens" w:date="2019-10-29T08:30:00Z">
        <w:r w:rsidR="509DA5CC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.</w:t>
        </w:r>
      </w:ins>
    </w:p>
    <w:p w14:paraId="48BF1D10" w14:textId="509FCB06" w:rsidR="00D639A9" w:rsidRDefault="00D639A9">
      <w:pPr>
        <w:pStyle w:val="ListParagraph"/>
        <w:numPr>
          <w:ilvl w:val="0"/>
          <w:numId w:val="15"/>
        </w:num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pPrChange w:id="901" w:author="Deborah Owens" w:date="2019-10-29T13:02:00Z">
          <w:pPr>
            <w:pStyle w:val="ListParagraph"/>
            <w:numPr>
              <w:ilvl w:val="1"/>
              <w:numId w:val="5"/>
            </w:numPr>
            <w:tabs>
              <w:tab w:val="left" w:pos="6436"/>
            </w:tabs>
            <w:ind w:left="1440" w:hanging="360"/>
          </w:pPr>
        </w:pPrChange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SSJ is available with the FOR statement and FORWARD-ONLY dynamic queries</w:t>
      </w:r>
      <w:ins w:id="902" w:author="Deborah Owens" w:date="2019-10-29T08:30:00Z">
        <w:r w:rsidR="509DA5CC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.</w:t>
        </w:r>
      </w:ins>
    </w:p>
    <w:p w14:paraId="609D5820" w14:textId="0EF6AC3F" w:rsidR="00832028" w:rsidRDefault="00832028">
      <w:pPr>
        <w:pStyle w:val="ListParagraph"/>
        <w:numPr>
          <w:ilvl w:val="0"/>
          <w:numId w:val="15"/>
        </w:num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pPrChange w:id="903" w:author="Deborah Owens" w:date="2019-10-29T13:02:00Z">
          <w:pPr>
            <w:pStyle w:val="ListParagraph"/>
            <w:numPr>
              <w:ilvl w:val="1"/>
              <w:numId w:val="5"/>
            </w:numPr>
            <w:tabs>
              <w:tab w:val="left" w:pos="6436"/>
            </w:tabs>
            <w:ind w:left="1440" w:hanging="360"/>
          </w:pPr>
        </w:pPrChange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A</w:t>
      </w:r>
      <w:r w:rsidR="00F573A7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ctual performance gains </w:t>
      </w:r>
      <w:r w:rsidR="00DD6BD5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depend on the data being queried and </w:t>
      </w:r>
      <w:r w:rsidR="00B63319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the </w:t>
      </w:r>
      <w:r w:rsidR="005C4C83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reduction of </w:t>
      </w:r>
      <w:ins w:id="904" w:author="Deborah Owens" w:date="2019-10-29T08:30:00Z">
        <w:r w:rsidR="509DA5CC" w:rsidRPr="00832028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 xml:space="preserve">the </w:t>
        </w:r>
      </w:ins>
      <w:r w:rsidR="005C4C83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records sent over the network</w:t>
      </w:r>
      <w:ins w:id="905" w:author="Deborah Owens" w:date="2019-10-29T08:30:00Z">
        <w:r w:rsidR="509DA5CC" w:rsidRPr="00832028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.</w:t>
        </w:r>
      </w:ins>
    </w:p>
    <w:p w14:paraId="5C2B42E2" w14:textId="69D05A7A" w:rsidR="007F5505" w:rsidRPr="00832028" w:rsidRDefault="00832028">
      <w:pPr>
        <w:pStyle w:val="ListParagraph"/>
        <w:numPr>
          <w:ilvl w:val="0"/>
          <w:numId w:val="15"/>
        </w:num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pPrChange w:id="906" w:author="Deborah Owens" w:date="2019-10-29T13:02:00Z">
          <w:pPr>
            <w:pStyle w:val="ListParagraph"/>
            <w:numPr>
              <w:ilvl w:val="1"/>
              <w:numId w:val="5"/>
            </w:numPr>
            <w:tabs>
              <w:tab w:val="left" w:pos="6436"/>
            </w:tabs>
            <w:ind w:left="1440" w:hanging="360"/>
          </w:pPr>
        </w:pPrChange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T</w:t>
      </w:r>
      <w:r w:rsidR="007F5505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he </w:t>
      </w:r>
      <w:proofErr w:type="spellStart"/>
      <w:r w:rsidR="007F5505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QryInfo</w:t>
      </w:r>
      <w:proofErr w:type="spellEnd"/>
      <w:r w:rsidR="007F5505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 logging option </w:t>
      </w: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can be used to analyze the </w:t>
      </w:r>
      <w:r w:rsidR="00A8147F" w:rsidRPr="0083202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query execution</w:t>
      </w:r>
      <w:ins w:id="907" w:author="Deborah Owens" w:date="2019-10-29T08:30:00Z">
        <w:r w:rsidR="509DA5CC" w:rsidRPr="00832028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>.</w:t>
        </w:r>
      </w:ins>
    </w:p>
    <w:p w14:paraId="03558089" w14:textId="338CB806" w:rsidR="00773F75" w:rsidRDefault="00A8147F" w:rsidP="00B92E81">
      <w:p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Have you </w:t>
      </w:r>
      <w:r w:rsidR="00F54E3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seen the performance improvement </w:t>
      </w:r>
      <w:r w:rsidR="00F702B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of SSJ </w:t>
      </w:r>
      <w:r w:rsidR="00F54E38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in your application?</w:t>
      </w:r>
    </w:p>
    <w:p w14:paraId="15297594" w14:textId="00D3BB72" w:rsidR="003F0825" w:rsidRDefault="00F54E38" w:rsidP="00B92E81">
      <w:p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How much performance have you gain</w:t>
      </w:r>
      <w:r w:rsidR="00F55C25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ed</w:t>
      </w:r>
      <w:r w:rsidR="00934CBD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?</w:t>
      </w:r>
      <w:r w:rsidR="00984C90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 2</w:t>
      </w:r>
      <w:ins w:id="908" w:author="Deborah Owens" w:date="2019-10-29T12:26:00Z">
        <w:r w:rsidR="0098749A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 xml:space="preserve"> </w:t>
        </w:r>
      </w:ins>
      <w:r w:rsidR="00984C90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x</w:t>
      </w:r>
      <w:r w:rsidR="00934CBD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,</w:t>
      </w:r>
      <w:r w:rsidR="00984C90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 3</w:t>
      </w:r>
      <w:ins w:id="909" w:author="Deborah Owens" w:date="2019-10-29T12:26:00Z">
        <w:r w:rsidR="0098749A">
          <w:rPr>
            <w:rFonts w:ascii="-webkit-standard" w:eastAsia="-webkit-standard" w:hAnsi="-webkit-standard" w:cs="-webkit-standard"/>
            <w:color w:val="000000" w:themeColor="text1"/>
            <w:sz w:val="24"/>
            <w:szCs w:val="24"/>
          </w:rPr>
          <w:t xml:space="preserve"> </w:t>
        </w:r>
      </w:ins>
      <w:r w:rsidR="00984C90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x? </w:t>
      </w:r>
      <w:r w:rsidR="00E9142C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Please </w:t>
      </w:r>
      <w:r w:rsidR="00930FBF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let us know in the comments</w:t>
      </w:r>
      <w:r w:rsidR="00AD3B81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.</w:t>
      </w:r>
    </w:p>
    <w:p w14:paraId="498CFAE2" w14:textId="18BC7A01" w:rsidR="003F0825" w:rsidRDefault="003F0825" w:rsidP="00B92E81">
      <w:p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You can find the source code for this demo</w:t>
      </w:r>
      <w:r w:rsidR="00035A99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 </w:t>
      </w:r>
      <w:commentRangeStart w:id="910"/>
      <w:r w:rsidR="00035A99" w:rsidRPr="00C43671">
        <w:rPr>
          <w:rFonts w:ascii="-webkit-standard" w:eastAsia="-webkit-standard" w:hAnsi="-webkit-standard" w:cs="-webkit-standard"/>
          <w:color w:val="000000" w:themeColor="text1"/>
          <w:sz w:val="24"/>
          <w:szCs w:val="24"/>
          <w:u w:val="single"/>
        </w:rPr>
        <w:t>here</w:t>
      </w:r>
      <w:r w:rsidR="00035A99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.</w:t>
      </w:r>
      <w:commentRangeEnd w:id="910"/>
      <w:r w:rsidR="0098749A">
        <w:rPr>
          <w:rStyle w:val="CommentReference"/>
        </w:rPr>
        <w:commentReference w:id="910"/>
      </w:r>
    </w:p>
    <w:p w14:paraId="5E725C85" w14:textId="13F77734" w:rsidR="00A8147F" w:rsidRDefault="00A8147F" w:rsidP="00A8147F">
      <w:p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Stay tuned</w:t>
      </w:r>
      <w:r w:rsidR="00F72C5F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. M</w:t>
      </w: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ore enhancements to SSJ are coming in a future release.</w:t>
      </w:r>
    </w:p>
    <w:p w14:paraId="35127B20" w14:textId="7FA3460D" w:rsidR="00134D54" w:rsidRDefault="00F55C25" w:rsidP="00B92E81">
      <w:pPr>
        <w:tabs>
          <w:tab w:val="left" w:pos="6436"/>
        </w:tabs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</w:pPr>
      <w:r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 xml:space="preserve">Thank you </w:t>
      </w:r>
      <w:r w:rsidR="004208C3">
        <w:rPr>
          <w:rFonts w:ascii="-webkit-standard" w:eastAsia="-webkit-standard" w:hAnsi="-webkit-standard" w:cs="-webkit-standard"/>
          <w:color w:val="000000" w:themeColor="text1"/>
          <w:sz w:val="24"/>
          <w:szCs w:val="24"/>
        </w:rPr>
        <w:t>for reading.</w:t>
      </w:r>
    </w:p>
    <w:sectPr w:rsidR="00134D54" w:rsidSect="00932270">
      <w:pgSz w:w="12240" w:h="15840"/>
      <w:pgMar w:top="1152" w:right="1152" w:bottom="1152" w:left="1152" w:header="720" w:footer="720" w:gutter="0"/>
      <w:cols w:space="720"/>
      <w:docGrid w:linePitch="360"/>
      <w:sectPrChange w:id="911" w:author="Deborah Owens" w:date="2019-10-29T13:08:00Z">
        <w:sectPr w:rsidR="00134D54" w:rsidSect="00932270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eborah Owens" w:date="2019-10-29T13:19:00Z" w:initials="DO">
    <w:p w14:paraId="55B1328F" w14:textId="341F299A" w:rsidR="00E930F5" w:rsidRDefault="00E930F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12.1?</w:t>
      </w:r>
    </w:p>
  </w:comment>
  <w:comment w:id="215" w:author="Deborah Owens" w:date="2019-10-29T13:14:00Z" w:initials="DO">
    <w:p w14:paraId="20110490" w14:textId="56446587" w:rsidR="003165D6" w:rsidRDefault="003165D6">
      <w:pPr>
        <w:pStyle w:val="CommentText"/>
      </w:pPr>
      <w:r>
        <w:rPr>
          <w:rStyle w:val="CommentReference"/>
        </w:rPr>
        <w:annotationRef/>
      </w:r>
      <w:r w:rsidR="00E930F5">
        <w:rPr>
          <w:noProof/>
        </w:rPr>
        <w:t>All of the conditions or any of the conditions?</w:t>
      </w:r>
    </w:p>
  </w:comment>
  <w:comment w:id="479" w:author="Deborah Owens" w:date="2019-10-29T13:14:00Z" w:initials="DO">
    <w:p w14:paraId="6BEF086E" w14:textId="27F40C76" w:rsidR="003165D6" w:rsidRDefault="003165D6">
      <w:pPr>
        <w:pStyle w:val="CommentText"/>
      </w:pPr>
      <w:r>
        <w:rPr>
          <w:rStyle w:val="CommentReference"/>
        </w:rPr>
        <w:annotationRef/>
      </w:r>
      <w:r w:rsidR="00E930F5">
        <w:rPr>
          <w:noProof/>
        </w:rPr>
        <w:t>Possible to improve the resolution? The text is difficult to read.</w:t>
      </w:r>
    </w:p>
  </w:comment>
  <w:comment w:id="910" w:author="Deborah Owens" w:date="2019-10-29T12:27:00Z" w:initials="DO">
    <w:p w14:paraId="55CAB3FE" w14:textId="77974E77" w:rsidR="0098749A" w:rsidRDefault="0098749A">
      <w:pPr>
        <w:pStyle w:val="CommentText"/>
      </w:pPr>
      <w:r>
        <w:rPr>
          <w:rStyle w:val="CommentReference"/>
        </w:rPr>
        <w:annotationRef/>
      </w:r>
      <w:r>
        <w:t>Add a link.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1328F" w15:done="0"/>
  <w15:commentEx w15:paraId="20110490" w15:done="0"/>
  <w15:commentEx w15:paraId="6BEF086E" w15:done="0"/>
  <w15:commentEx w15:paraId="55CAB3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1328F" w16cid:durableId="2162BAD6"/>
  <w16cid:commentId w16cid:paraId="20110490" w16cid:durableId="2162B99E"/>
  <w16cid:commentId w16cid:paraId="6BEF086E" w16cid:durableId="2162B9C5"/>
  <w16cid:commentId w16cid:paraId="55CAB3FE" w16cid:durableId="2162AE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336"/>
    <w:multiLevelType w:val="hybridMultilevel"/>
    <w:tmpl w:val="2CB0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E9B"/>
    <w:multiLevelType w:val="hybridMultilevel"/>
    <w:tmpl w:val="91563BE0"/>
    <w:lvl w:ilvl="0" w:tplc="8432E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DCB6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4E17"/>
    <w:multiLevelType w:val="hybridMultilevel"/>
    <w:tmpl w:val="EACA0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C5C"/>
    <w:multiLevelType w:val="hybridMultilevel"/>
    <w:tmpl w:val="1BEEEA0E"/>
    <w:lvl w:ilvl="0" w:tplc="E8D867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56B37"/>
    <w:multiLevelType w:val="hybridMultilevel"/>
    <w:tmpl w:val="4CC6BA7C"/>
    <w:lvl w:ilvl="0" w:tplc="0CDCB6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5655"/>
    <w:multiLevelType w:val="hybridMultilevel"/>
    <w:tmpl w:val="C05C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55E2"/>
    <w:multiLevelType w:val="hybridMultilevel"/>
    <w:tmpl w:val="8DDA83C2"/>
    <w:lvl w:ilvl="0" w:tplc="8432E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D52FD"/>
    <w:multiLevelType w:val="hybridMultilevel"/>
    <w:tmpl w:val="8DDA83C2"/>
    <w:lvl w:ilvl="0" w:tplc="8432E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29C5"/>
    <w:multiLevelType w:val="hybridMultilevel"/>
    <w:tmpl w:val="8DDA83C2"/>
    <w:lvl w:ilvl="0" w:tplc="8432E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C0375"/>
    <w:multiLevelType w:val="hybridMultilevel"/>
    <w:tmpl w:val="2CB0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5325B"/>
    <w:multiLevelType w:val="hybridMultilevel"/>
    <w:tmpl w:val="3A18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CB64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50FE1"/>
    <w:multiLevelType w:val="hybridMultilevel"/>
    <w:tmpl w:val="EACA0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91D94"/>
    <w:multiLevelType w:val="hybridMultilevel"/>
    <w:tmpl w:val="3488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86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A2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29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1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6A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AB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83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173F8"/>
    <w:multiLevelType w:val="hybridMultilevel"/>
    <w:tmpl w:val="678C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D73E1"/>
    <w:multiLevelType w:val="hybridMultilevel"/>
    <w:tmpl w:val="BBEAB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5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borah Owens">
    <w15:presenceInfo w15:providerId="AD" w15:userId="S::dowens@progress.com::f3c066e0-1138-4f77-b7f9-f17f52ea3846"/>
  </w15:person>
  <w15:person w15:author="Edsel Garcia Cyntje">
    <w15:presenceInfo w15:providerId="AD" w15:userId="S::egarcia@progress.com::45b7a640-70bc-4a9a-8b27-0632dbac52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17A5B8"/>
    <w:rsid w:val="00001688"/>
    <w:rsid w:val="00004ACD"/>
    <w:rsid w:val="000067CA"/>
    <w:rsid w:val="00013BCE"/>
    <w:rsid w:val="000203C1"/>
    <w:rsid w:val="000213CF"/>
    <w:rsid w:val="000213EF"/>
    <w:rsid w:val="00035A99"/>
    <w:rsid w:val="000438F5"/>
    <w:rsid w:val="00045138"/>
    <w:rsid w:val="0004518E"/>
    <w:rsid w:val="00046CEA"/>
    <w:rsid w:val="00047AE5"/>
    <w:rsid w:val="00047E16"/>
    <w:rsid w:val="000534DA"/>
    <w:rsid w:val="0007148F"/>
    <w:rsid w:val="00072424"/>
    <w:rsid w:val="00084551"/>
    <w:rsid w:val="00086C43"/>
    <w:rsid w:val="000938CE"/>
    <w:rsid w:val="000A1203"/>
    <w:rsid w:val="000A4B80"/>
    <w:rsid w:val="000B3E4C"/>
    <w:rsid w:val="000B591A"/>
    <w:rsid w:val="000B5C0E"/>
    <w:rsid w:val="000D1964"/>
    <w:rsid w:val="000D4D2D"/>
    <w:rsid w:val="000D5602"/>
    <w:rsid w:val="000F0D23"/>
    <w:rsid w:val="0011387B"/>
    <w:rsid w:val="00120164"/>
    <w:rsid w:val="001266E2"/>
    <w:rsid w:val="00134D54"/>
    <w:rsid w:val="00144CED"/>
    <w:rsid w:val="00144E05"/>
    <w:rsid w:val="001511CE"/>
    <w:rsid w:val="00165E59"/>
    <w:rsid w:val="001847CD"/>
    <w:rsid w:val="001978CF"/>
    <w:rsid w:val="001A02A7"/>
    <w:rsid w:val="001B31F7"/>
    <w:rsid w:val="001B575D"/>
    <w:rsid w:val="001B586A"/>
    <w:rsid w:val="001C5663"/>
    <w:rsid w:val="001E3CAC"/>
    <w:rsid w:val="001F06E7"/>
    <w:rsid w:val="001F5C18"/>
    <w:rsid w:val="001F6687"/>
    <w:rsid w:val="00203B96"/>
    <w:rsid w:val="00205292"/>
    <w:rsid w:val="00207ED0"/>
    <w:rsid w:val="00210488"/>
    <w:rsid w:val="00225F59"/>
    <w:rsid w:val="002330E0"/>
    <w:rsid w:val="002346EE"/>
    <w:rsid w:val="00252D1B"/>
    <w:rsid w:val="00256847"/>
    <w:rsid w:val="00260A36"/>
    <w:rsid w:val="002647AA"/>
    <w:rsid w:val="002700C4"/>
    <w:rsid w:val="00275D20"/>
    <w:rsid w:val="0027782B"/>
    <w:rsid w:val="002778DE"/>
    <w:rsid w:val="00284F89"/>
    <w:rsid w:val="00292632"/>
    <w:rsid w:val="002A0ED2"/>
    <w:rsid w:val="002A1F10"/>
    <w:rsid w:val="002A5E60"/>
    <w:rsid w:val="002A6C57"/>
    <w:rsid w:val="002A6E6B"/>
    <w:rsid w:val="002B565B"/>
    <w:rsid w:val="002C18F8"/>
    <w:rsid w:val="002E389B"/>
    <w:rsid w:val="002E651A"/>
    <w:rsid w:val="00300784"/>
    <w:rsid w:val="00301D78"/>
    <w:rsid w:val="00310E61"/>
    <w:rsid w:val="003165D6"/>
    <w:rsid w:val="00320217"/>
    <w:rsid w:val="003232D3"/>
    <w:rsid w:val="003273DF"/>
    <w:rsid w:val="00332C0E"/>
    <w:rsid w:val="00332EFB"/>
    <w:rsid w:val="00337ECF"/>
    <w:rsid w:val="00341FBE"/>
    <w:rsid w:val="00350053"/>
    <w:rsid w:val="00354370"/>
    <w:rsid w:val="003658AA"/>
    <w:rsid w:val="00366F20"/>
    <w:rsid w:val="003A459C"/>
    <w:rsid w:val="003B01B1"/>
    <w:rsid w:val="003B0330"/>
    <w:rsid w:val="003B5D7E"/>
    <w:rsid w:val="003C2B50"/>
    <w:rsid w:val="003D0E68"/>
    <w:rsid w:val="003D6E9B"/>
    <w:rsid w:val="003E551D"/>
    <w:rsid w:val="003E6693"/>
    <w:rsid w:val="003E6967"/>
    <w:rsid w:val="003E774B"/>
    <w:rsid w:val="003F01F4"/>
    <w:rsid w:val="003F0825"/>
    <w:rsid w:val="00404A1F"/>
    <w:rsid w:val="004118A9"/>
    <w:rsid w:val="00417CD7"/>
    <w:rsid w:val="004208C3"/>
    <w:rsid w:val="004238BC"/>
    <w:rsid w:val="004257C6"/>
    <w:rsid w:val="004419D7"/>
    <w:rsid w:val="00454B82"/>
    <w:rsid w:val="004568AB"/>
    <w:rsid w:val="0045781B"/>
    <w:rsid w:val="00457CAB"/>
    <w:rsid w:val="00474955"/>
    <w:rsid w:val="0049442C"/>
    <w:rsid w:val="00494E30"/>
    <w:rsid w:val="00495A53"/>
    <w:rsid w:val="00497C61"/>
    <w:rsid w:val="004A0A56"/>
    <w:rsid w:val="004A56A6"/>
    <w:rsid w:val="004A6684"/>
    <w:rsid w:val="004C78CE"/>
    <w:rsid w:val="004D3A97"/>
    <w:rsid w:val="00501B71"/>
    <w:rsid w:val="0050221A"/>
    <w:rsid w:val="00504A13"/>
    <w:rsid w:val="0053704D"/>
    <w:rsid w:val="005517A8"/>
    <w:rsid w:val="00551E36"/>
    <w:rsid w:val="00554A27"/>
    <w:rsid w:val="0056098A"/>
    <w:rsid w:val="00567C83"/>
    <w:rsid w:val="00567C9C"/>
    <w:rsid w:val="0057208A"/>
    <w:rsid w:val="00573729"/>
    <w:rsid w:val="00573D92"/>
    <w:rsid w:val="005834ED"/>
    <w:rsid w:val="005840D1"/>
    <w:rsid w:val="00591140"/>
    <w:rsid w:val="005A6127"/>
    <w:rsid w:val="005B2CB4"/>
    <w:rsid w:val="005C0431"/>
    <w:rsid w:val="005C177D"/>
    <w:rsid w:val="005C4C83"/>
    <w:rsid w:val="005D7AC1"/>
    <w:rsid w:val="005E08DA"/>
    <w:rsid w:val="005E5D6A"/>
    <w:rsid w:val="005E7BC7"/>
    <w:rsid w:val="005F3C51"/>
    <w:rsid w:val="005F426E"/>
    <w:rsid w:val="005F4D23"/>
    <w:rsid w:val="005F634A"/>
    <w:rsid w:val="005F6902"/>
    <w:rsid w:val="00601FCC"/>
    <w:rsid w:val="006255CF"/>
    <w:rsid w:val="00625960"/>
    <w:rsid w:val="00630838"/>
    <w:rsid w:val="006600A1"/>
    <w:rsid w:val="00662076"/>
    <w:rsid w:val="00667A82"/>
    <w:rsid w:val="00677B40"/>
    <w:rsid w:val="006830A3"/>
    <w:rsid w:val="00683B8C"/>
    <w:rsid w:val="006922B2"/>
    <w:rsid w:val="00693FF5"/>
    <w:rsid w:val="006948DB"/>
    <w:rsid w:val="006A0A51"/>
    <w:rsid w:val="006A2FCE"/>
    <w:rsid w:val="006A4906"/>
    <w:rsid w:val="006A5731"/>
    <w:rsid w:val="006C3C66"/>
    <w:rsid w:val="006C783E"/>
    <w:rsid w:val="006D0F57"/>
    <w:rsid w:val="006E2F50"/>
    <w:rsid w:val="006E6BE1"/>
    <w:rsid w:val="006F0EA3"/>
    <w:rsid w:val="006F1342"/>
    <w:rsid w:val="006F2219"/>
    <w:rsid w:val="006F7EC8"/>
    <w:rsid w:val="007179AB"/>
    <w:rsid w:val="00721341"/>
    <w:rsid w:val="007358D6"/>
    <w:rsid w:val="00741019"/>
    <w:rsid w:val="00751A1C"/>
    <w:rsid w:val="007532C8"/>
    <w:rsid w:val="00757356"/>
    <w:rsid w:val="00761B28"/>
    <w:rsid w:val="007666DF"/>
    <w:rsid w:val="00773F75"/>
    <w:rsid w:val="00783D03"/>
    <w:rsid w:val="00790F19"/>
    <w:rsid w:val="007A4CA8"/>
    <w:rsid w:val="007B33BE"/>
    <w:rsid w:val="007B5F8B"/>
    <w:rsid w:val="007C39D9"/>
    <w:rsid w:val="007C505F"/>
    <w:rsid w:val="007D5C18"/>
    <w:rsid w:val="007D6662"/>
    <w:rsid w:val="007E5BBF"/>
    <w:rsid w:val="007F103C"/>
    <w:rsid w:val="007F490B"/>
    <w:rsid w:val="007F5505"/>
    <w:rsid w:val="00830F5A"/>
    <w:rsid w:val="00832028"/>
    <w:rsid w:val="00835951"/>
    <w:rsid w:val="0084326B"/>
    <w:rsid w:val="00847B0C"/>
    <w:rsid w:val="00852BF9"/>
    <w:rsid w:val="00853F07"/>
    <w:rsid w:val="00860551"/>
    <w:rsid w:val="00863D5D"/>
    <w:rsid w:val="00864858"/>
    <w:rsid w:val="00866660"/>
    <w:rsid w:val="00871CF3"/>
    <w:rsid w:val="00872ED2"/>
    <w:rsid w:val="00874707"/>
    <w:rsid w:val="008A0443"/>
    <w:rsid w:val="008A1445"/>
    <w:rsid w:val="008A259A"/>
    <w:rsid w:val="008A33BF"/>
    <w:rsid w:val="008B056D"/>
    <w:rsid w:val="008B200D"/>
    <w:rsid w:val="008B3D3E"/>
    <w:rsid w:val="008B78BA"/>
    <w:rsid w:val="008C13F1"/>
    <w:rsid w:val="008C3854"/>
    <w:rsid w:val="008D34B3"/>
    <w:rsid w:val="008D3F18"/>
    <w:rsid w:val="008D6606"/>
    <w:rsid w:val="008E24E9"/>
    <w:rsid w:val="008E4744"/>
    <w:rsid w:val="00900DBB"/>
    <w:rsid w:val="009104F9"/>
    <w:rsid w:val="009112B3"/>
    <w:rsid w:val="0091139C"/>
    <w:rsid w:val="00915949"/>
    <w:rsid w:val="00920C17"/>
    <w:rsid w:val="00925B30"/>
    <w:rsid w:val="00926A18"/>
    <w:rsid w:val="00930FBF"/>
    <w:rsid w:val="00932270"/>
    <w:rsid w:val="009325D2"/>
    <w:rsid w:val="00933B12"/>
    <w:rsid w:val="00934CBD"/>
    <w:rsid w:val="00942411"/>
    <w:rsid w:val="00943217"/>
    <w:rsid w:val="00943BF0"/>
    <w:rsid w:val="00944406"/>
    <w:rsid w:val="00947818"/>
    <w:rsid w:val="00957FBA"/>
    <w:rsid w:val="00981567"/>
    <w:rsid w:val="00982750"/>
    <w:rsid w:val="00984C90"/>
    <w:rsid w:val="00986216"/>
    <w:rsid w:val="0098749A"/>
    <w:rsid w:val="009909BD"/>
    <w:rsid w:val="00994758"/>
    <w:rsid w:val="0099608A"/>
    <w:rsid w:val="00997612"/>
    <w:rsid w:val="009A1F00"/>
    <w:rsid w:val="009B0B81"/>
    <w:rsid w:val="009B1D12"/>
    <w:rsid w:val="009B250D"/>
    <w:rsid w:val="009B3379"/>
    <w:rsid w:val="009B466A"/>
    <w:rsid w:val="009B7C58"/>
    <w:rsid w:val="009D58FA"/>
    <w:rsid w:val="009E3538"/>
    <w:rsid w:val="009E45A7"/>
    <w:rsid w:val="009E6639"/>
    <w:rsid w:val="009E7B98"/>
    <w:rsid w:val="009F0D1B"/>
    <w:rsid w:val="009F22E1"/>
    <w:rsid w:val="009F2442"/>
    <w:rsid w:val="009F718E"/>
    <w:rsid w:val="00A06C9D"/>
    <w:rsid w:val="00A07A53"/>
    <w:rsid w:val="00A12049"/>
    <w:rsid w:val="00A14DEE"/>
    <w:rsid w:val="00A20E79"/>
    <w:rsid w:val="00A26FE4"/>
    <w:rsid w:val="00A30A8A"/>
    <w:rsid w:val="00A37278"/>
    <w:rsid w:val="00A44DEA"/>
    <w:rsid w:val="00A47C2C"/>
    <w:rsid w:val="00A5383F"/>
    <w:rsid w:val="00A6031D"/>
    <w:rsid w:val="00A629C4"/>
    <w:rsid w:val="00A63BEC"/>
    <w:rsid w:val="00A72E35"/>
    <w:rsid w:val="00A8147F"/>
    <w:rsid w:val="00A8404F"/>
    <w:rsid w:val="00A8423F"/>
    <w:rsid w:val="00A8549F"/>
    <w:rsid w:val="00AA08AA"/>
    <w:rsid w:val="00AA13FA"/>
    <w:rsid w:val="00AB120E"/>
    <w:rsid w:val="00AC4C59"/>
    <w:rsid w:val="00AD1503"/>
    <w:rsid w:val="00AD3740"/>
    <w:rsid w:val="00AD3B81"/>
    <w:rsid w:val="00AD6397"/>
    <w:rsid w:val="00AD6C73"/>
    <w:rsid w:val="00AD73D5"/>
    <w:rsid w:val="00AE3FD0"/>
    <w:rsid w:val="00AE4AB4"/>
    <w:rsid w:val="00AF0E10"/>
    <w:rsid w:val="00AF1286"/>
    <w:rsid w:val="00B13A46"/>
    <w:rsid w:val="00B32A1B"/>
    <w:rsid w:val="00B4277A"/>
    <w:rsid w:val="00B4534A"/>
    <w:rsid w:val="00B62A49"/>
    <w:rsid w:val="00B63319"/>
    <w:rsid w:val="00B6602C"/>
    <w:rsid w:val="00B811B0"/>
    <w:rsid w:val="00B82003"/>
    <w:rsid w:val="00B82F3A"/>
    <w:rsid w:val="00B92E81"/>
    <w:rsid w:val="00B93387"/>
    <w:rsid w:val="00BB3CB8"/>
    <w:rsid w:val="00BC0DA1"/>
    <w:rsid w:val="00BC222C"/>
    <w:rsid w:val="00BC5DA1"/>
    <w:rsid w:val="00BE206F"/>
    <w:rsid w:val="00C00CA8"/>
    <w:rsid w:val="00C14A2D"/>
    <w:rsid w:val="00C34288"/>
    <w:rsid w:val="00C43671"/>
    <w:rsid w:val="00C5277E"/>
    <w:rsid w:val="00C52F03"/>
    <w:rsid w:val="00C55B25"/>
    <w:rsid w:val="00C64179"/>
    <w:rsid w:val="00C71A73"/>
    <w:rsid w:val="00C72494"/>
    <w:rsid w:val="00C8400B"/>
    <w:rsid w:val="00C927E6"/>
    <w:rsid w:val="00CA0619"/>
    <w:rsid w:val="00CB6E17"/>
    <w:rsid w:val="00CB7424"/>
    <w:rsid w:val="00CB7CC1"/>
    <w:rsid w:val="00CC069D"/>
    <w:rsid w:val="00CD1B86"/>
    <w:rsid w:val="00CD3902"/>
    <w:rsid w:val="00CD4FCC"/>
    <w:rsid w:val="00CD614F"/>
    <w:rsid w:val="00CE0E61"/>
    <w:rsid w:val="00CE478D"/>
    <w:rsid w:val="00CF7A27"/>
    <w:rsid w:val="00D01E86"/>
    <w:rsid w:val="00D04833"/>
    <w:rsid w:val="00D13912"/>
    <w:rsid w:val="00D354EA"/>
    <w:rsid w:val="00D52343"/>
    <w:rsid w:val="00D52CC6"/>
    <w:rsid w:val="00D639A9"/>
    <w:rsid w:val="00D644A4"/>
    <w:rsid w:val="00D644FD"/>
    <w:rsid w:val="00D6472A"/>
    <w:rsid w:val="00D83A78"/>
    <w:rsid w:val="00D85E47"/>
    <w:rsid w:val="00D916F5"/>
    <w:rsid w:val="00D96EEA"/>
    <w:rsid w:val="00DB1C28"/>
    <w:rsid w:val="00DD6BD5"/>
    <w:rsid w:val="00DE0E4F"/>
    <w:rsid w:val="00DE6504"/>
    <w:rsid w:val="00E14D91"/>
    <w:rsid w:val="00E24506"/>
    <w:rsid w:val="00E25538"/>
    <w:rsid w:val="00E2732F"/>
    <w:rsid w:val="00E36B40"/>
    <w:rsid w:val="00E45439"/>
    <w:rsid w:val="00E520DD"/>
    <w:rsid w:val="00E71705"/>
    <w:rsid w:val="00E81E05"/>
    <w:rsid w:val="00E82E59"/>
    <w:rsid w:val="00E85D1B"/>
    <w:rsid w:val="00E91090"/>
    <w:rsid w:val="00E9142C"/>
    <w:rsid w:val="00E930F5"/>
    <w:rsid w:val="00E94439"/>
    <w:rsid w:val="00EB38FE"/>
    <w:rsid w:val="00EB4EFD"/>
    <w:rsid w:val="00EC29A2"/>
    <w:rsid w:val="00EC4A17"/>
    <w:rsid w:val="00EC6D04"/>
    <w:rsid w:val="00ED2C23"/>
    <w:rsid w:val="00EE3D4B"/>
    <w:rsid w:val="00EE504C"/>
    <w:rsid w:val="00EE69C2"/>
    <w:rsid w:val="00F0489C"/>
    <w:rsid w:val="00F05CAA"/>
    <w:rsid w:val="00F077A7"/>
    <w:rsid w:val="00F31887"/>
    <w:rsid w:val="00F438F0"/>
    <w:rsid w:val="00F4570B"/>
    <w:rsid w:val="00F54E38"/>
    <w:rsid w:val="00F55C25"/>
    <w:rsid w:val="00F573A7"/>
    <w:rsid w:val="00F57A14"/>
    <w:rsid w:val="00F651D8"/>
    <w:rsid w:val="00F66B27"/>
    <w:rsid w:val="00F702B8"/>
    <w:rsid w:val="00F72C5F"/>
    <w:rsid w:val="00F776B0"/>
    <w:rsid w:val="00F77B07"/>
    <w:rsid w:val="00F80972"/>
    <w:rsid w:val="00F85BA9"/>
    <w:rsid w:val="00F866C4"/>
    <w:rsid w:val="00F93536"/>
    <w:rsid w:val="00F9592D"/>
    <w:rsid w:val="00FA1866"/>
    <w:rsid w:val="00FA5BF0"/>
    <w:rsid w:val="00FB06E3"/>
    <w:rsid w:val="00FB0C15"/>
    <w:rsid w:val="00FB366B"/>
    <w:rsid w:val="00FC5B7B"/>
    <w:rsid w:val="00FD0E0C"/>
    <w:rsid w:val="00FD4FE5"/>
    <w:rsid w:val="00FD7DB8"/>
    <w:rsid w:val="00FE1DD3"/>
    <w:rsid w:val="00FE23DA"/>
    <w:rsid w:val="00FF21F7"/>
    <w:rsid w:val="024C9DB5"/>
    <w:rsid w:val="02617B48"/>
    <w:rsid w:val="03675D21"/>
    <w:rsid w:val="03A2F2FE"/>
    <w:rsid w:val="0402EB41"/>
    <w:rsid w:val="04453A79"/>
    <w:rsid w:val="0456CC60"/>
    <w:rsid w:val="0470278E"/>
    <w:rsid w:val="04AA18DA"/>
    <w:rsid w:val="054EB68D"/>
    <w:rsid w:val="05B51CA9"/>
    <w:rsid w:val="06D87997"/>
    <w:rsid w:val="06FC41DF"/>
    <w:rsid w:val="07393C77"/>
    <w:rsid w:val="07E98603"/>
    <w:rsid w:val="086E7F8D"/>
    <w:rsid w:val="08930804"/>
    <w:rsid w:val="08A59B67"/>
    <w:rsid w:val="0931DC31"/>
    <w:rsid w:val="0A886D03"/>
    <w:rsid w:val="0A95CB2B"/>
    <w:rsid w:val="0AF53F3A"/>
    <w:rsid w:val="0B10A38A"/>
    <w:rsid w:val="0B5E48FA"/>
    <w:rsid w:val="0BFFC8E1"/>
    <w:rsid w:val="0C2890A2"/>
    <w:rsid w:val="0D9132D9"/>
    <w:rsid w:val="0E254F53"/>
    <w:rsid w:val="0EBBA22C"/>
    <w:rsid w:val="0EC38A5A"/>
    <w:rsid w:val="0EE19C84"/>
    <w:rsid w:val="0EF1FBD8"/>
    <w:rsid w:val="0F6BF570"/>
    <w:rsid w:val="0FB1C8B1"/>
    <w:rsid w:val="0FD47F1F"/>
    <w:rsid w:val="1023D7D7"/>
    <w:rsid w:val="103DE886"/>
    <w:rsid w:val="10578DA4"/>
    <w:rsid w:val="1080BEFE"/>
    <w:rsid w:val="11090DCE"/>
    <w:rsid w:val="11367E58"/>
    <w:rsid w:val="117A262E"/>
    <w:rsid w:val="12542237"/>
    <w:rsid w:val="12F10EEC"/>
    <w:rsid w:val="1370DBB8"/>
    <w:rsid w:val="13B37514"/>
    <w:rsid w:val="1623094A"/>
    <w:rsid w:val="16301260"/>
    <w:rsid w:val="170BCD80"/>
    <w:rsid w:val="171CD056"/>
    <w:rsid w:val="179AFFB7"/>
    <w:rsid w:val="17E1FFF7"/>
    <w:rsid w:val="187FA882"/>
    <w:rsid w:val="18C7E7BE"/>
    <w:rsid w:val="18D6B7A4"/>
    <w:rsid w:val="1A58F52D"/>
    <w:rsid w:val="1A9CFD36"/>
    <w:rsid w:val="1AFB7CAD"/>
    <w:rsid w:val="1BFAE995"/>
    <w:rsid w:val="1C757F5E"/>
    <w:rsid w:val="1C7F402A"/>
    <w:rsid w:val="1E9C6752"/>
    <w:rsid w:val="1FE32FCF"/>
    <w:rsid w:val="1FF2F8F0"/>
    <w:rsid w:val="200237AF"/>
    <w:rsid w:val="200AFF96"/>
    <w:rsid w:val="20261051"/>
    <w:rsid w:val="20D3AB37"/>
    <w:rsid w:val="21781288"/>
    <w:rsid w:val="23C7B66F"/>
    <w:rsid w:val="245D07D9"/>
    <w:rsid w:val="24B136B6"/>
    <w:rsid w:val="24D89294"/>
    <w:rsid w:val="2502D3EF"/>
    <w:rsid w:val="261B0ACD"/>
    <w:rsid w:val="263F69E5"/>
    <w:rsid w:val="265A3BDB"/>
    <w:rsid w:val="2819DAB9"/>
    <w:rsid w:val="28BB8CD5"/>
    <w:rsid w:val="29144A34"/>
    <w:rsid w:val="2AE8A285"/>
    <w:rsid w:val="2BAE8007"/>
    <w:rsid w:val="2C8E4B71"/>
    <w:rsid w:val="2CF53A1C"/>
    <w:rsid w:val="2D612513"/>
    <w:rsid w:val="2EDA353E"/>
    <w:rsid w:val="2EE4D95C"/>
    <w:rsid w:val="2EFC3F9E"/>
    <w:rsid w:val="2F1551D0"/>
    <w:rsid w:val="2FBE7937"/>
    <w:rsid w:val="30EC4729"/>
    <w:rsid w:val="3110FB9A"/>
    <w:rsid w:val="312E5A2F"/>
    <w:rsid w:val="31857903"/>
    <w:rsid w:val="3191B4E2"/>
    <w:rsid w:val="31EDD2DA"/>
    <w:rsid w:val="338806CB"/>
    <w:rsid w:val="338FBB78"/>
    <w:rsid w:val="33A500B0"/>
    <w:rsid w:val="35893C0B"/>
    <w:rsid w:val="35DBAF2B"/>
    <w:rsid w:val="35EC7822"/>
    <w:rsid w:val="3690003D"/>
    <w:rsid w:val="3721D3FB"/>
    <w:rsid w:val="37A6C8B0"/>
    <w:rsid w:val="3813DC2D"/>
    <w:rsid w:val="388CEEDF"/>
    <w:rsid w:val="39CA3B4D"/>
    <w:rsid w:val="39DB444E"/>
    <w:rsid w:val="3A10EB6B"/>
    <w:rsid w:val="3B0C244F"/>
    <w:rsid w:val="3B88ED79"/>
    <w:rsid w:val="3B94A9E9"/>
    <w:rsid w:val="3CC1C455"/>
    <w:rsid w:val="3DC884DA"/>
    <w:rsid w:val="3E765F57"/>
    <w:rsid w:val="3F011B58"/>
    <w:rsid w:val="3F5C44B8"/>
    <w:rsid w:val="3F940A70"/>
    <w:rsid w:val="405B8072"/>
    <w:rsid w:val="408922A2"/>
    <w:rsid w:val="417FC625"/>
    <w:rsid w:val="4199BAFD"/>
    <w:rsid w:val="41CC5DB1"/>
    <w:rsid w:val="4255FC44"/>
    <w:rsid w:val="425FF725"/>
    <w:rsid w:val="42B05C1F"/>
    <w:rsid w:val="42C7129F"/>
    <w:rsid w:val="4370FCD0"/>
    <w:rsid w:val="456FDD05"/>
    <w:rsid w:val="46A7BD90"/>
    <w:rsid w:val="46B33B91"/>
    <w:rsid w:val="46C49080"/>
    <w:rsid w:val="4717DD6D"/>
    <w:rsid w:val="473A59AF"/>
    <w:rsid w:val="4750DF20"/>
    <w:rsid w:val="48854AF7"/>
    <w:rsid w:val="488A4FEE"/>
    <w:rsid w:val="48D1D693"/>
    <w:rsid w:val="4905C481"/>
    <w:rsid w:val="49213FC4"/>
    <w:rsid w:val="49EC03CD"/>
    <w:rsid w:val="4A15265F"/>
    <w:rsid w:val="4A666B2E"/>
    <w:rsid w:val="4A8A17D6"/>
    <w:rsid w:val="4A9D7DAB"/>
    <w:rsid w:val="4AD24A8F"/>
    <w:rsid w:val="4B6D8457"/>
    <w:rsid w:val="4BBC610A"/>
    <w:rsid w:val="4C140CC0"/>
    <w:rsid w:val="4C623630"/>
    <w:rsid w:val="4C788C99"/>
    <w:rsid w:val="4E7A0817"/>
    <w:rsid w:val="509DA5CC"/>
    <w:rsid w:val="50C48A64"/>
    <w:rsid w:val="5143DFEF"/>
    <w:rsid w:val="51ED147E"/>
    <w:rsid w:val="520B56F4"/>
    <w:rsid w:val="52AED692"/>
    <w:rsid w:val="54EA3C85"/>
    <w:rsid w:val="553D37F9"/>
    <w:rsid w:val="55AD234A"/>
    <w:rsid w:val="55FF9854"/>
    <w:rsid w:val="5617A5B8"/>
    <w:rsid w:val="56C1C2AB"/>
    <w:rsid w:val="58879858"/>
    <w:rsid w:val="590D84FE"/>
    <w:rsid w:val="5969609C"/>
    <w:rsid w:val="59B690D0"/>
    <w:rsid w:val="5A8EB739"/>
    <w:rsid w:val="5B2C6929"/>
    <w:rsid w:val="5BC533FE"/>
    <w:rsid w:val="5CDD1244"/>
    <w:rsid w:val="5DFC63BF"/>
    <w:rsid w:val="5E686F4F"/>
    <w:rsid w:val="5EFF6DAB"/>
    <w:rsid w:val="6025C5A4"/>
    <w:rsid w:val="6028A273"/>
    <w:rsid w:val="602B3308"/>
    <w:rsid w:val="60768D5C"/>
    <w:rsid w:val="608E5A86"/>
    <w:rsid w:val="60A6EF75"/>
    <w:rsid w:val="61F4B00D"/>
    <w:rsid w:val="62100E11"/>
    <w:rsid w:val="63153DB1"/>
    <w:rsid w:val="631ABC44"/>
    <w:rsid w:val="634D818D"/>
    <w:rsid w:val="63782756"/>
    <w:rsid w:val="65CD626A"/>
    <w:rsid w:val="66071E36"/>
    <w:rsid w:val="669539F9"/>
    <w:rsid w:val="66A6CC3E"/>
    <w:rsid w:val="66CC81E6"/>
    <w:rsid w:val="67E32D0A"/>
    <w:rsid w:val="68DB0FD6"/>
    <w:rsid w:val="68FE6628"/>
    <w:rsid w:val="691C046B"/>
    <w:rsid w:val="692972B4"/>
    <w:rsid w:val="698CE84B"/>
    <w:rsid w:val="6AF25E94"/>
    <w:rsid w:val="6B1A5270"/>
    <w:rsid w:val="6B722B3E"/>
    <w:rsid w:val="6BC1CAC4"/>
    <w:rsid w:val="6BD713B8"/>
    <w:rsid w:val="6C35B167"/>
    <w:rsid w:val="6E3861CE"/>
    <w:rsid w:val="6ECD5209"/>
    <w:rsid w:val="6F4BBDF6"/>
    <w:rsid w:val="703B09F5"/>
    <w:rsid w:val="70D82FD1"/>
    <w:rsid w:val="7201B85C"/>
    <w:rsid w:val="727B2650"/>
    <w:rsid w:val="727F68E1"/>
    <w:rsid w:val="72B7182F"/>
    <w:rsid w:val="72E9BE10"/>
    <w:rsid w:val="73068513"/>
    <w:rsid w:val="735DEEA3"/>
    <w:rsid w:val="7406E3F7"/>
    <w:rsid w:val="758FEEBC"/>
    <w:rsid w:val="772BF01C"/>
    <w:rsid w:val="78349C99"/>
    <w:rsid w:val="79192BBE"/>
    <w:rsid w:val="7969C763"/>
    <w:rsid w:val="79C56839"/>
    <w:rsid w:val="79FC8B89"/>
    <w:rsid w:val="7A571E05"/>
    <w:rsid w:val="7AD0B029"/>
    <w:rsid w:val="7B8785BA"/>
    <w:rsid w:val="7B9A4448"/>
    <w:rsid w:val="7C1856CB"/>
    <w:rsid w:val="7E199FEB"/>
    <w:rsid w:val="7E1F0599"/>
    <w:rsid w:val="7E653610"/>
    <w:rsid w:val="7E82C430"/>
    <w:rsid w:val="7EADDE6C"/>
    <w:rsid w:val="7EC8FDDF"/>
    <w:rsid w:val="7ECDE76C"/>
    <w:rsid w:val="7F00D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5B8"/>
  <w15:chartTrackingRefBased/>
  <w15:docId w15:val="{3F76C00A-25C9-4823-BB89-E2AB59CE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88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3A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23DA"/>
    <w:pPr>
      <w:tabs>
        <w:tab w:val="right" w:leader="dot" w:pos="10214"/>
      </w:tabs>
      <w:spacing w:after="100"/>
      <w:pPrChange w:id="0" w:author="Deborah Owens" w:date="2019-10-29T13:05:00Z">
        <w:pPr>
          <w:spacing w:after="100" w:line="259" w:lineRule="auto"/>
        </w:pPr>
      </w:pPrChange>
    </w:pPr>
    <w:rPr>
      <w:rPrChange w:id="0" w:author="Deborah Owens" w:date="2019-10-29T13:05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4D3A9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4518E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B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B6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4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58D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ED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23D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A1EB172B60E4B8166EF9CF2F2818D" ma:contentTypeVersion="12" ma:contentTypeDescription="Create a new document." ma:contentTypeScope="" ma:versionID="dd5a0e0855d9b1d2c70dc3818d7c62e4">
  <xsd:schema xmlns:xsd="http://www.w3.org/2001/XMLSchema" xmlns:xs="http://www.w3.org/2001/XMLSchema" xmlns:p="http://schemas.microsoft.com/office/2006/metadata/properties" xmlns:ns2="32672336-1dcb-4c0e-9373-94c481dbac65" xmlns:ns3="b45c0578-1113-406b-90de-44484caf42bf" targetNamespace="http://schemas.microsoft.com/office/2006/metadata/properties" ma:root="true" ma:fieldsID="7b0d01b5b278130ba03d31f57433f371" ns2:_="" ns3:_="">
    <xsd:import namespace="32672336-1dcb-4c0e-9373-94c481dbac65"/>
    <xsd:import namespace="b45c0578-1113-406b-90de-44484caf4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72336-1dcb-4c0e-9373-94c481dba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c0578-1113-406b-90de-44484caf4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6AE8B-334A-4B1F-8A2F-9186CA09A7E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b45c0578-1113-406b-90de-44484caf42bf"/>
    <ds:schemaRef ds:uri="32672336-1dcb-4c0e-9373-94c481dbac6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E1E69DF-B171-440E-AFBF-CDE402C5B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C9C98-0BE0-4D6D-B0E0-9AC77D2D7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72336-1dcb-4c0e-9373-94c481dbac65"/>
    <ds:schemaRef ds:uri="b45c0578-1113-406b-90de-44484caf4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Garcia Cyntje</dc:creator>
  <cp:keywords/>
  <dc:description/>
  <cp:lastModifiedBy>Deborah Owens</cp:lastModifiedBy>
  <cp:revision>2</cp:revision>
  <dcterms:created xsi:type="dcterms:W3CDTF">2020-01-01T13:54:00Z</dcterms:created>
  <dcterms:modified xsi:type="dcterms:W3CDTF">2020-01-01T13:54:00Z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0x0101001B3A1EB172B60E4B8166EF9CF2F2818D</vt:lpwstr>
  </property>
</Properties>
</file>