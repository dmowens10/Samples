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ABE7" w14:textId="77777777" w:rsidR="009B0499" w:rsidRPr="009B0499" w:rsidRDefault="009B0499" w:rsidP="009B0499">
      <w:pPr>
        <w:pStyle w:val="ListParagraph"/>
        <w:shd w:val="clear" w:color="auto" w:fill="FEFEFE"/>
        <w:outlineLvl w:val="0"/>
        <w:rPr>
          <w:rFonts w:ascii="Open Sans" w:eastAsia="Times New Roman" w:hAnsi="Open Sans" w:cs="Open Sans"/>
          <w:bCs/>
          <w:color w:val="58595A"/>
          <w:kern w:val="36"/>
        </w:rPr>
      </w:pPr>
      <w:bookmarkStart w:id="0" w:name="_GoBack"/>
      <w:bookmarkEnd w:id="0"/>
    </w:p>
    <w:p w14:paraId="0A699C3B" w14:textId="77777777" w:rsidR="00431A47" w:rsidRDefault="00431A47" w:rsidP="00723B74">
      <w:pPr>
        <w:shd w:val="clear" w:color="auto" w:fill="FEFEFE"/>
        <w:outlineLvl w:val="0"/>
        <w:rPr>
          <w:rFonts w:ascii="Arial" w:eastAsia="Times New Roman" w:hAnsi="Arial" w:cs="Arial"/>
          <w:b/>
          <w:bCs/>
          <w:color w:val="58595A"/>
          <w:kern w:val="36"/>
          <w:sz w:val="60"/>
          <w:szCs w:val="60"/>
        </w:rPr>
      </w:pPr>
    </w:p>
    <w:p w14:paraId="109B38B6" w14:textId="77777777" w:rsidR="00723B74" w:rsidRPr="00723B74" w:rsidRDefault="00723B74" w:rsidP="00723B74">
      <w:pPr>
        <w:shd w:val="clear" w:color="auto" w:fill="FEFEF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commentRangeStart w:id="1"/>
      <w:r w:rsidRPr="00723B74">
        <w:rPr>
          <w:rFonts w:ascii="Arial" w:eastAsia="Times New Roman" w:hAnsi="Arial" w:cs="Arial"/>
          <w:b/>
          <w:bCs/>
          <w:color w:val="58595A"/>
          <w:kern w:val="36"/>
          <w:sz w:val="60"/>
          <w:szCs w:val="60"/>
        </w:rPr>
        <w:t xml:space="preserve">CloudHub Fabric </w:t>
      </w:r>
      <w:commentRangeEnd w:id="1"/>
      <w:r w:rsidR="00636D4C">
        <w:rPr>
          <w:rStyle w:val="CommentReference"/>
        </w:rPr>
        <w:commentReference w:id="1"/>
      </w:r>
      <w:r w:rsidRPr="00723B74">
        <w:rPr>
          <w:rFonts w:ascii="Arial" w:eastAsia="Times New Roman" w:hAnsi="Arial" w:cs="Arial"/>
          <w:b/>
          <w:bCs/>
          <w:color w:val="58595A"/>
          <w:kern w:val="36"/>
          <w:sz w:val="60"/>
          <w:szCs w:val="60"/>
        </w:rPr>
        <w:t>(</w:t>
      </w:r>
      <w:commentRangeStart w:id="2"/>
      <w:r w:rsidRPr="00723B74">
        <w:rPr>
          <w:rFonts w:ascii="Arial" w:eastAsia="Times New Roman" w:hAnsi="Arial" w:cs="Arial"/>
          <w:b/>
          <w:bCs/>
          <w:color w:val="58595A"/>
          <w:kern w:val="36"/>
          <w:sz w:val="60"/>
          <w:szCs w:val="60"/>
        </w:rPr>
        <w:t>CloudHub</w:t>
      </w:r>
      <w:commentRangeEnd w:id="2"/>
      <w:r w:rsidR="00636D4C">
        <w:rPr>
          <w:rStyle w:val="CommentReference"/>
        </w:rPr>
        <w:commentReference w:id="2"/>
      </w:r>
      <w:r w:rsidRPr="00723B74">
        <w:rPr>
          <w:rFonts w:ascii="Arial" w:eastAsia="Times New Roman" w:hAnsi="Arial" w:cs="Arial"/>
          <w:b/>
          <w:bCs/>
          <w:color w:val="58595A"/>
          <w:kern w:val="36"/>
          <w:sz w:val="60"/>
          <w:szCs w:val="60"/>
        </w:rPr>
        <w:t>)</w:t>
      </w:r>
    </w:p>
    <w:p w14:paraId="2DDB5737" w14:textId="0714F33E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CloudHub Fabric provides scalability, workload distribution, and added reliability to applications on </w:t>
      </w:r>
      <w:commentRangeStart w:id="3"/>
      <w:r w:rsidRPr="00723B74">
        <w:rPr>
          <w:rFonts w:ascii="Open Sans" w:eastAsia="Times New Roman" w:hAnsi="Open Sans" w:cs="Open Sans"/>
          <w:color w:val="58595A"/>
        </w:rPr>
        <w:t>Cloud</w:t>
      </w:r>
      <w:del w:id="4" w:author="Deborah Owens" w:date="2019-04-04T10:31:00Z">
        <w:r w:rsidR="00175593" w:rsidDel="0051795B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>Hub</w:t>
      </w:r>
      <w:commentRangeEnd w:id="3"/>
      <w:r w:rsidR="00B6674D">
        <w:rPr>
          <w:rStyle w:val="CommentReference"/>
        </w:rPr>
        <w:commentReference w:id="3"/>
      </w:r>
      <w:r w:rsidRPr="00723B74">
        <w:rPr>
          <w:rFonts w:ascii="Open Sans" w:eastAsia="Times New Roman" w:hAnsi="Open Sans" w:cs="Open Sans"/>
          <w:color w:val="58595A"/>
        </w:rPr>
        <w:t xml:space="preserve">. This </w:t>
      </w:r>
      <w:commentRangeStart w:id="5"/>
      <w:r w:rsidRPr="00723B74">
        <w:rPr>
          <w:rFonts w:ascii="Open Sans" w:eastAsia="Times New Roman" w:hAnsi="Open Sans" w:cs="Open Sans"/>
          <w:color w:val="58595A"/>
        </w:rPr>
        <w:t>functionality</w:t>
      </w:r>
      <w:commentRangeEnd w:id="5"/>
      <w:r w:rsidR="001B1562">
        <w:rPr>
          <w:rStyle w:val="CommentReference"/>
        </w:rPr>
        <w:commentReference w:id="5"/>
      </w:r>
      <w:r w:rsidRPr="00723B74">
        <w:rPr>
          <w:rFonts w:ascii="Open Sans" w:eastAsia="Times New Roman" w:hAnsi="Open Sans" w:cs="Open Sans"/>
          <w:color w:val="58595A"/>
        </w:rPr>
        <w:t xml:space="preserve"> is powered by CloudHub’s scalable </w:t>
      </w:r>
      <w:commentRangeStart w:id="6"/>
      <w:commentRangeStart w:id="7"/>
      <w:r w:rsidRPr="00723B74">
        <w:rPr>
          <w:rFonts w:ascii="Open Sans" w:eastAsia="Times New Roman" w:hAnsi="Open Sans" w:cs="Open Sans"/>
          <w:color w:val="58595A"/>
        </w:rPr>
        <w:t>load-balancing service</w:t>
      </w:r>
      <w:commentRangeEnd w:id="6"/>
      <w:r w:rsidR="001B1562">
        <w:rPr>
          <w:rStyle w:val="CommentReference"/>
        </w:rPr>
        <w:commentReference w:id="6"/>
      </w:r>
      <w:r w:rsidRPr="00723B74">
        <w:rPr>
          <w:rFonts w:ascii="Open Sans" w:eastAsia="Times New Roman" w:hAnsi="Open Sans" w:cs="Open Sans"/>
          <w:color w:val="58595A"/>
        </w:rPr>
        <w:t xml:space="preserve">, </w:t>
      </w:r>
      <w:ins w:id="8" w:author="Deborah Owens" w:date="2019-04-03T14:51:00Z">
        <w:r w:rsidR="00B6674D">
          <w:rPr>
            <w:rFonts w:ascii="Open Sans" w:eastAsia="Times New Roman" w:hAnsi="Open Sans" w:cs="Open Sans"/>
            <w:color w:val="58595A"/>
          </w:rPr>
          <w:t xml:space="preserve">a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worker scale-out </w:t>
      </w:r>
      <w:ins w:id="9" w:author="Deborah Owens" w:date="2019-04-03T14:51:00Z">
        <w:r w:rsidR="00B6674D">
          <w:rPr>
            <w:rFonts w:ascii="Open Sans" w:eastAsia="Times New Roman" w:hAnsi="Open Sans" w:cs="Open Sans"/>
            <w:color w:val="58595A"/>
          </w:rPr>
          <w:t>feature</w:t>
        </w:r>
      </w:ins>
      <w:ins w:id="10" w:author="Deborah Owens" w:date="2019-04-03T15:01:00Z">
        <w:r w:rsidR="001B1562">
          <w:rPr>
            <w:rFonts w:ascii="Open Sans" w:eastAsia="Times New Roman" w:hAnsi="Open Sans" w:cs="Open Sans"/>
            <w:color w:val="58595A"/>
          </w:rPr>
          <w:t>,</w:t>
        </w:r>
      </w:ins>
      <w:ins w:id="11" w:author="Deborah Owens" w:date="2019-04-03T14:51:00Z">
        <w:r w:rsidR="00B6674D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and </w:t>
      </w:r>
      <w:ins w:id="12" w:author="Deborah Owens" w:date="2019-04-03T14:51:00Z">
        <w:r w:rsidR="00B6674D">
          <w:rPr>
            <w:rFonts w:ascii="Open Sans" w:eastAsia="Times New Roman" w:hAnsi="Open Sans" w:cs="Open Sans"/>
            <w:color w:val="58595A"/>
          </w:rPr>
          <w:t xml:space="preserve">a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persistent </w:t>
      </w:r>
      <w:ins w:id="13" w:author="Deborah Owens" w:date="2019-04-04T09:32:00Z">
        <w:r w:rsidR="0001047E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>queues feature</w:t>
      </w:r>
      <w:del w:id="14" w:author="Deborah Owens" w:date="2019-04-03T14:51:00Z">
        <w:r w:rsidRPr="00723B74" w:rsidDel="00B6674D">
          <w:rPr>
            <w:rFonts w:ascii="Open Sans" w:eastAsia="Times New Roman" w:hAnsi="Open Sans" w:cs="Open Sans"/>
            <w:color w:val="58595A"/>
          </w:rPr>
          <w:delText>s</w:delText>
        </w:r>
      </w:del>
      <w:r w:rsidRPr="00723B74">
        <w:rPr>
          <w:rFonts w:ascii="Open Sans" w:eastAsia="Times New Roman" w:hAnsi="Open Sans" w:cs="Open Sans"/>
          <w:color w:val="58595A"/>
        </w:rPr>
        <w:t>.</w:t>
      </w:r>
      <w:commentRangeEnd w:id="7"/>
      <w:r w:rsidR="008F197A">
        <w:rPr>
          <w:rStyle w:val="CommentReference"/>
        </w:rPr>
        <w:commentReference w:id="7"/>
      </w:r>
    </w:p>
    <w:p w14:paraId="52AD9C31" w14:textId="77777777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You </w:t>
      </w:r>
      <w:del w:id="15" w:author="Deborah Owens" w:date="2019-04-03T14:52:00Z">
        <w:r w:rsidR="00175593" w:rsidDel="00B6674D">
          <w:rPr>
            <w:rFonts w:ascii="Open Sans" w:eastAsia="Times New Roman" w:hAnsi="Open Sans" w:cs="Open Sans"/>
            <w:color w:val="58595A"/>
          </w:rPr>
          <w:delText>may</w:delText>
        </w:r>
        <w:r w:rsidRPr="00723B74" w:rsidDel="00B6674D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commentRangeStart w:id="16"/>
      <w:ins w:id="17" w:author="Deborah Owens" w:date="2019-04-03T14:52:00Z">
        <w:r w:rsidR="00B6674D">
          <w:rPr>
            <w:rFonts w:ascii="Open Sans" w:eastAsia="Times New Roman" w:hAnsi="Open Sans" w:cs="Open Sans"/>
            <w:color w:val="58595A"/>
          </w:rPr>
          <w:t>can</w:t>
        </w:r>
      </w:ins>
      <w:commentRangeEnd w:id="16"/>
      <w:ins w:id="18" w:author="Deborah Owens" w:date="2019-04-04T12:50:00Z">
        <w:r w:rsidR="00726650">
          <w:rPr>
            <w:rStyle w:val="CommentReference"/>
          </w:rPr>
          <w:commentReference w:id="16"/>
        </w:r>
      </w:ins>
      <w:ins w:id="19" w:author="Deborah Owens" w:date="2019-04-03T14:52:00Z">
        <w:r w:rsidR="00B6674D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enable </w:t>
      </w:r>
      <w:del w:id="20" w:author="Deborah Owens" w:date="2019-04-03T14:51:00Z">
        <w:r w:rsidRPr="00723B74" w:rsidDel="00B6674D">
          <w:rPr>
            <w:rFonts w:ascii="Open Sans" w:eastAsia="Times New Roman" w:hAnsi="Open Sans" w:cs="Open Sans"/>
            <w:color w:val="58595A"/>
          </w:rPr>
          <w:delText>Cloud</w:delText>
        </w:r>
        <w:r w:rsidR="00175593" w:rsidDel="00B6674D">
          <w:rPr>
            <w:rFonts w:ascii="Open Sans" w:eastAsia="Times New Roman" w:hAnsi="Open Sans" w:cs="Open Sans"/>
            <w:color w:val="58595A"/>
          </w:rPr>
          <w:delText>h</w:delText>
        </w:r>
        <w:r w:rsidRPr="00723B74" w:rsidDel="00B6674D">
          <w:rPr>
            <w:rFonts w:ascii="Open Sans" w:eastAsia="Times New Roman" w:hAnsi="Open Sans" w:cs="Open Sans"/>
            <w:color w:val="58595A"/>
          </w:rPr>
          <w:delText xml:space="preserve">ub </w:delText>
        </w:r>
      </w:del>
      <w:ins w:id="21" w:author="Deborah Owens" w:date="2019-04-03T14:51:00Z">
        <w:r w:rsidR="00B6674D" w:rsidRPr="00723B74">
          <w:rPr>
            <w:rFonts w:ascii="Open Sans" w:eastAsia="Times New Roman" w:hAnsi="Open Sans" w:cs="Open Sans"/>
            <w:color w:val="58595A"/>
          </w:rPr>
          <w:t>Cloud</w:t>
        </w:r>
        <w:r w:rsidR="00B6674D">
          <w:rPr>
            <w:rFonts w:ascii="Open Sans" w:eastAsia="Times New Roman" w:hAnsi="Open Sans" w:cs="Open Sans"/>
            <w:color w:val="58595A"/>
          </w:rPr>
          <w:t>H</w:t>
        </w:r>
        <w:r w:rsidR="00B6674D" w:rsidRPr="00723B74">
          <w:rPr>
            <w:rFonts w:ascii="Open Sans" w:eastAsia="Times New Roman" w:hAnsi="Open Sans" w:cs="Open Sans"/>
            <w:color w:val="58595A"/>
          </w:rPr>
          <w:t xml:space="preserve">ub </w:t>
        </w:r>
      </w:ins>
      <w:r w:rsidRPr="00723B74">
        <w:rPr>
          <w:rFonts w:ascii="Open Sans" w:eastAsia="Times New Roman" w:hAnsi="Open Sans" w:cs="Open Sans"/>
          <w:color w:val="58595A"/>
        </w:rPr>
        <w:t>Fabric features on a per-application basis using the Runtime Manager console</w:t>
      </w:r>
      <w:r w:rsidR="00F97DAF">
        <w:rPr>
          <w:rFonts w:ascii="Open Sans" w:eastAsia="Times New Roman" w:hAnsi="Open Sans" w:cs="Open Sans"/>
          <w:color w:val="58595A"/>
        </w:rPr>
        <w:t>,</w:t>
      </w:r>
      <w:r w:rsidRPr="00723B74">
        <w:rPr>
          <w:rFonts w:ascii="Open Sans" w:eastAsia="Times New Roman" w:hAnsi="Open Sans" w:cs="Open Sans"/>
          <w:color w:val="58595A"/>
        </w:rPr>
        <w:t xml:space="preserve"> when </w:t>
      </w:r>
      <w:ins w:id="22" w:author="Deborah Owens" w:date="2019-04-03T14:52:00Z">
        <w:r w:rsidR="00B6674D">
          <w:rPr>
            <w:rFonts w:ascii="Open Sans" w:eastAsia="Times New Roman" w:hAnsi="Open Sans" w:cs="Open Sans"/>
            <w:color w:val="58595A"/>
          </w:rPr>
          <w:t xml:space="preserve">you </w:t>
        </w:r>
      </w:ins>
      <w:r w:rsidRPr="00723B74">
        <w:rPr>
          <w:rFonts w:ascii="Open Sans" w:eastAsia="Times New Roman" w:hAnsi="Open Sans" w:cs="Open Sans"/>
          <w:color w:val="58595A"/>
        </w:rPr>
        <w:t>deploy</w:t>
      </w:r>
      <w:del w:id="23" w:author="Deborah Owens" w:date="2019-04-03T14:52:00Z">
        <w:r w:rsidRPr="00723B74" w:rsidDel="00B6674D">
          <w:rPr>
            <w:rFonts w:ascii="Open Sans" w:eastAsia="Times New Roman" w:hAnsi="Open Sans" w:cs="Open Sans"/>
            <w:color w:val="58595A"/>
          </w:rPr>
          <w:delText>ing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a new application or redeploy</w:t>
      </w:r>
      <w:del w:id="24" w:author="Deborah Owens" w:date="2019-04-03T14:52:00Z">
        <w:r w:rsidRPr="00723B74" w:rsidDel="00B6674D">
          <w:rPr>
            <w:rFonts w:ascii="Open Sans" w:eastAsia="Times New Roman" w:hAnsi="Open Sans" w:cs="Open Sans"/>
            <w:color w:val="58595A"/>
          </w:rPr>
          <w:delText>ing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an </w:t>
      </w:r>
      <w:del w:id="25" w:author="Deborah Owens" w:date="2019-04-03T14:52:00Z">
        <w:r w:rsidR="00175593" w:rsidDel="00B6674D">
          <w:rPr>
            <w:rFonts w:ascii="Open Sans" w:eastAsia="Times New Roman" w:hAnsi="Open Sans" w:cs="Open Sans"/>
            <w:color w:val="58595A"/>
          </w:rPr>
          <w:delText xml:space="preserve">old </w:delText>
        </w:r>
      </w:del>
      <w:ins w:id="26" w:author="Deborah Owens" w:date="2019-04-03T14:52:00Z">
        <w:r w:rsidR="00B6674D">
          <w:rPr>
            <w:rFonts w:ascii="Open Sans" w:eastAsia="Times New Roman" w:hAnsi="Open Sans" w:cs="Open Sans"/>
            <w:color w:val="58595A"/>
          </w:rPr>
          <w:t>exis</w:t>
        </w:r>
      </w:ins>
      <w:ins w:id="27" w:author="Deborah Owens" w:date="2019-04-03T15:02:00Z">
        <w:r w:rsidR="001B1562">
          <w:rPr>
            <w:rFonts w:ascii="Open Sans" w:eastAsia="Times New Roman" w:hAnsi="Open Sans" w:cs="Open Sans"/>
            <w:color w:val="58595A"/>
          </w:rPr>
          <w:t>t</w:t>
        </w:r>
      </w:ins>
      <w:ins w:id="28" w:author="Deborah Owens" w:date="2019-04-03T14:52:00Z">
        <w:r w:rsidR="00B6674D">
          <w:rPr>
            <w:rFonts w:ascii="Open Sans" w:eastAsia="Times New Roman" w:hAnsi="Open Sans" w:cs="Open Sans"/>
            <w:color w:val="58595A"/>
          </w:rPr>
          <w:t xml:space="preserve">ing </w:t>
        </w:r>
      </w:ins>
      <w:r w:rsidRPr="00723B74">
        <w:rPr>
          <w:rFonts w:ascii="Open Sans" w:eastAsia="Times New Roman" w:hAnsi="Open Sans" w:cs="Open Sans"/>
          <w:color w:val="58595A"/>
        </w:rPr>
        <w:t>application.</w:t>
      </w:r>
    </w:p>
    <w:p w14:paraId="694DDB04" w14:textId="0B845E7C" w:rsidR="00723B74" w:rsidRPr="00723B74" w:rsidRDefault="00723B74" w:rsidP="00723B74">
      <w:pPr>
        <w:spacing w:before="160"/>
        <w:ind w:left="-3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commentRangeStart w:id="29"/>
      <w:r w:rsidRPr="00723B74">
        <w:rPr>
          <w:rFonts w:ascii="Open Sans" w:eastAsia="Times New Roman" w:hAnsi="Open Sans" w:cs="Open Sans"/>
          <w:b/>
          <w:bCs/>
          <w:color w:val="58595A"/>
          <w:sz w:val="48"/>
          <w:szCs w:val="48"/>
        </w:rPr>
        <w:t>Prerequisites</w:t>
      </w:r>
      <w:commentRangeEnd w:id="29"/>
      <w:r w:rsidR="001B1562">
        <w:rPr>
          <w:rStyle w:val="CommentReference"/>
        </w:rPr>
        <w:commentReference w:id="29"/>
      </w:r>
    </w:p>
    <w:p w14:paraId="6AD812C6" w14:textId="77777777" w:rsidR="00723B74" w:rsidRPr="00723B74" w:rsidDel="001B1562" w:rsidRDefault="00723B74" w:rsidP="00723B74">
      <w:pPr>
        <w:rPr>
          <w:del w:id="30" w:author="Deborah Owens" w:date="2019-04-03T15:03:00Z"/>
          <w:rFonts w:ascii="Times New Roman" w:eastAsia="Times New Roman" w:hAnsi="Times New Roman" w:cs="Times New Roman"/>
        </w:rPr>
      </w:pPr>
      <w:del w:id="31" w:author="Deborah Owens" w:date="2019-04-03T15:03:00Z">
        <w:r w:rsidRPr="00723B74" w:rsidDel="001B1562">
          <w:rPr>
            <w:rFonts w:ascii="Open Sans" w:eastAsia="Times New Roman" w:hAnsi="Open Sans" w:cs="Open Sans"/>
            <w:color w:val="58595A"/>
          </w:rPr>
          <w:delText>CloudHub Fabric requires:</w:delText>
        </w:r>
      </w:del>
    </w:p>
    <w:p w14:paraId="7E552C76" w14:textId="77777777" w:rsidR="00723B74" w:rsidRPr="00723B74" w:rsidDel="001B1562" w:rsidRDefault="00723B74" w:rsidP="00723B74">
      <w:pPr>
        <w:numPr>
          <w:ilvl w:val="0"/>
          <w:numId w:val="1"/>
        </w:numPr>
        <w:textAlignment w:val="baseline"/>
        <w:rPr>
          <w:del w:id="32" w:author="Deborah Owens" w:date="2019-04-03T15:03:00Z"/>
          <w:rFonts w:ascii="Open Sans" w:eastAsia="Times New Roman" w:hAnsi="Open Sans" w:cs="Open Sans"/>
          <w:color w:val="58595A"/>
        </w:rPr>
      </w:pPr>
      <w:del w:id="33" w:author="Deborah Owens" w:date="2019-04-03T15:03:00Z">
        <w:r w:rsidRPr="00723B74" w:rsidDel="001B1562">
          <w:rPr>
            <w:rFonts w:ascii="Open Sans" w:eastAsia="Times New Roman" w:hAnsi="Open Sans" w:cs="Open Sans"/>
            <w:color w:val="58595A"/>
          </w:rPr>
          <w:delText xml:space="preserve">A CloudHub Enterprise or Partner account type </w:delText>
        </w:r>
        <w:r w:rsidR="00175593" w:rsidDel="001B1562">
          <w:rPr>
            <w:rFonts w:ascii="Open Sans" w:eastAsia="Times New Roman" w:hAnsi="Open Sans" w:cs="Open Sans"/>
            <w:color w:val="58595A"/>
          </w:rPr>
          <w:delText>which</w:delText>
        </w:r>
        <w:r w:rsidRPr="00723B74" w:rsidDel="001B1562">
          <w:rPr>
            <w:rFonts w:ascii="Open Sans" w:eastAsia="Times New Roman" w:hAnsi="Open Sans" w:cs="Open Sans"/>
            <w:color w:val="58595A"/>
          </w:rPr>
          <w:delText xml:space="preserve"> allows you to use this.</w:delText>
        </w:r>
      </w:del>
    </w:p>
    <w:p w14:paraId="2497B8DC" w14:textId="1345786E" w:rsidR="00723B74" w:rsidRPr="00723B74" w:rsidRDefault="00723B74" w:rsidP="00723B74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58595A"/>
        </w:rPr>
      </w:pPr>
      <w:del w:id="34" w:author="Deborah Owens" w:date="2019-04-03T15:03:00Z">
        <w:r w:rsidRPr="00723B74" w:rsidDel="001B1562">
          <w:rPr>
            <w:rFonts w:ascii="Open Sans" w:eastAsia="Times New Roman" w:hAnsi="Open Sans" w:cs="Open Sans"/>
            <w:color w:val="58595A"/>
          </w:rPr>
          <w:delText>Familiarity with deploying applications using the Runtime Manager console</w:delText>
        </w:r>
      </w:del>
      <w:ins w:id="35" w:author="Deborah Owens" w:date="2019-04-03T15:03:00Z">
        <w:r w:rsidR="001B1562">
          <w:rPr>
            <w:rFonts w:ascii="Open Sans" w:eastAsia="Times New Roman" w:hAnsi="Open Sans" w:cs="Open Sans"/>
            <w:color w:val="58595A"/>
          </w:rPr>
          <w:t xml:space="preserve">To use CloudHub Fabric, you must have a CloudHub Enterprise account or a CloudHub </w:t>
        </w:r>
        <w:commentRangeStart w:id="36"/>
        <w:r w:rsidR="001B1562">
          <w:rPr>
            <w:rFonts w:ascii="Open Sans" w:eastAsia="Times New Roman" w:hAnsi="Open Sans" w:cs="Open Sans"/>
            <w:color w:val="58595A"/>
          </w:rPr>
          <w:t xml:space="preserve">Partner </w:t>
        </w:r>
      </w:ins>
      <w:commentRangeEnd w:id="36"/>
      <w:ins w:id="37" w:author="Deborah Owens" w:date="2019-04-04T12:29:00Z">
        <w:r w:rsidR="00D662A3">
          <w:rPr>
            <w:rStyle w:val="CommentReference"/>
          </w:rPr>
          <w:commentReference w:id="36"/>
        </w:r>
      </w:ins>
      <w:ins w:id="38" w:author="Deborah Owens" w:date="2019-04-03T15:03:00Z">
        <w:r w:rsidR="001B1562">
          <w:rPr>
            <w:rFonts w:ascii="Open Sans" w:eastAsia="Times New Roman" w:hAnsi="Open Sans" w:cs="Open Sans"/>
            <w:color w:val="58595A"/>
          </w:rPr>
          <w:t>account. You should also be familiar with deploying application</w:t>
        </w:r>
      </w:ins>
      <w:ins w:id="39" w:author="Deborah Owens" w:date="2019-04-04T12:43:00Z">
        <w:r w:rsidR="001236D1">
          <w:rPr>
            <w:rFonts w:ascii="Open Sans" w:eastAsia="Times New Roman" w:hAnsi="Open Sans" w:cs="Open Sans"/>
            <w:color w:val="58595A"/>
          </w:rPr>
          <w:t>s</w:t>
        </w:r>
      </w:ins>
      <w:ins w:id="40" w:author="Deborah Owens" w:date="2019-04-03T15:03:00Z">
        <w:r w:rsidR="001B1562">
          <w:rPr>
            <w:rFonts w:ascii="Open Sans" w:eastAsia="Times New Roman" w:hAnsi="Open Sans" w:cs="Open Sans"/>
            <w:color w:val="58595A"/>
          </w:rPr>
          <w:t xml:space="preserve"> using the R</w:t>
        </w:r>
        <w:r w:rsidR="00B47329">
          <w:rPr>
            <w:rFonts w:ascii="Open Sans" w:eastAsia="Times New Roman" w:hAnsi="Open Sans" w:cs="Open Sans"/>
            <w:color w:val="58595A"/>
          </w:rPr>
          <w:t>unt</w:t>
        </w:r>
        <w:r w:rsidR="001B1562">
          <w:rPr>
            <w:rFonts w:ascii="Open Sans" w:eastAsia="Times New Roman" w:hAnsi="Open Sans" w:cs="Open Sans"/>
            <w:color w:val="58595A"/>
          </w:rPr>
          <w:t>ime Manager console.</w:t>
        </w:r>
      </w:ins>
    </w:p>
    <w:p w14:paraId="6B9B8B7D" w14:textId="34FE6A87" w:rsidR="00723B74" w:rsidRPr="00723B74" w:rsidRDefault="00693075" w:rsidP="00723B74">
      <w:pPr>
        <w:spacing w:before="160"/>
        <w:ind w:left="-3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commentRangeStart w:id="41"/>
      <w:ins w:id="42" w:author="Deborah Owens" w:date="2019-04-04T10:38:00Z">
        <w:r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>About</w:t>
        </w:r>
        <w:commentRangeEnd w:id="41"/>
        <w:r>
          <w:rPr>
            <w:rStyle w:val="CommentReference"/>
          </w:rPr>
          <w:commentReference w:id="41"/>
        </w:r>
        <w:r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 xml:space="preserve"> </w:t>
        </w:r>
      </w:ins>
      <w:commentRangeStart w:id="43"/>
      <w:r w:rsidR="00723B74" w:rsidRPr="00723B74">
        <w:rPr>
          <w:rFonts w:ascii="Open Sans" w:eastAsia="Times New Roman" w:hAnsi="Open Sans" w:cs="Open Sans"/>
          <w:b/>
          <w:bCs/>
          <w:color w:val="58595A"/>
          <w:sz w:val="48"/>
          <w:szCs w:val="48"/>
        </w:rPr>
        <w:t>Worker Scale-</w:t>
      </w:r>
      <w:del w:id="44" w:author="Deborah Owens" w:date="2019-04-03T15:06:00Z">
        <w:r w:rsidR="00723B74" w:rsidRPr="00723B74" w:rsidDel="001B1562"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delText>out</w:delText>
        </w:r>
      </w:del>
      <w:ins w:id="45" w:author="Deborah Owens" w:date="2019-04-03T15:06:00Z">
        <w:r w:rsidR="001B1562"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>O</w:t>
        </w:r>
        <w:r w:rsidR="001B1562" w:rsidRPr="00723B74"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>ut</w:t>
        </w:r>
      </w:ins>
      <w:commentRangeEnd w:id="43"/>
      <w:ins w:id="46" w:author="Deborah Owens" w:date="2019-04-04T10:05:00Z">
        <w:r w:rsidR="008F197A">
          <w:rPr>
            <w:rStyle w:val="CommentReference"/>
          </w:rPr>
          <w:commentReference w:id="43"/>
        </w:r>
      </w:ins>
    </w:p>
    <w:p w14:paraId="494323C2" w14:textId="0651287C" w:rsidR="00723B74" w:rsidRPr="00723B74" w:rsidDel="00A945A5" w:rsidRDefault="00723B74" w:rsidP="00723B74">
      <w:pPr>
        <w:rPr>
          <w:del w:id="47" w:author="Deborah Owens" w:date="2019-04-03T15:17:00Z"/>
          <w:rFonts w:ascii="Times New Roman" w:eastAsia="Times New Roman" w:hAnsi="Times New Roman" w:cs="Times New Roman"/>
        </w:rPr>
      </w:pPr>
      <w:del w:id="48" w:author="Deborah Owens" w:date="2019-04-03T15:06:00Z">
        <w:r w:rsidRPr="00723B74" w:rsidDel="001B1562">
          <w:rPr>
            <w:rFonts w:ascii="Open Sans" w:eastAsia="Times New Roman" w:hAnsi="Open Sans" w:cs="Open Sans"/>
            <w:color w:val="58595A"/>
          </w:rPr>
          <w:delText>Cloud</w:delText>
        </w:r>
        <w:r w:rsidR="00D527A1" w:rsidDel="001B1562">
          <w:rPr>
            <w:rFonts w:ascii="Open Sans" w:eastAsia="Times New Roman" w:hAnsi="Open Sans" w:cs="Open Sans"/>
            <w:color w:val="58595A"/>
          </w:rPr>
          <w:delText>h</w:delText>
        </w:r>
        <w:r w:rsidRPr="00723B74" w:rsidDel="001B1562">
          <w:rPr>
            <w:rFonts w:ascii="Open Sans" w:eastAsia="Times New Roman" w:hAnsi="Open Sans" w:cs="Open Sans"/>
            <w:color w:val="58595A"/>
          </w:rPr>
          <w:delText xml:space="preserve">ub </w:delText>
        </w:r>
      </w:del>
      <w:ins w:id="49" w:author="Deborah Owens" w:date="2019-04-03T15:06:00Z">
        <w:r w:rsidR="001B1562" w:rsidRPr="00723B74">
          <w:rPr>
            <w:rFonts w:ascii="Open Sans" w:eastAsia="Times New Roman" w:hAnsi="Open Sans" w:cs="Open Sans"/>
            <w:color w:val="58595A"/>
          </w:rPr>
          <w:t>Cloud</w:t>
        </w:r>
        <w:r w:rsidR="001B1562">
          <w:rPr>
            <w:rFonts w:ascii="Open Sans" w:eastAsia="Times New Roman" w:hAnsi="Open Sans" w:cs="Open Sans"/>
            <w:color w:val="58595A"/>
          </w:rPr>
          <w:t>H</w:t>
        </w:r>
        <w:r w:rsidR="001B1562" w:rsidRPr="00723B74">
          <w:rPr>
            <w:rFonts w:ascii="Open Sans" w:eastAsia="Times New Roman" w:hAnsi="Open Sans" w:cs="Open Sans"/>
            <w:color w:val="58595A"/>
          </w:rPr>
          <w:t xml:space="preserve">ub </w:t>
        </w:r>
      </w:ins>
      <w:del w:id="50" w:author="Deborah Owens" w:date="2019-04-03T15:06:00Z">
        <w:r w:rsidRPr="00723B74" w:rsidDel="001B1562">
          <w:rPr>
            <w:rFonts w:ascii="Open Sans" w:eastAsia="Times New Roman" w:hAnsi="Open Sans" w:cs="Open Sans"/>
            <w:color w:val="58595A"/>
          </w:rPr>
          <w:delText xml:space="preserve">allows </w:delText>
        </w:r>
      </w:del>
      <w:ins w:id="51" w:author="Deborah Owens" w:date="2019-04-03T15:06:00Z">
        <w:r w:rsidR="001B1562">
          <w:rPr>
            <w:rFonts w:ascii="Open Sans" w:eastAsia="Times New Roman" w:hAnsi="Open Sans" w:cs="Open Sans"/>
            <w:color w:val="58595A"/>
          </w:rPr>
          <w:t>lets</w:t>
        </w:r>
        <w:r w:rsidR="001B1562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you </w:t>
      </w:r>
      <w:del w:id="52" w:author="Deborah Owens" w:date="2019-04-03T15:06:00Z">
        <w:r w:rsidRPr="00723B74" w:rsidDel="001B1562">
          <w:rPr>
            <w:rFonts w:ascii="Open Sans" w:eastAsia="Times New Roman" w:hAnsi="Open Sans" w:cs="Open Sans"/>
            <w:color w:val="58595A"/>
          </w:rPr>
          <w:delText xml:space="preserve">to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select an </w:t>
      </w:r>
      <w:commentRangeStart w:id="53"/>
      <w:r w:rsidRPr="00723B74">
        <w:rPr>
          <w:rFonts w:ascii="Open Sans" w:eastAsia="Times New Roman" w:hAnsi="Open Sans" w:cs="Open Sans"/>
          <w:color w:val="58595A"/>
        </w:rPr>
        <w:t>amount and a size</w:t>
      </w:r>
      <w:commentRangeEnd w:id="53"/>
      <w:r w:rsidR="00A945A5">
        <w:rPr>
          <w:rStyle w:val="CommentReference"/>
        </w:rPr>
        <w:commentReference w:id="53"/>
      </w:r>
      <w:r w:rsidRPr="00723B74">
        <w:rPr>
          <w:rFonts w:ascii="Open Sans" w:eastAsia="Times New Roman" w:hAnsi="Open Sans" w:cs="Open Sans"/>
          <w:color w:val="58595A"/>
        </w:rPr>
        <w:t xml:space="preserve"> for the workers of your application, providing horizontal scalability. This fine</w:t>
      </w:r>
      <w:ins w:id="54" w:author="Deborah Owens" w:date="2019-04-03T15:09:00Z">
        <w:r w:rsidR="00A945A5">
          <w:rPr>
            <w:rFonts w:ascii="Open Sans" w:eastAsia="Times New Roman" w:hAnsi="Open Sans" w:cs="Open Sans"/>
            <w:color w:val="58595A"/>
          </w:rPr>
          <w:t>-</w:t>
        </w:r>
      </w:ins>
      <w:del w:id="55" w:author="Deborah Owens" w:date="2019-04-03T15:09:00Z">
        <w:r w:rsidR="00D527A1" w:rsidDel="00A945A5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grained control over </w:t>
      </w:r>
      <w:commentRangeStart w:id="56"/>
      <w:r w:rsidR="0004395F">
        <w:rPr>
          <w:rFonts w:ascii="Open Sans" w:eastAsia="Times New Roman" w:hAnsi="Open Sans" w:cs="Open Sans"/>
          <w:color w:val="58595A"/>
        </w:rPr>
        <w:t>C</w:t>
      </w:r>
      <w:r w:rsidRPr="00723B74">
        <w:rPr>
          <w:rFonts w:ascii="Open Sans" w:eastAsia="Times New Roman" w:hAnsi="Open Sans" w:cs="Open Sans"/>
          <w:color w:val="58595A"/>
        </w:rPr>
        <w:t xml:space="preserve">omputing </w:t>
      </w:r>
      <w:r w:rsidR="0004395F">
        <w:rPr>
          <w:rFonts w:ascii="Open Sans" w:eastAsia="Times New Roman" w:hAnsi="Open Sans" w:cs="Open Sans"/>
          <w:color w:val="58595A"/>
        </w:rPr>
        <w:t>C</w:t>
      </w:r>
      <w:r w:rsidRPr="00723B74">
        <w:rPr>
          <w:rFonts w:ascii="Open Sans" w:eastAsia="Times New Roman" w:hAnsi="Open Sans" w:cs="Open Sans"/>
          <w:color w:val="58595A"/>
        </w:rPr>
        <w:t xml:space="preserve">apacity </w:t>
      </w:r>
      <w:commentRangeEnd w:id="56"/>
      <w:r w:rsidR="00A945A5">
        <w:rPr>
          <w:rStyle w:val="CommentReference"/>
        </w:rPr>
        <w:commentReference w:id="56"/>
      </w:r>
      <w:commentRangeStart w:id="57"/>
      <w:r w:rsidRPr="00723B74">
        <w:rPr>
          <w:rFonts w:ascii="Open Sans" w:eastAsia="Times New Roman" w:hAnsi="Open Sans" w:cs="Open Sans"/>
          <w:color w:val="58595A"/>
        </w:rPr>
        <w:t>provisioning</w:t>
      </w:r>
      <w:commentRangeEnd w:id="57"/>
      <w:r w:rsidR="00A945A5">
        <w:rPr>
          <w:rStyle w:val="CommentReference"/>
        </w:rPr>
        <w:commentReference w:id="57"/>
      </w:r>
      <w:r w:rsidRPr="00723B74">
        <w:rPr>
          <w:rFonts w:ascii="Open Sans" w:eastAsia="Times New Roman" w:hAnsi="Open Sans" w:cs="Open Sans"/>
          <w:color w:val="58595A"/>
        </w:rPr>
        <w:t xml:space="preserve"> gives you the flexibility </w:t>
      </w:r>
      <w:del w:id="58" w:author="Deborah Owens" w:date="2019-04-03T15:11:00Z">
        <w:r w:rsidR="00082FBC" w:rsidDel="00A945A5">
          <w:rPr>
            <w:rFonts w:ascii="Open Sans" w:eastAsia="Times New Roman" w:hAnsi="Open Sans" w:cs="Open Sans"/>
            <w:color w:val="58595A"/>
          </w:rPr>
          <w:delText xml:space="preserve">in order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to scale </w:t>
      </w:r>
      <w:ins w:id="59" w:author="Deborah Owens" w:date="2019-04-03T15:12:00Z">
        <w:r w:rsidR="00A945A5">
          <w:rPr>
            <w:rFonts w:ascii="Open Sans" w:eastAsia="Times New Roman" w:hAnsi="Open Sans" w:cs="Open Sans"/>
            <w:color w:val="58595A"/>
          </w:rPr>
          <w:t>your capacity</w:t>
        </w:r>
      </w:ins>
      <w:ins w:id="60" w:author="Deborah Owens" w:date="2019-04-03T15:14:00Z">
        <w:r w:rsidR="00A945A5">
          <w:rPr>
            <w:rFonts w:ascii="Open Sans" w:eastAsia="Times New Roman" w:hAnsi="Open Sans" w:cs="Open Sans"/>
            <w:color w:val="58595A"/>
          </w:rPr>
          <w:t xml:space="preserve"> depending </w:t>
        </w:r>
      </w:ins>
      <w:ins w:id="61" w:author="Deborah Owens" w:date="2019-04-03T15:15:00Z">
        <w:r w:rsidR="00A945A5">
          <w:rPr>
            <w:rFonts w:ascii="Open Sans" w:eastAsia="Times New Roman" w:hAnsi="Open Sans" w:cs="Open Sans"/>
            <w:color w:val="58595A"/>
          </w:rPr>
          <w:t xml:space="preserve">on </w:t>
        </w:r>
      </w:ins>
      <w:ins w:id="62" w:author="Deborah Owens" w:date="2019-04-03T15:14:00Z">
        <w:r w:rsidR="00A945A5">
          <w:rPr>
            <w:rFonts w:ascii="Open Sans" w:eastAsia="Times New Roman" w:hAnsi="Open Sans" w:cs="Open Sans"/>
            <w:color w:val="58595A"/>
          </w:rPr>
          <w:t xml:space="preserve">your needs. At any time, you can increase your </w:t>
        </w:r>
      </w:ins>
      <w:ins w:id="63" w:author="Deborah Owens" w:date="2019-04-03T15:16:00Z">
        <w:r w:rsidR="00A945A5">
          <w:rPr>
            <w:rFonts w:ascii="Open Sans" w:eastAsia="Times New Roman" w:hAnsi="Open Sans" w:cs="Open Sans"/>
            <w:color w:val="58595A"/>
          </w:rPr>
          <w:t xml:space="preserve">capacity </w:t>
        </w:r>
      </w:ins>
      <w:del w:id="64" w:author="Deborah Owens" w:date="2019-04-03T15:11:00Z">
        <w:r w:rsidRPr="00723B74" w:rsidDel="00A945A5">
          <w:rPr>
            <w:rFonts w:ascii="Open Sans" w:eastAsia="Times New Roman" w:hAnsi="Open Sans" w:cs="Open Sans"/>
            <w:color w:val="58595A"/>
          </w:rPr>
          <w:delText xml:space="preserve">up </w:delText>
        </w:r>
      </w:del>
      <w:del w:id="65" w:author="Deborah Owens" w:date="2019-04-03T15:13:00Z">
        <w:r w:rsidRPr="00723B74" w:rsidDel="00A945A5">
          <w:rPr>
            <w:rFonts w:ascii="Open Sans" w:eastAsia="Times New Roman" w:hAnsi="Open Sans" w:cs="Open Sans"/>
            <w:color w:val="58595A"/>
          </w:rPr>
          <w:delText xml:space="preserve">your application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to handle </w:t>
      </w:r>
      <w:del w:id="66" w:author="Deborah Owens" w:date="2019-04-04T09:33:00Z">
        <w:r w:rsidRPr="00723B74" w:rsidDel="0001047E">
          <w:rPr>
            <w:rFonts w:ascii="Open Sans" w:eastAsia="Times New Roman" w:hAnsi="Open Sans" w:cs="Open Sans"/>
            <w:color w:val="58595A"/>
          </w:rPr>
          <w:delText xml:space="preserve">higher </w:delText>
        </w:r>
      </w:del>
      <w:ins w:id="67" w:author="Deborah Owens" w:date="2019-04-04T09:33:00Z">
        <w:r w:rsidR="0001047E">
          <w:rPr>
            <w:rFonts w:ascii="Open Sans" w:eastAsia="Times New Roman" w:hAnsi="Open Sans" w:cs="Open Sans"/>
            <w:color w:val="58595A"/>
          </w:rPr>
          <w:t>large</w:t>
        </w:r>
        <w:r w:rsidR="0001047E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>loads</w:t>
      </w:r>
      <w:ins w:id="68" w:author="Deborah Owens" w:date="2019-04-03T15:16:00Z">
        <w:r w:rsidR="00717A30">
          <w:rPr>
            <w:rFonts w:ascii="Open Sans" w:eastAsia="Times New Roman" w:hAnsi="Open Sans" w:cs="Open Sans"/>
            <w:color w:val="58595A"/>
          </w:rPr>
          <w:t xml:space="preserve"> during peak load </w:t>
        </w:r>
        <w:r w:rsidR="00A945A5">
          <w:rPr>
            <w:rFonts w:ascii="Open Sans" w:eastAsia="Times New Roman" w:hAnsi="Open Sans" w:cs="Open Sans"/>
            <w:color w:val="58595A"/>
          </w:rPr>
          <w:t>times or</w:t>
        </w:r>
      </w:ins>
      <w:ins w:id="69" w:author="Deborah Owens" w:date="2019-04-03T15:17:00Z">
        <w:r w:rsidR="00A945A5">
          <w:rPr>
            <w:rFonts w:ascii="Open Sans" w:eastAsia="Times New Roman" w:hAnsi="Open Sans" w:cs="Open Sans"/>
            <w:color w:val="58595A"/>
          </w:rPr>
          <w:t xml:space="preserve"> de</w:t>
        </w:r>
        <w:r w:rsidR="00717A30">
          <w:rPr>
            <w:rFonts w:ascii="Open Sans" w:eastAsia="Times New Roman" w:hAnsi="Open Sans" w:cs="Open Sans"/>
            <w:color w:val="58595A"/>
          </w:rPr>
          <w:t xml:space="preserve">crease your capacity during low </w:t>
        </w:r>
        <w:r w:rsidR="00A945A5">
          <w:rPr>
            <w:rFonts w:ascii="Open Sans" w:eastAsia="Times New Roman" w:hAnsi="Open Sans" w:cs="Open Sans"/>
            <w:color w:val="58595A"/>
          </w:rPr>
          <w:t>load times</w:t>
        </w:r>
      </w:ins>
      <w:ins w:id="70" w:author="Deborah Owens" w:date="2019-04-03T15:20:00Z">
        <w:r w:rsidR="00717A30">
          <w:rPr>
            <w:rFonts w:ascii="Open Sans" w:eastAsia="Times New Roman" w:hAnsi="Open Sans" w:cs="Open Sans"/>
            <w:color w:val="58595A"/>
          </w:rPr>
          <w:t>.</w:t>
        </w:r>
      </w:ins>
      <w:ins w:id="71" w:author="Deborah Owens" w:date="2019-04-04T10:33:00Z">
        <w:r w:rsidR="0051795B">
          <w:rPr>
            <w:rFonts w:ascii="Open Sans" w:eastAsia="Times New Roman" w:hAnsi="Open Sans" w:cs="Open Sans"/>
            <w:color w:val="58595A"/>
          </w:rPr>
          <w:t xml:space="preserve"> </w:t>
        </w:r>
      </w:ins>
      <w:del w:id="72" w:author="Deborah Owens" w:date="2019-04-03T15:17:00Z">
        <w:r w:rsidRPr="00723B74" w:rsidDel="00A945A5">
          <w:rPr>
            <w:rFonts w:ascii="Open Sans" w:eastAsia="Times New Roman" w:hAnsi="Open Sans" w:cs="Open Sans"/>
            <w:color w:val="58595A"/>
          </w:rPr>
          <w:delText xml:space="preserve"> (or scale down during low-load periods) at any time.</w:delText>
        </w:r>
      </w:del>
    </w:p>
    <w:p w14:paraId="2FBFB24D" w14:textId="565364B1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commentRangeStart w:id="73"/>
      <w:r w:rsidRPr="00723B74">
        <w:rPr>
          <w:rFonts w:ascii="Open Sans" w:eastAsia="Times New Roman" w:hAnsi="Open Sans" w:cs="Open Sans"/>
          <w:color w:val="58595A"/>
        </w:rPr>
        <w:t xml:space="preserve">Use the drop-down menus next </w:t>
      </w:r>
      <w:commentRangeStart w:id="74"/>
      <w:r w:rsidRPr="00723B74">
        <w:rPr>
          <w:rFonts w:ascii="Open Sans" w:eastAsia="Times New Roman" w:hAnsi="Open Sans" w:cs="Open Sans"/>
          <w:color w:val="58595A"/>
        </w:rPr>
        <w:t xml:space="preserve">to </w:t>
      </w:r>
      <w:del w:id="75" w:author="Deborah Owens" w:date="2019-04-04T13:05:00Z">
        <w:r w:rsidRPr="00723B74" w:rsidDel="00FD711B">
          <w:rPr>
            <w:rFonts w:ascii="Open Sans" w:eastAsia="Times New Roman" w:hAnsi="Open Sans" w:cs="Open Sans"/>
            <w:color w:val="58595A"/>
          </w:rPr>
          <w:delText xml:space="preserve">workers </w:delText>
        </w:r>
      </w:del>
      <w:commentRangeStart w:id="76"/>
      <w:commentRangeEnd w:id="74"/>
      <w:ins w:id="77" w:author="Deborah Owens" w:date="2019-04-04T13:05:00Z">
        <w:r w:rsidR="00FD711B">
          <w:rPr>
            <w:rFonts w:ascii="Open Sans" w:eastAsia="Times New Roman" w:hAnsi="Open Sans" w:cs="Open Sans"/>
            <w:color w:val="58595A"/>
          </w:rPr>
          <w:t>W</w:t>
        </w:r>
        <w:r w:rsidR="00FD711B" w:rsidRPr="00723B74">
          <w:rPr>
            <w:rFonts w:ascii="Open Sans" w:eastAsia="Times New Roman" w:hAnsi="Open Sans" w:cs="Open Sans"/>
            <w:color w:val="58595A"/>
          </w:rPr>
          <w:t>orkers</w:t>
        </w:r>
      </w:ins>
      <w:commentRangeEnd w:id="76"/>
      <w:ins w:id="78" w:author="Deborah Owens" w:date="2019-04-04T13:06:00Z">
        <w:r w:rsidR="00FD711B">
          <w:rPr>
            <w:rStyle w:val="CommentReference"/>
          </w:rPr>
          <w:commentReference w:id="76"/>
        </w:r>
      </w:ins>
      <w:ins w:id="79" w:author="Deborah Owens" w:date="2019-04-04T13:05:00Z">
        <w:r w:rsidR="00FD711B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="00415299">
        <w:rPr>
          <w:rStyle w:val="CommentReference"/>
        </w:rPr>
        <w:commentReference w:id="74"/>
      </w:r>
      <w:r w:rsidRPr="00723B74">
        <w:rPr>
          <w:rFonts w:ascii="Open Sans" w:eastAsia="Times New Roman" w:hAnsi="Open Sans" w:cs="Open Sans"/>
          <w:color w:val="58595A"/>
        </w:rPr>
        <w:t>to pick the amount and a size for the workers of your application and configure the computing power that you need.</w:t>
      </w:r>
      <w:commentRangeEnd w:id="73"/>
      <w:r w:rsidR="00415299">
        <w:rPr>
          <w:rStyle w:val="CommentReference"/>
        </w:rPr>
        <w:commentReference w:id="73"/>
      </w:r>
    </w:p>
    <w:p w14:paraId="6828123B" w14:textId="77777777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commentRangeStart w:id="80"/>
      <w:r w:rsidRPr="00723B74">
        <w:rPr>
          <w:rFonts w:ascii="Open Sans" w:eastAsia="Times New Roman" w:hAnsi="Open Sans" w:cs="Open Sans"/>
          <w:color w:val="58595A"/>
        </w:rPr>
        <w:t xml:space="preserve">Each </w:t>
      </w:r>
      <w:del w:id="81" w:author="Deborah Owens" w:date="2019-04-03T15:17:00Z">
        <w:r w:rsidR="00F97DAF" w:rsidDel="00A945A5">
          <w:rPr>
            <w:rFonts w:ascii="Open Sans" w:eastAsia="Times New Roman" w:hAnsi="Open Sans" w:cs="Open Sans"/>
            <w:color w:val="58595A"/>
          </w:rPr>
          <w:delText>A</w:delText>
        </w:r>
        <w:r w:rsidRPr="00723B74" w:rsidDel="00A945A5">
          <w:rPr>
            <w:rFonts w:ascii="Open Sans" w:eastAsia="Times New Roman" w:hAnsi="Open Sans" w:cs="Open Sans"/>
            <w:color w:val="58595A"/>
          </w:rPr>
          <w:delText xml:space="preserve">pplication </w:delText>
        </w:r>
      </w:del>
      <w:ins w:id="82" w:author="Deborah Owens" w:date="2019-04-03T15:17:00Z">
        <w:r w:rsidR="00A945A5">
          <w:rPr>
            <w:rFonts w:ascii="Open Sans" w:eastAsia="Times New Roman" w:hAnsi="Open Sans" w:cs="Open Sans"/>
            <w:color w:val="58595A"/>
          </w:rPr>
          <w:t>a</w:t>
        </w:r>
        <w:r w:rsidR="00A945A5" w:rsidRPr="00723B74">
          <w:rPr>
            <w:rFonts w:ascii="Open Sans" w:eastAsia="Times New Roman" w:hAnsi="Open Sans" w:cs="Open Sans"/>
            <w:color w:val="58595A"/>
          </w:rPr>
          <w:t xml:space="preserve">pplication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can be deployed with up to 8 workers of any kind, totaling up to 128 </w:t>
      </w:r>
      <w:commentRangeStart w:id="83"/>
      <w:r w:rsidRPr="00723B74">
        <w:rPr>
          <w:rFonts w:ascii="Open Sans" w:eastAsia="Times New Roman" w:hAnsi="Open Sans" w:cs="Open Sans"/>
          <w:color w:val="58595A"/>
        </w:rPr>
        <w:t>vCores</w:t>
      </w:r>
      <w:commentRangeEnd w:id="83"/>
      <w:r w:rsidR="004C5142">
        <w:rPr>
          <w:rStyle w:val="CommentReference"/>
        </w:rPr>
        <w:commentReference w:id="83"/>
      </w:r>
      <w:ins w:id="84" w:author="Deborah Owens" w:date="2019-04-03T15:18:00Z">
        <w:r w:rsidR="00717A30">
          <w:rPr>
            <w:rFonts w:ascii="Open Sans" w:eastAsia="Times New Roman" w:hAnsi="Open Sans" w:cs="Open Sans"/>
            <w:color w:val="58595A"/>
          </w:rPr>
          <w:t>.</w:t>
        </w:r>
      </w:ins>
      <w:del w:id="85" w:author="Deborah Owens" w:date="2019-04-03T15:18:00Z">
        <w:r w:rsidR="00F97DAF" w:rsidDel="00717A30">
          <w:rPr>
            <w:rFonts w:ascii="Open Sans" w:eastAsia="Times New Roman" w:hAnsi="Open Sans" w:cs="Open Sans"/>
            <w:color w:val="58595A"/>
          </w:rPr>
          <w:delText>;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</w:t>
      </w:r>
      <w:del w:id="86" w:author="Deborah Owens" w:date="2019-04-03T15:18:00Z">
        <w:r w:rsidRPr="00723B74" w:rsidDel="00717A30">
          <w:rPr>
            <w:rFonts w:ascii="Open Sans" w:eastAsia="Times New Roman" w:hAnsi="Open Sans" w:cs="Open Sans"/>
            <w:color w:val="58595A"/>
          </w:rPr>
          <w:delText>However, y</w:delText>
        </w:r>
      </w:del>
      <w:ins w:id="87" w:author="Deborah Owens" w:date="2019-04-03T15:18:00Z">
        <w:r w:rsidR="00717A30">
          <w:rPr>
            <w:rFonts w:ascii="Open Sans" w:eastAsia="Times New Roman" w:hAnsi="Open Sans" w:cs="Open Sans"/>
            <w:color w:val="58595A"/>
          </w:rPr>
          <w:t>Y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ou may be limited to </w:t>
      </w:r>
      <w:commentRangeStart w:id="88"/>
      <w:del w:id="89" w:author="Deborah Owens" w:date="2019-04-03T15:18:00Z">
        <w:r w:rsidR="00082FBC" w:rsidDel="00717A30">
          <w:rPr>
            <w:rFonts w:ascii="Open Sans" w:eastAsia="Times New Roman" w:hAnsi="Open Sans" w:cs="Open Sans"/>
            <w:color w:val="58595A"/>
          </w:rPr>
          <w:delText>less</w:delText>
        </w:r>
        <w:r w:rsidRPr="00723B74" w:rsidDel="00717A30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ins w:id="90" w:author="Deborah Owens" w:date="2019-04-03T15:18:00Z">
        <w:r w:rsidR="00717A30">
          <w:rPr>
            <w:rFonts w:ascii="Open Sans" w:eastAsia="Times New Roman" w:hAnsi="Open Sans" w:cs="Open Sans"/>
            <w:color w:val="58595A"/>
          </w:rPr>
          <w:t>fewer</w:t>
        </w:r>
        <w:r w:rsidR="00717A30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commentRangeEnd w:id="88"/>
      <w:ins w:id="91" w:author="Deborah Owens" w:date="2019-04-04T13:06:00Z">
        <w:r w:rsidR="00380543">
          <w:rPr>
            <w:rStyle w:val="CommentReference"/>
          </w:rPr>
          <w:commentReference w:id="88"/>
        </w:r>
      </w:ins>
      <w:commentRangeStart w:id="92"/>
      <w:proofErr w:type="spellStart"/>
      <w:r w:rsidRPr="00723B74">
        <w:rPr>
          <w:rFonts w:ascii="Open Sans" w:eastAsia="Times New Roman" w:hAnsi="Open Sans" w:cs="Open Sans"/>
          <w:color w:val="58595A"/>
        </w:rPr>
        <w:t>vCores</w:t>
      </w:r>
      <w:commentRangeEnd w:id="92"/>
      <w:proofErr w:type="spellEnd"/>
      <w:r w:rsidR="00626B6F">
        <w:rPr>
          <w:rStyle w:val="CommentReference"/>
        </w:rPr>
        <w:commentReference w:id="92"/>
      </w:r>
      <w:del w:id="93" w:author="Deborah Owens" w:date="2019-04-03T15:18:00Z">
        <w:r w:rsidRPr="00723B74" w:rsidDel="00717A30">
          <w:rPr>
            <w:rFonts w:ascii="Open Sans" w:eastAsia="Times New Roman" w:hAnsi="Open Sans" w:cs="Open Sans"/>
            <w:color w:val="58595A"/>
          </w:rPr>
          <w:delText xml:space="preserve"> than th</w:delText>
        </w:r>
        <w:r w:rsidR="00F97DAF" w:rsidDel="00717A30">
          <w:rPr>
            <w:rFonts w:ascii="Open Sans" w:eastAsia="Times New Roman" w:hAnsi="Open Sans" w:cs="Open Sans"/>
            <w:color w:val="58595A"/>
          </w:rPr>
          <w:delText>e ones</w:delText>
        </w:r>
        <w:r w:rsidRPr="00723B74" w:rsidDel="00717A30">
          <w:rPr>
            <w:rFonts w:ascii="Open Sans" w:eastAsia="Times New Roman" w:hAnsi="Open Sans" w:cs="Open Sans"/>
            <w:color w:val="58595A"/>
          </w:rPr>
          <w:delText xml:space="preserve"> you need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, based on how many are available in your subscription. </w:t>
      </w:r>
      <w:commentRangeStart w:id="94"/>
      <w:r w:rsidRPr="00723B74">
        <w:rPr>
          <w:rFonts w:ascii="Open Sans" w:eastAsia="Times New Roman" w:hAnsi="Open Sans" w:cs="Open Sans"/>
          <w:color w:val="58595A"/>
        </w:rPr>
        <w:t xml:space="preserve">See </w:t>
      </w:r>
      <w:hyperlink r:id="rId7" w:history="1">
        <w:r w:rsidRPr="00723B74">
          <w:rPr>
            <w:rFonts w:ascii="Open Sans" w:eastAsia="Times New Roman" w:hAnsi="Open Sans" w:cs="Open Sans"/>
            <w:color w:val="1155CC"/>
            <w:u w:val="single"/>
          </w:rPr>
          <w:t>Worker Sizing</w:t>
        </w:r>
      </w:hyperlink>
      <w:commentRangeEnd w:id="94"/>
      <w:r w:rsidR="000E004F">
        <w:rPr>
          <w:rStyle w:val="CommentReference"/>
        </w:rPr>
        <w:commentReference w:id="94"/>
      </w:r>
      <w:r w:rsidRPr="00723B74">
        <w:rPr>
          <w:rFonts w:ascii="Open Sans" w:eastAsia="Times New Roman" w:hAnsi="Open Sans" w:cs="Open Sans"/>
          <w:color w:val="58595A"/>
        </w:rPr>
        <w:t xml:space="preserve"> for information about deploying to multiple </w:t>
      </w:r>
      <w:commentRangeStart w:id="95"/>
      <w:r w:rsidRPr="00723B74">
        <w:rPr>
          <w:rFonts w:ascii="Open Sans" w:eastAsia="Times New Roman" w:hAnsi="Open Sans" w:cs="Open Sans"/>
          <w:color w:val="58595A"/>
        </w:rPr>
        <w:t>vCores</w:t>
      </w:r>
      <w:commentRangeEnd w:id="95"/>
      <w:r w:rsidR="004C5142">
        <w:rPr>
          <w:rStyle w:val="CommentReference"/>
        </w:rPr>
        <w:commentReference w:id="95"/>
      </w:r>
      <w:r w:rsidRPr="00723B74">
        <w:rPr>
          <w:rFonts w:ascii="Open Sans" w:eastAsia="Times New Roman" w:hAnsi="Open Sans" w:cs="Open Sans"/>
          <w:color w:val="58595A"/>
        </w:rPr>
        <w:t>.</w:t>
      </w:r>
      <w:commentRangeEnd w:id="80"/>
      <w:r w:rsidR="00415299">
        <w:rPr>
          <w:rStyle w:val="CommentReference"/>
        </w:rPr>
        <w:commentReference w:id="80"/>
      </w:r>
    </w:p>
    <w:p w14:paraId="64504E9A" w14:textId="252300DD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commentRangeStart w:id="96"/>
      <w:r w:rsidRPr="00723B74">
        <w:rPr>
          <w:rFonts w:ascii="Open Sans" w:eastAsia="Times New Roman" w:hAnsi="Open Sans" w:cs="Open Sans"/>
          <w:color w:val="58595A"/>
        </w:rPr>
        <w:t>Worker scale</w:t>
      </w:r>
      <w:ins w:id="97" w:author="Deborah Owens" w:date="2019-04-04T09:04:00Z">
        <w:r w:rsidR="001472EA">
          <w:rPr>
            <w:rFonts w:ascii="Open Sans" w:eastAsia="Times New Roman" w:hAnsi="Open Sans" w:cs="Open Sans"/>
            <w:color w:val="58595A"/>
          </w:rPr>
          <w:t>-</w:t>
        </w:r>
      </w:ins>
      <w:del w:id="98" w:author="Deborah Owens" w:date="2019-04-04T09:04:00Z">
        <w:r w:rsidRPr="00723B74" w:rsidDel="001472EA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out </w:t>
      </w:r>
      <w:commentRangeEnd w:id="96"/>
      <w:r w:rsidR="00415299">
        <w:rPr>
          <w:rStyle w:val="CommentReference"/>
        </w:rPr>
        <w:commentReference w:id="96"/>
      </w:r>
      <w:r w:rsidRPr="00723B74">
        <w:rPr>
          <w:rFonts w:ascii="Open Sans" w:eastAsia="Times New Roman" w:hAnsi="Open Sans" w:cs="Open Sans"/>
          <w:color w:val="58595A"/>
        </w:rPr>
        <w:t xml:space="preserve">also adds </w:t>
      </w:r>
      <w:del w:id="99" w:author="Deborah Owens" w:date="2019-04-04T09:41:00Z">
        <w:r w:rsidRPr="00723B74" w:rsidDel="005E60A3">
          <w:rPr>
            <w:rFonts w:ascii="Open Sans" w:eastAsia="Times New Roman" w:hAnsi="Open Sans" w:cs="Open Sans"/>
            <w:color w:val="58595A"/>
          </w:rPr>
          <w:delText xml:space="preserve">additional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reliability. </w:t>
      </w:r>
      <w:del w:id="100" w:author="Deborah Owens" w:date="2019-04-03T15:21:00Z">
        <w:r w:rsidRPr="00723B74" w:rsidDel="00717A30">
          <w:rPr>
            <w:rFonts w:ascii="Open Sans" w:eastAsia="Times New Roman" w:hAnsi="Open Sans" w:cs="Open Sans"/>
            <w:color w:val="58595A"/>
          </w:rPr>
          <w:delText>Mule</w:delText>
        </w:r>
        <w:r w:rsidR="00175593" w:rsidDel="00717A30">
          <w:rPr>
            <w:rFonts w:ascii="Open Sans" w:eastAsia="Times New Roman" w:hAnsi="Open Sans" w:cs="Open Sans"/>
            <w:color w:val="58595A"/>
          </w:rPr>
          <w:delText>s</w:delText>
        </w:r>
        <w:r w:rsidRPr="00723B74" w:rsidDel="00717A30">
          <w:rPr>
            <w:rFonts w:ascii="Open Sans" w:eastAsia="Times New Roman" w:hAnsi="Open Sans" w:cs="Open Sans"/>
            <w:color w:val="58595A"/>
          </w:rPr>
          <w:delText xml:space="preserve">oft </w:delText>
        </w:r>
      </w:del>
      <w:commentRangeStart w:id="101"/>
      <w:proofErr w:type="spellStart"/>
      <w:ins w:id="102" w:author="Deborah Owens" w:date="2019-04-03T15:21:00Z">
        <w:r w:rsidR="00717A30" w:rsidRPr="00723B74">
          <w:rPr>
            <w:rFonts w:ascii="Open Sans" w:eastAsia="Times New Roman" w:hAnsi="Open Sans" w:cs="Open Sans"/>
            <w:color w:val="58595A"/>
          </w:rPr>
          <w:t>Mule</w:t>
        </w:r>
        <w:r w:rsidR="00717A30">
          <w:rPr>
            <w:rFonts w:ascii="Open Sans" w:eastAsia="Times New Roman" w:hAnsi="Open Sans" w:cs="Open Sans"/>
            <w:color w:val="58595A"/>
          </w:rPr>
          <w:t>S</w:t>
        </w:r>
        <w:r w:rsidR="00717A30" w:rsidRPr="00723B74">
          <w:rPr>
            <w:rFonts w:ascii="Open Sans" w:eastAsia="Times New Roman" w:hAnsi="Open Sans" w:cs="Open Sans"/>
            <w:color w:val="58595A"/>
          </w:rPr>
          <w:t>oft</w:t>
        </w:r>
      </w:ins>
      <w:commentRangeEnd w:id="101"/>
      <w:proofErr w:type="spellEnd"/>
      <w:ins w:id="103" w:author="Deborah Owens" w:date="2019-04-04T12:55:00Z">
        <w:r w:rsidR="006E2B1D">
          <w:rPr>
            <w:rStyle w:val="CommentReference"/>
          </w:rPr>
          <w:commentReference w:id="101"/>
        </w:r>
      </w:ins>
      <w:ins w:id="104" w:author="Deborah Owens" w:date="2019-04-03T15:21:00Z">
        <w:r w:rsidR="00717A30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ins w:id="105" w:author="Deborah Owens" w:date="2019-04-04T09:40:00Z">
        <w:r w:rsidR="004C5142">
          <w:rPr>
            <w:rFonts w:ascii="Open Sans" w:eastAsia="Times New Roman" w:hAnsi="Open Sans" w:cs="Open Sans"/>
            <w:color w:val="58595A"/>
          </w:rPr>
          <w:t xml:space="preserve">automatically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distributes </w:t>
      </w:r>
      <w:del w:id="106" w:author="Deborah Owens" w:date="2019-04-03T15:21:00Z">
        <w:r w:rsidR="00082FBC" w:rsidDel="00717A30">
          <w:rPr>
            <w:rFonts w:ascii="Open Sans" w:eastAsia="Times New Roman" w:hAnsi="Open Sans" w:cs="Open Sans"/>
            <w:color w:val="58595A"/>
          </w:rPr>
          <w:delText xml:space="preserve">automatically </w:delText>
        </w:r>
      </w:del>
      <w:r w:rsidRPr="00723B74">
        <w:rPr>
          <w:rFonts w:ascii="Open Sans" w:eastAsia="Times New Roman" w:hAnsi="Open Sans" w:cs="Open Sans"/>
          <w:color w:val="58595A"/>
        </w:rPr>
        <w:t>multiple workers for the same application across two or more data centers for maximum reliability.</w:t>
      </w:r>
    </w:p>
    <w:p w14:paraId="77E45CBB" w14:textId="7935ED17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When </w:t>
      </w:r>
      <w:ins w:id="107" w:author="Deborah Owens" w:date="2019-04-03T15:41:00Z">
        <w:r w:rsidR="00270081">
          <w:rPr>
            <w:rFonts w:ascii="Open Sans" w:eastAsia="Times New Roman" w:hAnsi="Open Sans" w:cs="Open Sans"/>
            <w:color w:val="58595A"/>
          </w:rPr>
          <w:t xml:space="preserve">you </w:t>
        </w:r>
      </w:ins>
      <w:r w:rsidRPr="00723B74">
        <w:rPr>
          <w:rFonts w:ascii="Open Sans" w:eastAsia="Times New Roman" w:hAnsi="Open Sans" w:cs="Open Sans"/>
          <w:color w:val="58595A"/>
        </w:rPr>
        <w:t>deploy</w:t>
      </w:r>
      <w:del w:id="108" w:author="Deborah Owens" w:date="2019-04-03T15:41:00Z">
        <w:r w:rsidRPr="00723B74" w:rsidDel="00270081">
          <w:rPr>
            <w:rFonts w:ascii="Open Sans" w:eastAsia="Times New Roman" w:hAnsi="Open Sans" w:cs="Open Sans"/>
            <w:color w:val="58595A"/>
          </w:rPr>
          <w:delText>ing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your application to two or more workers, you </w:t>
      </w:r>
      <w:del w:id="109" w:author="Deborah Owens" w:date="2019-04-03T15:41:00Z">
        <w:r w:rsidR="00175593" w:rsidDel="00270081">
          <w:rPr>
            <w:rFonts w:ascii="Open Sans" w:eastAsia="Times New Roman" w:hAnsi="Open Sans" w:cs="Open Sans"/>
            <w:color w:val="58595A"/>
          </w:rPr>
          <w:delText>may</w:delText>
        </w:r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ins w:id="110" w:author="Deborah Owens" w:date="2019-04-03T15:41:00Z">
        <w:r w:rsidR="00270081">
          <w:rPr>
            <w:rFonts w:ascii="Open Sans" w:eastAsia="Times New Roman" w:hAnsi="Open Sans" w:cs="Open Sans"/>
            <w:color w:val="58595A"/>
          </w:rPr>
          <w:t>can</w:t>
        </w:r>
        <w:r w:rsidR="00270081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distribute workloads across </w:t>
      </w:r>
      <w:commentRangeStart w:id="111"/>
      <w:r w:rsidRPr="00723B74">
        <w:rPr>
          <w:rFonts w:ascii="Open Sans" w:eastAsia="Times New Roman" w:hAnsi="Open Sans" w:cs="Open Sans"/>
          <w:color w:val="58595A"/>
        </w:rPr>
        <w:t>these instances</w:t>
      </w:r>
      <w:commentRangeEnd w:id="111"/>
      <w:r w:rsidR="00991804">
        <w:rPr>
          <w:rStyle w:val="CommentReference"/>
        </w:rPr>
        <w:commentReference w:id="111"/>
      </w:r>
      <w:r w:rsidRPr="00723B74">
        <w:rPr>
          <w:rFonts w:ascii="Open Sans" w:eastAsia="Times New Roman" w:hAnsi="Open Sans" w:cs="Open Sans"/>
          <w:color w:val="58595A"/>
        </w:rPr>
        <w:t xml:space="preserve"> of </w:t>
      </w:r>
      <w:commentRangeStart w:id="112"/>
      <w:proofErr w:type="spellStart"/>
      <w:r w:rsidRPr="00723B74">
        <w:rPr>
          <w:rFonts w:ascii="Open Sans" w:eastAsia="Times New Roman" w:hAnsi="Open Sans" w:cs="Open Sans"/>
          <w:color w:val="58595A"/>
        </w:rPr>
        <w:t>Mule</w:t>
      </w:r>
      <w:ins w:id="113" w:author="Deborah Owens" w:date="2019-04-03T15:41:00Z">
        <w:r w:rsidR="00270081">
          <w:rPr>
            <w:rFonts w:ascii="Open Sans" w:eastAsia="Times New Roman" w:hAnsi="Open Sans" w:cs="Open Sans"/>
            <w:color w:val="58595A"/>
          </w:rPr>
          <w:t>Soft</w:t>
        </w:r>
      </w:ins>
      <w:commentRangeEnd w:id="112"/>
      <w:proofErr w:type="spellEnd"/>
      <w:ins w:id="114" w:author="Deborah Owens" w:date="2019-04-04T12:58:00Z">
        <w:r w:rsidR="006E2B1D">
          <w:rPr>
            <w:rStyle w:val="CommentReference"/>
          </w:rPr>
          <w:commentReference w:id="112"/>
        </w:r>
      </w:ins>
      <w:r w:rsidRPr="00723B74">
        <w:rPr>
          <w:rFonts w:ascii="Open Sans" w:eastAsia="Times New Roman" w:hAnsi="Open Sans" w:cs="Open Sans"/>
          <w:color w:val="58595A"/>
        </w:rPr>
        <w:t xml:space="preserve">. </w:t>
      </w:r>
      <w:commentRangeStart w:id="115"/>
      <w:r w:rsidRPr="00723B74">
        <w:rPr>
          <w:rFonts w:ascii="Open Sans" w:eastAsia="Times New Roman" w:hAnsi="Open Sans" w:cs="Open Sans"/>
          <w:color w:val="58595A"/>
        </w:rPr>
        <w:t>CloudHub</w:t>
      </w:r>
      <w:commentRangeEnd w:id="115"/>
      <w:r w:rsidR="006E2B1D">
        <w:rPr>
          <w:rStyle w:val="CommentReference"/>
        </w:rPr>
        <w:commentReference w:id="115"/>
      </w:r>
      <w:r w:rsidRPr="00723B74">
        <w:rPr>
          <w:rFonts w:ascii="Open Sans" w:eastAsia="Times New Roman" w:hAnsi="Open Sans" w:cs="Open Sans"/>
          <w:color w:val="58595A"/>
        </w:rPr>
        <w:t xml:space="preserve"> provides the following:</w:t>
      </w:r>
    </w:p>
    <w:p w14:paraId="0EC67CA1" w14:textId="1B51270E" w:rsidR="00723B74" w:rsidRPr="00723B74" w:rsidRDefault="00723B74" w:rsidP="00723B74">
      <w:pPr>
        <w:numPr>
          <w:ilvl w:val="0"/>
          <w:numId w:val="2"/>
        </w:numPr>
        <w:textAlignment w:val="baseline"/>
        <w:rPr>
          <w:rFonts w:ascii="Open Sans" w:eastAsia="Times New Roman" w:hAnsi="Open Sans" w:cs="Open Sans"/>
          <w:color w:val="58595A"/>
        </w:rPr>
      </w:pPr>
      <w:commentRangeStart w:id="116"/>
      <w:del w:id="117" w:author="Deborah Owens" w:date="2019-04-04T09:25:00Z">
        <w:r w:rsidRPr="00723B74" w:rsidDel="0001047E">
          <w:rPr>
            <w:rFonts w:ascii="Open Sans" w:eastAsia="Times New Roman" w:hAnsi="Open Sans" w:cs="Open Sans"/>
            <w:color w:val="58595A"/>
          </w:rPr>
          <w:delText xml:space="preserve">The </w:delText>
        </w:r>
      </w:del>
      <w:ins w:id="118" w:author="Deborah Owens" w:date="2019-04-04T09:25:00Z">
        <w:r w:rsidR="0001047E">
          <w:rPr>
            <w:rFonts w:ascii="Open Sans" w:eastAsia="Times New Roman" w:hAnsi="Open Sans" w:cs="Open Sans"/>
            <w:color w:val="58595A"/>
          </w:rPr>
          <w:t>An</w:t>
        </w:r>
        <w:r w:rsidR="0001047E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>HTTP load</w:t>
      </w:r>
      <w:ins w:id="119" w:author="Deborah Owens" w:date="2019-04-04T09:24:00Z">
        <w:r w:rsidR="0001047E">
          <w:rPr>
            <w:rFonts w:ascii="Open Sans" w:eastAsia="Times New Roman" w:hAnsi="Open Sans" w:cs="Open Sans"/>
            <w:color w:val="58595A"/>
          </w:rPr>
          <w:t>-</w:t>
        </w:r>
      </w:ins>
      <w:del w:id="120" w:author="Deborah Owens" w:date="2019-04-04T09:24:00Z">
        <w:r w:rsidRPr="00723B74" w:rsidDel="0001047E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balancing service </w:t>
      </w:r>
      <w:ins w:id="121" w:author="Deborah Owens" w:date="2019-04-04T09:25:00Z">
        <w:r w:rsidR="0001047E">
          <w:rPr>
            <w:rFonts w:ascii="Open Sans" w:eastAsia="Times New Roman" w:hAnsi="Open Sans" w:cs="Open Sans"/>
            <w:color w:val="58595A"/>
          </w:rPr>
          <w:t xml:space="preserve">that </w:t>
        </w:r>
      </w:ins>
      <w:r w:rsidRPr="00723B74">
        <w:rPr>
          <w:rFonts w:ascii="Open Sans" w:eastAsia="Times New Roman" w:hAnsi="Open Sans" w:cs="Open Sans"/>
          <w:color w:val="58595A"/>
        </w:rPr>
        <w:t>automatically distributes HTTP requests among your assigned workers</w:t>
      </w:r>
      <w:del w:id="122" w:author="Deborah Owens" w:date="2019-04-04T09:25:00Z">
        <w:r w:rsidRPr="00723B74" w:rsidDel="0001047E">
          <w:rPr>
            <w:rFonts w:ascii="Open Sans" w:eastAsia="Times New Roman" w:hAnsi="Open Sans" w:cs="Open Sans"/>
            <w:color w:val="58595A"/>
          </w:rPr>
          <w:delText>.</w:delText>
        </w:r>
      </w:del>
    </w:p>
    <w:p w14:paraId="6FA7E85A" w14:textId="5EE27E03" w:rsidR="00723B74" w:rsidRPr="00723B74" w:rsidRDefault="00723B74" w:rsidP="00723B74">
      <w:pPr>
        <w:numPr>
          <w:ilvl w:val="0"/>
          <w:numId w:val="2"/>
        </w:numPr>
        <w:textAlignment w:val="baseline"/>
        <w:rPr>
          <w:rFonts w:ascii="Open Sans" w:eastAsia="Times New Roman" w:hAnsi="Open Sans" w:cs="Open Sans"/>
          <w:color w:val="58595A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Persistent message queues </w:t>
      </w:r>
      <w:commentRangeStart w:id="123"/>
      <w:r w:rsidRPr="00723B74">
        <w:rPr>
          <w:rFonts w:ascii="Open Sans" w:eastAsia="Times New Roman" w:hAnsi="Open Sans" w:cs="Open Sans"/>
          <w:color w:val="58595A"/>
        </w:rPr>
        <w:t>(see below)</w:t>
      </w:r>
      <w:commentRangeEnd w:id="116"/>
      <w:r w:rsidR="00270081">
        <w:rPr>
          <w:rStyle w:val="CommentReference"/>
        </w:rPr>
        <w:commentReference w:id="116"/>
      </w:r>
      <w:commentRangeEnd w:id="123"/>
      <w:r w:rsidR="00270081">
        <w:rPr>
          <w:rStyle w:val="CommentReference"/>
        </w:rPr>
        <w:commentReference w:id="123"/>
      </w:r>
    </w:p>
    <w:p w14:paraId="1789C9EC" w14:textId="46AE1D7C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commentRangeStart w:id="124"/>
      <w:r w:rsidRPr="00723B74">
        <w:rPr>
          <w:rFonts w:ascii="Open Sans" w:eastAsia="Times New Roman" w:hAnsi="Open Sans" w:cs="Open Sans"/>
          <w:color w:val="58595A"/>
        </w:rPr>
        <w:lastRenderedPageBreak/>
        <w:t xml:space="preserve">Batch jobs </w:t>
      </w:r>
      <w:commentRangeEnd w:id="124"/>
      <w:r w:rsidR="00991804">
        <w:rPr>
          <w:rStyle w:val="CommentReference"/>
        </w:rPr>
        <w:commentReference w:id="124"/>
      </w:r>
      <w:r w:rsidRPr="00723B74">
        <w:rPr>
          <w:rFonts w:ascii="Open Sans" w:eastAsia="Times New Roman" w:hAnsi="Open Sans" w:cs="Open Sans"/>
          <w:color w:val="58595A"/>
        </w:rPr>
        <w:t xml:space="preserve">only run on a single worker at a time, and </w:t>
      </w:r>
      <w:del w:id="125" w:author="Deborah Owens" w:date="2019-04-03T15:45:00Z"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cannot </w:delText>
        </w:r>
      </w:del>
      <w:ins w:id="126" w:author="Deborah Owens" w:date="2019-04-03T15:45:00Z">
        <w:r w:rsidR="00270081">
          <w:rPr>
            <w:rFonts w:ascii="Open Sans" w:eastAsia="Times New Roman" w:hAnsi="Open Sans" w:cs="Open Sans"/>
            <w:color w:val="58595A"/>
          </w:rPr>
          <w:t>can’t</w:t>
        </w:r>
        <w:r w:rsidR="00270081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be distributed across multiple workers. If </w:t>
      </w:r>
      <w:del w:id="127" w:author="Deborah Owens" w:date="2019-04-03T15:45:00Z"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mule </w:delText>
        </w:r>
      </w:del>
      <w:commentRangeStart w:id="128"/>
      <w:ins w:id="129" w:author="Deborah Owens" w:date="2019-04-03T15:45:00Z">
        <w:r w:rsidR="00270081">
          <w:rPr>
            <w:rFonts w:ascii="Open Sans" w:eastAsia="Times New Roman" w:hAnsi="Open Sans" w:cs="Open Sans"/>
            <w:color w:val="58595A"/>
          </w:rPr>
          <w:t>MuleSoft</w:t>
        </w:r>
      </w:ins>
      <w:commentRangeEnd w:id="128"/>
      <w:ins w:id="130" w:author="Deborah Owens" w:date="2019-04-04T09:08:00Z">
        <w:r w:rsidR="00991804">
          <w:rPr>
            <w:rStyle w:val="CommentReference"/>
          </w:rPr>
          <w:commentReference w:id="128"/>
        </w:r>
      </w:ins>
      <w:ins w:id="131" w:author="Deborah Owens" w:date="2019-04-03T15:45:00Z">
        <w:r w:rsidR="00270081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restarts in the same deployment, </w:t>
      </w:r>
      <w:ins w:id="132" w:author="Deborah Owens" w:date="2019-04-03T15:45:00Z">
        <w:r w:rsidR="00270081"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the status </w:t>
      </w:r>
      <w:del w:id="133" w:author="Deborah Owens" w:date="2019-04-03T15:45:00Z"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will </w:delText>
        </w:r>
      </w:del>
      <w:r w:rsidRPr="00723B74">
        <w:rPr>
          <w:rFonts w:ascii="Open Sans" w:eastAsia="Times New Roman" w:hAnsi="Open Sans" w:cs="Open Sans"/>
          <w:color w:val="58595A"/>
        </w:rPr>
        <w:t>persist</w:t>
      </w:r>
      <w:ins w:id="134" w:author="Deborah Owens" w:date="2019-04-03T15:45:00Z">
        <w:r w:rsidR="00270081">
          <w:rPr>
            <w:rFonts w:ascii="Open Sans" w:eastAsia="Times New Roman" w:hAnsi="Open Sans" w:cs="Open Sans"/>
            <w:color w:val="58595A"/>
          </w:rPr>
          <w:t>s</w:t>
        </w:r>
      </w:ins>
      <w:ins w:id="135" w:author="Deborah Owens" w:date="2019-04-03T15:47:00Z">
        <w:r w:rsidR="00270081">
          <w:rPr>
            <w:rFonts w:ascii="Open Sans" w:eastAsia="Times New Roman" w:hAnsi="Open Sans" w:cs="Open Sans"/>
            <w:color w:val="58595A"/>
          </w:rPr>
          <w:t>,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and </w:t>
      </w:r>
      <w:ins w:id="136" w:author="Deborah Owens" w:date="2019-04-03T15:45:00Z">
        <w:r w:rsidR="00270081">
          <w:rPr>
            <w:rFonts w:ascii="Open Sans" w:eastAsia="Times New Roman" w:hAnsi="Open Sans" w:cs="Open Sans"/>
            <w:color w:val="58595A"/>
          </w:rPr>
          <w:t xml:space="preserve">the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batch </w:t>
      </w:r>
      <w:del w:id="137" w:author="Deborah Owens" w:date="2019-04-03T15:46:00Z"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will </w:delText>
        </w:r>
      </w:del>
      <w:r w:rsidRPr="00723B74">
        <w:rPr>
          <w:rFonts w:ascii="Open Sans" w:eastAsia="Times New Roman" w:hAnsi="Open Sans" w:cs="Open Sans"/>
          <w:color w:val="58595A"/>
        </w:rPr>
        <w:t>continue</w:t>
      </w:r>
      <w:ins w:id="138" w:author="Deborah Owens" w:date="2019-04-03T15:46:00Z">
        <w:r w:rsidR="00270081">
          <w:rPr>
            <w:rFonts w:ascii="Open Sans" w:eastAsia="Times New Roman" w:hAnsi="Open Sans" w:cs="Open Sans"/>
            <w:color w:val="58595A"/>
          </w:rPr>
          <w:t>s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processing. If the </w:t>
      </w:r>
      <w:commentRangeStart w:id="139"/>
      <w:r w:rsidRPr="00723B74">
        <w:rPr>
          <w:rFonts w:ascii="Open Sans" w:eastAsia="Times New Roman" w:hAnsi="Open Sans" w:cs="Open Sans"/>
          <w:color w:val="58595A"/>
        </w:rPr>
        <w:t>entire</w:t>
      </w:r>
      <w:commentRangeEnd w:id="139"/>
      <w:r w:rsidR="00400CA0">
        <w:rPr>
          <w:rStyle w:val="CommentReference"/>
        </w:rPr>
        <w:commentReference w:id="139"/>
      </w:r>
      <w:r w:rsidRPr="00723B74">
        <w:rPr>
          <w:rFonts w:ascii="Open Sans" w:eastAsia="Times New Roman" w:hAnsi="Open Sans" w:cs="Open Sans"/>
          <w:color w:val="58595A"/>
        </w:rPr>
        <w:t xml:space="preserve"> application is updated or redeploy</w:t>
      </w:r>
      <w:ins w:id="140" w:author="Deborah Owens" w:date="2019-04-03T15:46:00Z">
        <w:r w:rsidR="00270081">
          <w:rPr>
            <w:rFonts w:ascii="Open Sans" w:eastAsia="Times New Roman" w:hAnsi="Open Sans" w:cs="Open Sans"/>
            <w:color w:val="58595A"/>
          </w:rPr>
          <w:t>ed</w:t>
        </w:r>
      </w:ins>
      <w:del w:id="141" w:author="Deborah Owens" w:date="2019-04-03T15:46:00Z">
        <w:r w:rsidRPr="00723B74" w:rsidDel="00270081">
          <w:rPr>
            <w:rFonts w:ascii="Open Sans" w:eastAsia="Times New Roman" w:hAnsi="Open Sans" w:cs="Open Sans"/>
            <w:color w:val="58595A"/>
          </w:rPr>
          <w:delText>ing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while</w:t>
      </w:r>
      <w:ins w:id="142" w:author="Deborah Owens" w:date="2019-04-03T15:46:00Z">
        <w:r w:rsidR="00270081">
          <w:rPr>
            <w:rFonts w:ascii="Open Sans" w:eastAsia="Times New Roman" w:hAnsi="Open Sans" w:cs="Open Sans"/>
            <w:color w:val="58595A"/>
          </w:rPr>
          <w:t xml:space="preserve"> the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batch is running, </w:t>
      </w:r>
      <w:ins w:id="143" w:author="Deborah Owens" w:date="2019-04-03T15:46:00Z">
        <w:r w:rsidR="00270081"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the </w:t>
      </w:r>
      <w:commentRangeStart w:id="144"/>
      <w:r w:rsidRPr="00723B74">
        <w:rPr>
          <w:rFonts w:ascii="Open Sans" w:eastAsia="Times New Roman" w:hAnsi="Open Sans" w:cs="Open Sans"/>
          <w:color w:val="58595A"/>
        </w:rPr>
        <w:t xml:space="preserve">rest of </w:t>
      </w:r>
      <w:commentRangeEnd w:id="144"/>
      <w:r w:rsidR="00FF0929">
        <w:rPr>
          <w:rStyle w:val="CommentReference"/>
        </w:rPr>
        <w:commentReference w:id="144"/>
      </w:r>
      <w:r w:rsidRPr="00723B74">
        <w:rPr>
          <w:rFonts w:ascii="Open Sans" w:eastAsia="Times New Roman" w:hAnsi="Open Sans" w:cs="Open Sans"/>
          <w:color w:val="58595A"/>
        </w:rPr>
        <w:t xml:space="preserve">the batch job </w:t>
      </w:r>
      <w:del w:id="145" w:author="Deborah Owens" w:date="2019-04-03T15:47:00Z">
        <w:r w:rsidRPr="00723B74" w:rsidDel="00270081">
          <w:rPr>
            <w:rFonts w:ascii="Open Sans" w:eastAsia="Times New Roman" w:hAnsi="Open Sans" w:cs="Open Sans"/>
            <w:color w:val="58595A"/>
          </w:rPr>
          <w:delText xml:space="preserve">will </w:delText>
        </w:r>
      </w:del>
      <w:del w:id="146" w:author="Deborah Owens" w:date="2019-04-03T15:46:00Z">
        <w:r w:rsidRPr="00723B74" w:rsidDel="00270081">
          <w:rPr>
            <w:rFonts w:ascii="Open Sans" w:eastAsia="Times New Roman" w:hAnsi="Open Sans" w:cs="Open Sans"/>
            <w:color w:val="58595A"/>
          </w:rPr>
          <w:delText>not continue</w:delText>
        </w:r>
      </w:del>
      <w:ins w:id="147" w:author="Deborah Owens" w:date="2019-04-03T15:46:00Z">
        <w:r w:rsidR="00270081">
          <w:rPr>
            <w:rFonts w:ascii="Open Sans" w:eastAsia="Times New Roman" w:hAnsi="Open Sans" w:cs="Open Sans"/>
            <w:color w:val="58595A"/>
          </w:rPr>
          <w:t>stop</w:t>
        </w:r>
      </w:ins>
      <w:ins w:id="148" w:author="Deborah Owens" w:date="2019-04-03T15:47:00Z">
        <w:r w:rsidR="00270081">
          <w:rPr>
            <w:rFonts w:ascii="Open Sans" w:eastAsia="Times New Roman" w:hAnsi="Open Sans" w:cs="Open Sans"/>
            <w:color w:val="58595A"/>
          </w:rPr>
          <w:t>s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. </w:t>
      </w:r>
      <w:commentRangeStart w:id="149"/>
      <w:r w:rsidRPr="00723B74">
        <w:rPr>
          <w:rFonts w:ascii="Open Sans" w:eastAsia="Times New Roman" w:hAnsi="Open Sans" w:cs="Open Sans"/>
          <w:color w:val="58595A"/>
        </w:rPr>
        <w:t>The main solution for persistent batch jobs in CloudHub is to use Cloud Object Store.</w:t>
      </w:r>
      <w:commentRangeEnd w:id="149"/>
      <w:r w:rsidR="00270081">
        <w:rPr>
          <w:rStyle w:val="CommentReference"/>
        </w:rPr>
        <w:commentReference w:id="149"/>
      </w:r>
    </w:p>
    <w:p w14:paraId="1C1414B7" w14:textId="1F499FF3" w:rsidR="00723B74" w:rsidRPr="00723B74" w:rsidRDefault="00693075" w:rsidP="00723B74">
      <w:pPr>
        <w:spacing w:before="160"/>
        <w:ind w:left="-3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commentRangeStart w:id="150"/>
      <w:ins w:id="151" w:author="Deborah Owens" w:date="2019-04-04T10:38:00Z">
        <w:r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>About</w:t>
        </w:r>
      </w:ins>
      <w:commentRangeEnd w:id="150"/>
      <w:ins w:id="152" w:author="Deborah Owens" w:date="2019-04-04T10:39:00Z">
        <w:r>
          <w:rPr>
            <w:rStyle w:val="CommentReference"/>
          </w:rPr>
          <w:commentReference w:id="150"/>
        </w:r>
      </w:ins>
      <w:ins w:id="153" w:author="Deborah Owens" w:date="2019-04-04T10:38:00Z">
        <w:r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 xml:space="preserve"> </w:t>
        </w:r>
      </w:ins>
      <w:r w:rsidR="00723B74" w:rsidRPr="00723B74">
        <w:rPr>
          <w:rFonts w:ascii="Open Sans" w:eastAsia="Times New Roman" w:hAnsi="Open Sans" w:cs="Open Sans"/>
          <w:b/>
          <w:bCs/>
          <w:color w:val="58595A"/>
          <w:sz w:val="48"/>
          <w:szCs w:val="48"/>
        </w:rPr>
        <w:t xml:space="preserve">Persistent </w:t>
      </w:r>
      <w:commentRangeStart w:id="154"/>
      <w:ins w:id="155" w:author="Deborah Owens" w:date="2019-04-04T09:32:00Z">
        <w:r w:rsidR="0001047E">
          <w:rPr>
            <w:rFonts w:ascii="Open Sans" w:eastAsia="Times New Roman" w:hAnsi="Open Sans" w:cs="Open Sans"/>
            <w:b/>
            <w:bCs/>
            <w:color w:val="58595A"/>
            <w:sz w:val="48"/>
            <w:szCs w:val="48"/>
          </w:rPr>
          <w:t xml:space="preserve">Message </w:t>
        </w:r>
      </w:ins>
      <w:r w:rsidR="00723B74" w:rsidRPr="00723B74">
        <w:rPr>
          <w:rFonts w:ascii="Open Sans" w:eastAsia="Times New Roman" w:hAnsi="Open Sans" w:cs="Open Sans"/>
          <w:b/>
          <w:bCs/>
          <w:color w:val="58595A"/>
          <w:sz w:val="48"/>
          <w:szCs w:val="48"/>
        </w:rPr>
        <w:t>Queues</w:t>
      </w:r>
      <w:commentRangeEnd w:id="154"/>
      <w:r w:rsidR="00D15778">
        <w:rPr>
          <w:rStyle w:val="CommentReference"/>
        </w:rPr>
        <w:commentReference w:id="154"/>
      </w:r>
    </w:p>
    <w:p w14:paraId="496B69E0" w14:textId="2DC6EA0F" w:rsidR="00723B74" w:rsidRPr="00723B74" w:rsidRDefault="00592694" w:rsidP="00723B74">
      <w:pPr>
        <w:rPr>
          <w:rFonts w:ascii="Times New Roman" w:eastAsia="Times New Roman" w:hAnsi="Times New Roman" w:cs="Times New Roman"/>
        </w:rPr>
      </w:pPr>
      <w:ins w:id="156" w:author="Deborah Owens" w:date="2019-04-04T13:25:00Z">
        <w:r>
          <w:rPr>
            <w:rFonts w:ascii="Open Sans" w:eastAsia="Times New Roman" w:hAnsi="Open Sans" w:cs="Open Sans"/>
            <w:color w:val="58595A"/>
          </w:rPr>
          <w:t xml:space="preserve">With </w:t>
        </w:r>
      </w:ins>
      <w:del w:id="157" w:author="Deborah Owens" w:date="2019-04-04T13:25:00Z">
        <w:r w:rsidR="00723B74" w:rsidRPr="00723B74" w:rsidDel="00592694">
          <w:rPr>
            <w:rFonts w:ascii="Open Sans" w:eastAsia="Times New Roman" w:hAnsi="Open Sans" w:cs="Open Sans"/>
            <w:color w:val="58595A"/>
          </w:rPr>
          <w:delText>P</w:delText>
        </w:r>
      </w:del>
      <w:ins w:id="158" w:author="Deborah Owens" w:date="2019-04-04T13:25:00Z">
        <w:r>
          <w:rPr>
            <w:rFonts w:ascii="Open Sans" w:eastAsia="Times New Roman" w:hAnsi="Open Sans" w:cs="Open Sans"/>
            <w:color w:val="58595A"/>
          </w:rPr>
          <w:t>p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ersistent </w:t>
      </w:r>
      <w:ins w:id="159" w:author="Deborah Owens" w:date="2019-04-04T09:44:00Z">
        <w:r w:rsidR="00D15778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="00723B74" w:rsidRPr="00723B74">
        <w:rPr>
          <w:rFonts w:ascii="Open Sans" w:eastAsia="Times New Roman" w:hAnsi="Open Sans" w:cs="Open Sans"/>
          <w:color w:val="58595A"/>
        </w:rPr>
        <w:t>queues</w:t>
      </w:r>
      <w:ins w:id="160" w:author="Deborah Owens" w:date="2019-04-04T13:25:00Z">
        <w:r>
          <w:rPr>
            <w:rFonts w:ascii="Open Sans" w:eastAsia="Times New Roman" w:hAnsi="Open Sans" w:cs="Open Sans"/>
            <w:color w:val="58595A"/>
          </w:rPr>
          <w:t xml:space="preserve">, </w:t>
        </w:r>
      </w:ins>
      <w:del w:id="161" w:author="Deborah Owens" w:date="2019-04-04T13:25:00Z">
        <w:r w:rsidR="00723B74" w:rsidRPr="00723B74" w:rsidDel="00592694">
          <w:rPr>
            <w:rFonts w:ascii="Open Sans" w:eastAsia="Times New Roman" w:hAnsi="Open Sans" w:cs="Open Sans"/>
            <w:color w:val="58595A"/>
          </w:rPr>
          <w:delText xml:space="preserve"> </w:delText>
        </w:r>
        <w:r w:rsidR="00082FBC" w:rsidDel="00592694">
          <w:rPr>
            <w:rFonts w:ascii="Open Sans" w:eastAsia="Times New Roman" w:hAnsi="Open Sans" w:cs="Open Sans"/>
            <w:color w:val="58595A"/>
          </w:rPr>
          <w:delText>means</w:delText>
        </w:r>
        <w:r w:rsidR="00723B74" w:rsidRPr="00723B74" w:rsidDel="00592694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ins w:id="162" w:author="Deborah Owens" w:date="2019-04-04T09:31:00Z">
        <w:r w:rsidR="0001047E">
          <w:rPr>
            <w:rFonts w:ascii="Open Sans" w:eastAsia="Times New Roman" w:hAnsi="Open Sans" w:cs="Open Sans"/>
            <w:color w:val="58595A"/>
          </w:rPr>
          <w:t xml:space="preserve">you have </w:t>
        </w:r>
      </w:ins>
      <w:r w:rsidR="00723B74" w:rsidRPr="00723B74">
        <w:rPr>
          <w:rFonts w:ascii="Open Sans" w:eastAsia="Times New Roman" w:hAnsi="Open Sans" w:cs="Open Sans"/>
          <w:color w:val="58595A"/>
        </w:rPr>
        <w:t>zero message loss</w:t>
      </w:r>
      <w:ins w:id="163" w:author="Deborah Owens" w:date="2019-04-04T09:31:00Z">
        <w:r w:rsidR="0001047E">
          <w:rPr>
            <w:rFonts w:ascii="Open Sans" w:eastAsia="Times New Roman" w:hAnsi="Open Sans" w:cs="Open Sans"/>
            <w:color w:val="58595A"/>
          </w:rPr>
          <w:t xml:space="preserve">. Persistent </w:t>
        </w:r>
      </w:ins>
      <w:ins w:id="164" w:author="Deborah Owens" w:date="2019-04-04T09:46:00Z">
        <w:r w:rsidR="00D15778">
          <w:rPr>
            <w:rFonts w:ascii="Open Sans" w:eastAsia="Times New Roman" w:hAnsi="Open Sans" w:cs="Open Sans"/>
            <w:color w:val="58595A"/>
          </w:rPr>
          <w:t xml:space="preserve">message </w:t>
        </w:r>
      </w:ins>
      <w:ins w:id="165" w:author="Deborah Owens" w:date="2019-04-04T09:31:00Z">
        <w:r w:rsidR="0001047E">
          <w:rPr>
            <w:rFonts w:ascii="Open Sans" w:eastAsia="Times New Roman" w:hAnsi="Open Sans" w:cs="Open Sans"/>
            <w:color w:val="58595A"/>
          </w:rPr>
          <w:t>queues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</w:t>
      </w:r>
      <w:del w:id="166" w:author="Deborah Owens" w:date="2019-04-04T09:31:00Z">
        <w:r w:rsidR="00723B74" w:rsidRPr="00723B74" w:rsidDel="0001047E">
          <w:rPr>
            <w:rFonts w:ascii="Open Sans" w:eastAsia="Times New Roman" w:hAnsi="Open Sans" w:cs="Open Sans"/>
            <w:color w:val="58595A"/>
          </w:rPr>
          <w:delText xml:space="preserve">and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>let</w:t>
      </w:r>
      <w:ins w:id="167" w:author="Deborah Owens" w:date="2019-04-04T09:31:00Z">
        <w:r w:rsidR="0001047E">
          <w:rPr>
            <w:rFonts w:ascii="Open Sans" w:eastAsia="Times New Roman" w:hAnsi="Open Sans" w:cs="Open Sans"/>
            <w:color w:val="58595A"/>
          </w:rPr>
          <w:t>s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you distribute workloads across a set of workers.</w:t>
      </w:r>
    </w:p>
    <w:p w14:paraId="38C99576" w14:textId="5B140A4E" w:rsidR="00723B74" w:rsidRPr="00723B74" w:rsidRDefault="003941FF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commentRangeStart w:id="168"/>
      <w:commentRangeStart w:id="169"/>
      <w:ins w:id="170" w:author="Deborah Owens" w:date="2019-04-04T10:40:00Z">
        <w:r>
          <w:rPr>
            <w:rFonts w:ascii="Open Sans" w:eastAsia="Times New Roman" w:hAnsi="Open Sans" w:cs="Open Sans"/>
            <w:color w:val="58595A"/>
          </w:rPr>
          <w:t>P</w:t>
        </w:r>
        <w:r w:rsidRPr="00723B74">
          <w:rPr>
            <w:rFonts w:ascii="Open Sans" w:eastAsia="Times New Roman" w:hAnsi="Open Sans" w:cs="Open Sans"/>
            <w:color w:val="58595A"/>
          </w:rPr>
          <w:t xml:space="preserve">ersistent </w:t>
        </w:r>
        <w:r>
          <w:rPr>
            <w:rFonts w:ascii="Open Sans" w:eastAsia="Times New Roman" w:hAnsi="Open Sans" w:cs="Open Sans"/>
            <w:color w:val="58595A"/>
          </w:rPr>
          <w:t xml:space="preserve">message </w:t>
        </w:r>
        <w:r w:rsidRPr="00723B74">
          <w:rPr>
            <w:rFonts w:ascii="Open Sans" w:eastAsia="Times New Roman" w:hAnsi="Open Sans" w:cs="Open Sans"/>
            <w:color w:val="58595A"/>
          </w:rPr>
          <w:t xml:space="preserve">queues </w:t>
        </w:r>
        <w:r>
          <w:rPr>
            <w:rFonts w:ascii="Open Sans" w:eastAsia="Times New Roman" w:hAnsi="Open Sans" w:cs="Open Sans"/>
            <w:color w:val="58595A"/>
          </w:rPr>
          <w:t xml:space="preserve">lets the workers allocate the workload distribution </w:t>
        </w:r>
      </w:ins>
      <w:del w:id="171" w:author="Deborah Owens" w:date="2019-04-04T10:40:00Z">
        <w:r w:rsidR="00723B74" w:rsidRPr="00723B74" w:rsidDel="003941FF">
          <w:rPr>
            <w:rFonts w:ascii="Open Sans" w:eastAsia="Times New Roman" w:hAnsi="Open Sans" w:cs="Open Sans"/>
            <w:color w:val="58595A"/>
          </w:rPr>
          <w:delText>I</w:delText>
        </w:r>
      </w:del>
      <w:ins w:id="172" w:author="Deborah Owens" w:date="2019-04-04T10:40:00Z">
        <w:r>
          <w:rPr>
            <w:rFonts w:ascii="Open Sans" w:eastAsia="Times New Roman" w:hAnsi="Open Sans" w:cs="Open Sans"/>
            <w:color w:val="58595A"/>
          </w:rPr>
          <w:t>i</w:t>
        </w:r>
      </w:ins>
      <w:r w:rsidR="00723B74" w:rsidRPr="00723B74">
        <w:rPr>
          <w:rFonts w:ascii="Open Sans" w:eastAsia="Times New Roman" w:hAnsi="Open Sans" w:cs="Open Sans"/>
          <w:color w:val="58595A"/>
        </w:rPr>
        <w:t>f you</w:t>
      </w:r>
      <w:ins w:id="173" w:author="Deborah Owens" w:date="2019-04-04T09:46:00Z">
        <w:r w:rsidR="00D15778">
          <w:rPr>
            <w:rFonts w:ascii="Open Sans" w:eastAsia="Times New Roman" w:hAnsi="Open Sans" w:cs="Open Sans"/>
            <w:color w:val="58595A"/>
          </w:rPr>
          <w:t>r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application is deployed to more than one worker</w:t>
      </w:r>
      <w:ins w:id="174" w:author="Deborah Owens" w:date="2019-04-04T10:40:00Z">
        <w:r>
          <w:rPr>
            <w:rFonts w:ascii="Open Sans" w:eastAsia="Times New Roman" w:hAnsi="Open Sans" w:cs="Open Sans"/>
            <w:color w:val="58595A"/>
          </w:rPr>
          <w:t>.</w:t>
        </w:r>
      </w:ins>
      <w:commentRangeEnd w:id="168"/>
      <w:ins w:id="175" w:author="Deborah Owens" w:date="2019-04-04T10:42:00Z">
        <w:r>
          <w:rPr>
            <w:rStyle w:val="CommentReference"/>
          </w:rPr>
          <w:commentReference w:id="168"/>
        </w:r>
      </w:ins>
      <w:del w:id="176" w:author="Deborah Owens" w:date="2019-04-04T10:40:00Z">
        <w:r w:rsidR="00723B74" w:rsidRPr="00723B74" w:rsidDel="003941FF">
          <w:rPr>
            <w:rFonts w:ascii="Open Sans" w:eastAsia="Times New Roman" w:hAnsi="Open Sans" w:cs="Open Sans"/>
            <w:color w:val="58595A"/>
          </w:rPr>
          <w:delText>,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 </w:t>
      </w:r>
      <w:del w:id="177" w:author="Deborah Owens" w:date="2019-04-04T10:40:00Z">
        <w:r w:rsidR="00723B74" w:rsidRPr="00723B74" w:rsidDel="003941FF">
          <w:rPr>
            <w:rFonts w:ascii="Open Sans" w:eastAsia="Times New Roman" w:hAnsi="Open Sans" w:cs="Open Sans"/>
            <w:color w:val="58595A"/>
          </w:rPr>
          <w:delText xml:space="preserve">persistent queues </w:delText>
        </w:r>
      </w:del>
      <w:del w:id="178" w:author="Deborah Owens" w:date="2019-04-04T10:08:00Z">
        <w:r w:rsidR="00723B74" w:rsidRPr="00723B74" w:rsidDel="00B07625">
          <w:rPr>
            <w:rFonts w:ascii="Open Sans" w:eastAsia="Times New Roman" w:hAnsi="Open Sans" w:cs="Open Sans"/>
            <w:color w:val="58595A"/>
          </w:rPr>
          <w:delText xml:space="preserve">allow </w:delText>
        </w:r>
        <w:r w:rsidR="00082FBC" w:rsidDel="00B07625">
          <w:rPr>
            <w:rFonts w:ascii="Open Sans" w:eastAsia="Times New Roman" w:hAnsi="Open Sans" w:cs="Open Sans"/>
            <w:color w:val="58595A"/>
          </w:rPr>
          <w:delText xml:space="preserve">for </w:delText>
        </w:r>
        <w:r w:rsidR="00723B74" w:rsidRPr="00723B74" w:rsidDel="00B07625">
          <w:rPr>
            <w:rFonts w:ascii="Open Sans" w:eastAsia="Times New Roman" w:hAnsi="Open Sans" w:cs="Open Sans"/>
            <w:color w:val="58595A"/>
          </w:rPr>
          <w:delText>communication between worker</w:delText>
        </w:r>
      </w:del>
      <w:del w:id="179" w:author="Deborah Owens" w:date="2019-04-04T10:04:00Z">
        <w:r w:rsidR="00082FBC" w:rsidDel="008F197A">
          <w:rPr>
            <w:rFonts w:ascii="Open Sans" w:eastAsia="Times New Roman" w:hAnsi="Open Sans" w:cs="Open Sans"/>
            <w:color w:val="58595A"/>
          </w:rPr>
          <w:delText>’</w:delText>
        </w:r>
      </w:del>
      <w:del w:id="180" w:author="Deborah Owens" w:date="2019-04-04T10:08:00Z">
        <w:r w:rsidR="00723B74" w:rsidRPr="00723B74" w:rsidDel="00B07625">
          <w:rPr>
            <w:rFonts w:ascii="Open Sans" w:eastAsia="Times New Roman" w:hAnsi="Open Sans" w:cs="Open Sans"/>
            <w:color w:val="58595A"/>
          </w:rPr>
          <w:delText>s and workload distribution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. For example, if a large file </w:t>
      </w:r>
      <w:del w:id="181" w:author="Deborah Owens" w:date="2019-04-04T09:48:00Z">
        <w:r w:rsidR="00175593" w:rsidDel="00EA0340">
          <w:rPr>
            <w:rFonts w:ascii="Open Sans" w:eastAsia="Times New Roman" w:hAnsi="Open Sans" w:cs="Open Sans"/>
            <w:color w:val="58595A"/>
          </w:rPr>
          <w:delText>was</w:delText>
        </w:r>
        <w:r w:rsidR="00723B74" w:rsidRPr="00723B74" w:rsidDel="00EA0340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ins w:id="182" w:author="Deborah Owens" w:date="2019-04-04T09:48:00Z">
        <w:r w:rsidR="00EA0340">
          <w:rPr>
            <w:rFonts w:ascii="Open Sans" w:eastAsia="Times New Roman" w:hAnsi="Open Sans" w:cs="Open Sans"/>
            <w:color w:val="58595A"/>
          </w:rPr>
          <w:t>is</w:t>
        </w:r>
        <w:r w:rsidR="00EA0340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placed in </w:t>
      </w:r>
      <w:ins w:id="183" w:author="Deborah Owens" w:date="2019-04-04T09:48:00Z">
        <w:r w:rsidR="00EA0340">
          <w:rPr>
            <w:rFonts w:ascii="Open Sans" w:eastAsia="Times New Roman" w:hAnsi="Open Sans" w:cs="Open Sans"/>
            <w:color w:val="58595A"/>
          </w:rPr>
          <w:t xml:space="preserve">a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queue, </w:t>
      </w:r>
      <w:ins w:id="184" w:author="Deborah Owens" w:date="2019-04-04T09:48:00Z">
        <w:r w:rsidR="00EA0340">
          <w:rPr>
            <w:rFonts w:ascii="Open Sans" w:eastAsia="Times New Roman" w:hAnsi="Open Sans" w:cs="Open Sans"/>
            <w:color w:val="58595A"/>
          </w:rPr>
          <w:t xml:space="preserve">then </w:t>
        </w:r>
      </w:ins>
      <w:del w:id="185" w:author="Deborah Owens" w:date="2019-04-04T09:49:00Z">
        <w:r w:rsidR="00723B74" w:rsidRPr="00723B74" w:rsidDel="00EA0340">
          <w:rPr>
            <w:rFonts w:ascii="Open Sans" w:eastAsia="Times New Roman" w:hAnsi="Open Sans" w:cs="Open Sans"/>
            <w:color w:val="58595A"/>
          </w:rPr>
          <w:delText xml:space="preserve">your </w:delText>
        </w:r>
      </w:del>
      <w:ins w:id="186" w:author="Deborah Owens" w:date="2019-04-04T09:49:00Z">
        <w:r w:rsidR="00EA0340">
          <w:rPr>
            <w:rFonts w:ascii="Open Sans" w:eastAsia="Times New Roman" w:hAnsi="Open Sans" w:cs="Open Sans"/>
            <w:color w:val="58595A"/>
          </w:rPr>
          <w:t>the</w:t>
        </w:r>
        <w:r w:rsidR="00EA0340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workers </w:t>
      </w:r>
      <w:del w:id="187" w:author="Deborah Owens" w:date="2019-04-04T09:49:00Z">
        <w:r w:rsidR="00175593" w:rsidDel="00EA0340">
          <w:rPr>
            <w:rFonts w:ascii="Open Sans" w:eastAsia="Times New Roman" w:hAnsi="Open Sans" w:cs="Open Sans"/>
            <w:color w:val="58595A"/>
          </w:rPr>
          <w:delText>should be able to</w:delText>
        </w:r>
        <w:r w:rsidR="00723B74" w:rsidRPr="00723B74" w:rsidDel="00EA0340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>divide</w:t>
      </w:r>
      <w:ins w:id="188" w:author="Deborah Owens" w:date="2019-04-04T09:50:00Z">
        <w:r w:rsidR="00EA0340">
          <w:rPr>
            <w:rFonts w:ascii="Open Sans" w:eastAsia="Times New Roman" w:hAnsi="Open Sans" w:cs="Open Sans"/>
            <w:color w:val="58595A"/>
          </w:rPr>
          <w:t xml:space="preserve"> up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</w:t>
      </w:r>
      <w:del w:id="189" w:author="Deborah Owens" w:date="2019-04-04T09:49:00Z">
        <w:r w:rsidR="00723B74" w:rsidRPr="00723B74" w:rsidDel="00EA0340">
          <w:rPr>
            <w:rFonts w:ascii="Open Sans" w:eastAsia="Times New Roman" w:hAnsi="Open Sans" w:cs="Open Sans"/>
            <w:color w:val="58595A"/>
          </w:rPr>
          <w:delText xml:space="preserve">it </w:delText>
        </w:r>
      </w:del>
      <w:ins w:id="190" w:author="Deborah Owens" w:date="2019-04-04T09:49:00Z">
        <w:r w:rsidR="00B07625">
          <w:rPr>
            <w:rFonts w:ascii="Open Sans" w:eastAsia="Times New Roman" w:hAnsi="Open Sans" w:cs="Open Sans"/>
            <w:color w:val="58595A"/>
          </w:rPr>
          <w:t xml:space="preserve">the </w:t>
        </w:r>
        <w:r w:rsidR="00EA0340">
          <w:rPr>
            <w:rFonts w:ascii="Open Sans" w:eastAsia="Times New Roman" w:hAnsi="Open Sans" w:cs="Open Sans"/>
            <w:color w:val="58595A"/>
          </w:rPr>
          <w:t>file</w:t>
        </w:r>
      </w:ins>
      <w:ins w:id="191" w:author="Deborah Owens" w:date="2019-04-04T10:10:00Z">
        <w:r w:rsidR="00B07625">
          <w:rPr>
            <w:rFonts w:ascii="Open Sans" w:eastAsia="Times New Roman" w:hAnsi="Open Sans" w:cs="Open Sans"/>
            <w:color w:val="58595A"/>
          </w:rPr>
          <w:t>,</w:t>
        </w:r>
      </w:ins>
      <w:ins w:id="192" w:author="Deborah Owens" w:date="2019-04-04T09:49:00Z">
        <w:r w:rsidR="00EA0340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del w:id="193" w:author="Deborah Owens" w:date="2019-04-04T09:49:00Z">
        <w:r w:rsidR="00723B74" w:rsidRPr="00723B74" w:rsidDel="00EA0340">
          <w:rPr>
            <w:rFonts w:ascii="Open Sans" w:eastAsia="Times New Roman" w:hAnsi="Open Sans" w:cs="Open Sans"/>
            <w:color w:val="58595A"/>
          </w:rPr>
          <w:delText>up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 and process it in parallel.</w:t>
      </w:r>
    </w:p>
    <w:p w14:paraId="2877969A" w14:textId="07FC9491" w:rsidR="00723B74" w:rsidRPr="00723B74" w:rsidRDefault="00723B74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Persistent </w:t>
      </w:r>
      <w:ins w:id="194" w:author="Deborah Owens" w:date="2019-04-04T09:51:00Z">
        <w:r w:rsidR="00EA0340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queues guarantees </w:t>
      </w:r>
      <w:ins w:id="195" w:author="Deborah Owens" w:date="2019-04-04T09:51:00Z">
        <w:r w:rsidR="00EA0340">
          <w:rPr>
            <w:rFonts w:ascii="Open Sans" w:eastAsia="Times New Roman" w:hAnsi="Open Sans" w:cs="Open Sans"/>
            <w:color w:val="58595A"/>
          </w:rPr>
          <w:t xml:space="preserve">the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delivery of your messages, even if </w:t>
      </w:r>
      <w:del w:id="196" w:author="Deborah Owens" w:date="2019-04-04T09:52:00Z">
        <w:r w:rsidRPr="00723B74" w:rsidDel="00EA0340">
          <w:rPr>
            <w:rFonts w:ascii="Open Sans" w:eastAsia="Times New Roman" w:hAnsi="Open Sans" w:cs="Open Sans"/>
            <w:color w:val="58595A"/>
          </w:rPr>
          <w:delText>one or more</w:delText>
        </w:r>
      </w:del>
      <w:ins w:id="197" w:author="Deborah Owens" w:date="2019-04-04T09:52:00Z">
        <w:r w:rsidR="00EA0340">
          <w:rPr>
            <w:rFonts w:ascii="Open Sans" w:eastAsia="Times New Roman" w:hAnsi="Open Sans" w:cs="Open Sans"/>
            <w:color w:val="58595A"/>
          </w:rPr>
          <w:t>multiple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workers or data centers go down, providing additional message security for high-stakes processing.</w:t>
      </w:r>
    </w:p>
    <w:p w14:paraId="0ED95768" w14:textId="6852122F" w:rsidR="00723B74" w:rsidRPr="00723B74" w:rsidRDefault="00723B74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del w:id="198" w:author="Deborah Owens" w:date="2019-04-04T10:27:00Z">
        <w:r w:rsidRPr="00723B74" w:rsidDel="0051795B">
          <w:rPr>
            <w:rFonts w:ascii="Open Sans" w:eastAsia="Times New Roman" w:hAnsi="Open Sans" w:cs="Open Sans"/>
            <w:color w:val="58595A"/>
          </w:rPr>
          <w:delText>With p</w:delText>
        </w:r>
      </w:del>
      <w:ins w:id="199" w:author="Deborah Owens" w:date="2019-04-04T10:27:00Z">
        <w:r w:rsidR="0051795B">
          <w:rPr>
            <w:rFonts w:ascii="Open Sans" w:eastAsia="Times New Roman" w:hAnsi="Open Sans" w:cs="Open Sans"/>
            <w:color w:val="58595A"/>
          </w:rPr>
          <w:t>P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ersistent </w:t>
      </w:r>
      <w:ins w:id="200" w:author="Deborah Owens" w:date="2019-04-04T09:53:00Z">
        <w:r w:rsidR="00EA0340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queues </w:t>
      </w:r>
      <w:del w:id="201" w:author="Deborah Owens" w:date="2019-04-04T10:27:00Z">
        <w:r w:rsidRPr="00723B74" w:rsidDel="0051795B">
          <w:rPr>
            <w:rFonts w:ascii="Open Sans" w:eastAsia="Times New Roman" w:hAnsi="Open Sans" w:cs="Open Sans"/>
            <w:color w:val="58595A"/>
          </w:rPr>
          <w:delText>enabled on your application, you have</w:delText>
        </w:r>
      </w:del>
      <w:ins w:id="202" w:author="Deborah Owens" w:date="2019-04-04T10:27:00Z">
        <w:r w:rsidR="0051795B">
          <w:rPr>
            <w:rFonts w:ascii="Open Sans" w:eastAsia="Times New Roman" w:hAnsi="Open Sans" w:cs="Open Sans"/>
            <w:color w:val="58595A"/>
          </w:rPr>
          <w:t>give</w:t>
        </w:r>
      </w:ins>
      <w:ins w:id="203" w:author="Deborah Owens" w:date="2019-04-04T10:42:00Z">
        <w:r w:rsidR="003941FF">
          <w:rPr>
            <w:rFonts w:ascii="Open Sans" w:eastAsia="Times New Roman" w:hAnsi="Open Sans" w:cs="Open Sans"/>
            <w:color w:val="58595A"/>
          </w:rPr>
          <w:t>s</w:t>
        </w:r>
      </w:ins>
      <w:ins w:id="204" w:author="Deborah Owens" w:date="2019-04-04T10:27:00Z">
        <w:r w:rsidR="0051795B">
          <w:rPr>
            <w:rFonts w:ascii="Open Sans" w:eastAsia="Times New Roman" w:hAnsi="Open Sans" w:cs="Open Sans"/>
            <w:color w:val="58595A"/>
          </w:rPr>
          <w:t xml:space="preserve"> you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runtime visibility into your queues</w:t>
      </w:r>
      <w:ins w:id="205" w:author="Deborah Owens" w:date="2019-04-04T10:29:00Z">
        <w:r w:rsidR="0051795B">
          <w:rPr>
            <w:rFonts w:ascii="Open Sans" w:eastAsia="Times New Roman" w:hAnsi="Open Sans" w:cs="Open Sans"/>
            <w:color w:val="58595A"/>
          </w:rPr>
          <w:t xml:space="preserve">. </w:t>
        </w:r>
      </w:ins>
      <w:del w:id="206" w:author="Deborah Owens" w:date="2019-04-04T10:30:00Z">
        <w:r w:rsidRPr="00723B74" w:rsidDel="0051795B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del w:id="207" w:author="Deborah Owens" w:date="2019-04-04T10:29:00Z">
        <w:r w:rsidRPr="00723B74" w:rsidDel="0051795B">
          <w:rPr>
            <w:rFonts w:ascii="Open Sans" w:eastAsia="Times New Roman" w:hAnsi="Open Sans" w:cs="Open Sans"/>
            <w:color w:val="58595A"/>
          </w:rPr>
          <w:delText xml:space="preserve">on </w:delText>
        </w:r>
      </w:del>
      <w:commentRangeStart w:id="208"/>
      <w:ins w:id="209" w:author="Deborah Owens" w:date="2019-04-04T10:29:00Z">
        <w:r w:rsidR="0051795B">
          <w:rPr>
            <w:rFonts w:ascii="Open Sans" w:eastAsia="Times New Roman" w:hAnsi="Open Sans" w:cs="Open Sans"/>
            <w:color w:val="58595A"/>
          </w:rPr>
          <w:t>Click</w:t>
        </w:r>
        <w:r w:rsidR="0051795B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the Queues tab in the </w:t>
      </w:r>
      <w:commentRangeStart w:id="210"/>
      <w:r w:rsidRPr="00723B74">
        <w:rPr>
          <w:rFonts w:ascii="Open Sans" w:eastAsia="Times New Roman" w:hAnsi="Open Sans" w:cs="Open Sans"/>
          <w:color w:val="58595A"/>
        </w:rPr>
        <w:t>Runtime</w:t>
      </w:r>
      <w:commentRangeEnd w:id="210"/>
      <w:r w:rsidR="00BF22B2">
        <w:rPr>
          <w:rStyle w:val="CommentReference"/>
        </w:rPr>
        <w:commentReference w:id="210"/>
      </w:r>
      <w:r w:rsidRPr="00723B74">
        <w:rPr>
          <w:rFonts w:ascii="Open Sans" w:eastAsia="Times New Roman" w:hAnsi="Open Sans" w:cs="Open Sans"/>
          <w:color w:val="58595A"/>
        </w:rPr>
        <w:t xml:space="preserve"> Manager console</w:t>
      </w:r>
      <w:ins w:id="211" w:author="Deborah Owens" w:date="2019-04-04T10:29:00Z">
        <w:r w:rsidR="0051795B">
          <w:rPr>
            <w:rFonts w:ascii="Open Sans" w:eastAsia="Times New Roman" w:hAnsi="Open Sans" w:cs="Open Sans"/>
            <w:color w:val="58595A"/>
          </w:rPr>
          <w:t xml:space="preserve"> to view your queues</w:t>
        </w:r>
      </w:ins>
      <w:r w:rsidRPr="00723B74">
        <w:rPr>
          <w:rFonts w:ascii="Open Sans" w:eastAsia="Times New Roman" w:hAnsi="Open Sans" w:cs="Open Sans"/>
          <w:color w:val="58595A"/>
        </w:rPr>
        <w:t>.</w:t>
      </w:r>
      <w:commentRangeEnd w:id="208"/>
      <w:r w:rsidR="003941FF">
        <w:rPr>
          <w:rStyle w:val="CommentReference"/>
        </w:rPr>
        <w:commentReference w:id="208"/>
      </w:r>
    </w:p>
    <w:p w14:paraId="42FAF2DE" w14:textId="40C074D3" w:rsidR="00723B74" w:rsidRPr="00723B74" w:rsidRDefault="003337BA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ins w:id="212" w:author="Deborah Owens" w:date="2019-04-04T10:47:00Z">
        <w:r>
          <w:rPr>
            <w:rFonts w:ascii="Open Sans" w:eastAsia="Times New Roman" w:hAnsi="Open Sans" w:cs="Open Sans"/>
            <w:color w:val="58595A"/>
          </w:rPr>
          <w:t>Persistent message queues can help you meet your security and compliance needs</w:t>
        </w:r>
      </w:ins>
      <w:ins w:id="213" w:author="Deborah Owens" w:date="2019-04-04T10:50:00Z">
        <w:r>
          <w:rPr>
            <w:rFonts w:ascii="Open Sans" w:eastAsia="Times New Roman" w:hAnsi="Open Sans" w:cs="Open Sans"/>
            <w:color w:val="58595A"/>
          </w:rPr>
          <w:t xml:space="preserve">. </w:t>
        </w:r>
      </w:ins>
      <w:ins w:id="214" w:author="Deborah Owens" w:date="2019-04-04T10:51:00Z">
        <w:r>
          <w:rPr>
            <w:rFonts w:ascii="Open Sans" w:eastAsia="Times New Roman" w:hAnsi="Open Sans" w:cs="Open Sans"/>
            <w:color w:val="58595A"/>
          </w:rPr>
          <w:t xml:space="preserve">If you </w:t>
        </w:r>
      </w:ins>
      <w:del w:id="215" w:author="Deborah Owens" w:date="2019-04-04T10:47:00Z">
        <w:r w:rsidR="00723B74" w:rsidRPr="00723B74" w:rsidDel="003337BA">
          <w:rPr>
            <w:rFonts w:ascii="Open Sans" w:eastAsia="Times New Roman" w:hAnsi="Open Sans" w:cs="Open Sans"/>
            <w:color w:val="58595A"/>
          </w:rPr>
          <w:delText>You can</w:delText>
        </w:r>
      </w:del>
      <w:del w:id="216" w:author="Deborah Owens" w:date="2019-04-04T10:51:00Z">
        <w:r w:rsidR="00723B74" w:rsidRPr="00723B74" w:rsidDel="003337BA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>enable data</w:t>
      </w:r>
      <w:r w:rsidR="0004395F">
        <w:rPr>
          <w:rFonts w:ascii="Open Sans" w:eastAsia="Times New Roman" w:hAnsi="Open Sans" w:cs="Open Sans"/>
          <w:color w:val="58595A"/>
        </w:rPr>
        <w:t xml:space="preserve"> </w:t>
      </w:r>
      <w:r w:rsidR="00723B74" w:rsidRPr="00723B74">
        <w:rPr>
          <w:rFonts w:ascii="Open Sans" w:eastAsia="Times New Roman" w:hAnsi="Open Sans" w:cs="Open Sans"/>
          <w:color w:val="58595A"/>
        </w:rPr>
        <w:t>at</w:t>
      </w:r>
      <w:r w:rsidR="0004395F">
        <w:rPr>
          <w:rFonts w:ascii="Open Sans" w:eastAsia="Times New Roman" w:hAnsi="Open Sans" w:cs="Open Sans"/>
          <w:color w:val="58595A"/>
        </w:rPr>
        <w:t xml:space="preserve"> </w:t>
      </w:r>
      <w:r w:rsidR="00723B74" w:rsidRPr="00723B74">
        <w:rPr>
          <w:rFonts w:ascii="Open Sans" w:eastAsia="Times New Roman" w:hAnsi="Open Sans" w:cs="Open Sans"/>
          <w:color w:val="58595A"/>
        </w:rPr>
        <w:t xml:space="preserve">rest encryption for all your persistent </w:t>
      </w:r>
      <w:ins w:id="217" w:author="Deborah Owens" w:date="2019-04-04T09:53:00Z">
        <w:r w:rsidR="00EA0340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="00723B74" w:rsidRPr="00723B74">
        <w:rPr>
          <w:rFonts w:ascii="Open Sans" w:eastAsia="Times New Roman" w:hAnsi="Open Sans" w:cs="Open Sans"/>
          <w:color w:val="58595A"/>
        </w:rPr>
        <w:t>queues</w:t>
      </w:r>
      <w:ins w:id="218" w:author="Deborah Owens" w:date="2019-04-04T10:52:00Z">
        <w:r w:rsidR="00353474">
          <w:rPr>
            <w:rFonts w:ascii="Open Sans" w:eastAsia="Times New Roman" w:hAnsi="Open Sans" w:cs="Open Sans"/>
            <w:color w:val="58595A"/>
          </w:rPr>
          <w:t xml:space="preserve">, </w:t>
        </w:r>
      </w:ins>
      <w:del w:id="219" w:author="Deborah Owens" w:date="2019-04-04T10:15:00Z">
        <w:r w:rsidR="00723B74" w:rsidRPr="00723B74" w:rsidDel="005258B7">
          <w:rPr>
            <w:rFonts w:ascii="Open Sans" w:eastAsia="Times New Roman" w:hAnsi="Open Sans" w:cs="Open Sans"/>
            <w:color w:val="58595A"/>
          </w:rPr>
          <w:delText xml:space="preserve">. </w:delText>
        </w:r>
        <w:r w:rsidR="0004395F" w:rsidDel="005258B7">
          <w:rPr>
            <w:rFonts w:ascii="Open Sans" w:eastAsia="Times New Roman" w:hAnsi="Open Sans" w:cs="Open Sans"/>
            <w:color w:val="58595A"/>
          </w:rPr>
          <w:delText>Y</w:delText>
        </w:r>
        <w:r w:rsidR="00723B74" w:rsidRPr="00723B74" w:rsidDel="005258B7">
          <w:rPr>
            <w:rFonts w:ascii="Open Sans" w:eastAsia="Times New Roman" w:hAnsi="Open Sans" w:cs="Open Sans"/>
            <w:color w:val="58595A"/>
          </w:rPr>
          <w:delText xml:space="preserve">ou ensure that </w:delText>
        </w:r>
      </w:del>
      <w:ins w:id="220" w:author="Deborah Owens" w:date="2019-04-04T10:52:00Z">
        <w:r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any shared application data </w:t>
      </w:r>
      <w:del w:id="221" w:author="Deborah Owens" w:date="2019-04-04T10:15:00Z">
        <w:r w:rsidR="0004395F" w:rsidDel="005258B7">
          <w:rPr>
            <w:rFonts w:ascii="Open Sans" w:eastAsia="Times New Roman" w:hAnsi="Open Sans" w:cs="Open Sans"/>
            <w:color w:val="58595A"/>
          </w:rPr>
          <w:delText xml:space="preserve">that was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written </w:t>
      </w:r>
      <w:del w:id="222" w:author="Deborah Owens" w:date="2019-04-04T09:54:00Z">
        <w:r w:rsidR="00723B74" w:rsidRPr="00723B74" w:rsidDel="00360EE0">
          <w:rPr>
            <w:rFonts w:ascii="Open Sans" w:eastAsia="Times New Roman" w:hAnsi="Open Sans" w:cs="Open Sans"/>
            <w:color w:val="58595A"/>
          </w:rPr>
          <w:delText xml:space="preserve">out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>to</w:t>
      </w:r>
      <w:ins w:id="223" w:author="Deborah Owens" w:date="2019-04-04T09:54:00Z">
        <w:r w:rsidR="00360EE0">
          <w:rPr>
            <w:rFonts w:ascii="Open Sans" w:eastAsia="Times New Roman" w:hAnsi="Open Sans" w:cs="Open Sans"/>
            <w:color w:val="58595A"/>
          </w:rPr>
          <w:t xml:space="preserve"> a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persistent </w:t>
      </w:r>
      <w:ins w:id="224" w:author="Deborah Owens" w:date="2019-04-04T09:54:00Z">
        <w:r w:rsidR="00360EE0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queue </w:t>
      </w:r>
      <w:del w:id="225" w:author="Deborah Owens" w:date="2019-04-04T10:15:00Z">
        <w:r w:rsidR="0004395F" w:rsidDel="005258B7">
          <w:rPr>
            <w:rFonts w:ascii="Open Sans" w:eastAsia="Times New Roman" w:hAnsi="Open Sans" w:cs="Open Sans"/>
            <w:color w:val="58595A"/>
          </w:rPr>
          <w:delText>should be</w:delText>
        </w:r>
      </w:del>
      <w:ins w:id="226" w:author="Deborah Owens" w:date="2019-04-04T10:15:00Z">
        <w:r w:rsidR="005258B7">
          <w:rPr>
            <w:rFonts w:ascii="Open Sans" w:eastAsia="Times New Roman" w:hAnsi="Open Sans" w:cs="Open Sans"/>
            <w:color w:val="58595A"/>
          </w:rPr>
          <w:t>is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 encrypted</w:t>
      </w:r>
      <w:ins w:id="227" w:author="Deborah Owens" w:date="2019-04-04T10:15:00Z">
        <w:r w:rsidR="005258B7">
          <w:rPr>
            <w:rFonts w:ascii="Open Sans" w:eastAsia="Times New Roman" w:hAnsi="Open Sans" w:cs="Open Sans"/>
            <w:color w:val="58595A"/>
          </w:rPr>
          <w:t>.</w:t>
        </w:r>
      </w:ins>
      <w:del w:id="228" w:author="Deborah Owens" w:date="2019-04-04T10:15:00Z">
        <w:r w:rsidR="0004395F" w:rsidDel="005258B7">
          <w:rPr>
            <w:rFonts w:ascii="Open Sans" w:eastAsia="Times New Roman" w:hAnsi="Open Sans" w:cs="Open Sans"/>
            <w:color w:val="58595A"/>
          </w:rPr>
          <w:delText>;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 </w:t>
      </w:r>
      <w:commentRangeStart w:id="229"/>
      <w:ins w:id="230" w:author="Deborah Owens" w:date="2019-04-04T10:16:00Z">
        <w:r w:rsidR="005258B7">
          <w:rPr>
            <w:rFonts w:ascii="Open Sans" w:eastAsia="Times New Roman" w:hAnsi="Open Sans" w:cs="Open Sans"/>
            <w:color w:val="58595A"/>
          </w:rPr>
          <w:t xml:space="preserve">Encrypting your persistent message queues </w:t>
        </w:r>
      </w:ins>
      <w:del w:id="231" w:author="Deborah Owens" w:date="2019-04-04T10:18:00Z">
        <w:r w:rsidR="00723B74" w:rsidRPr="00723B74" w:rsidDel="005258B7">
          <w:rPr>
            <w:rFonts w:ascii="Open Sans" w:eastAsia="Times New Roman" w:hAnsi="Open Sans" w:cs="Open Sans"/>
            <w:color w:val="58595A"/>
          </w:rPr>
          <w:delText>allow</w:delText>
        </w:r>
      </w:del>
      <w:del w:id="232" w:author="Deborah Owens" w:date="2019-04-04T10:17:00Z">
        <w:r w:rsidR="00723B74" w:rsidRPr="00723B74" w:rsidDel="005258B7">
          <w:rPr>
            <w:rFonts w:ascii="Open Sans" w:eastAsia="Times New Roman" w:hAnsi="Open Sans" w:cs="Open Sans"/>
            <w:color w:val="58595A"/>
          </w:rPr>
          <w:delText>ing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 xml:space="preserve"> </w:t>
      </w:r>
      <w:ins w:id="233" w:author="Deborah Owens" w:date="2019-04-04T10:18:00Z">
        <w:r w:rsidR="005258B7">
          <w:rPr>
            <w:rFonts w:ascii="Open Sans" w:eastAsia="Times New Roman" w:hAnsi="Open Sans" w:cs="Open Sans"/>
            <w:color w:val="58595A"/>
          </w:rPr>
          <w:t xml:space="preserve">helps </w:t>
        </w:r>
      </w:ins>
      <w:r w:rsidR="00723B74" w:rsidRPr="00723B74">
        <w:rPr>
          <w:rFonts w:ascii="Open Sans" w:eastAsia="Times New Roman" w:hAnsi="Open Sans" w:cs="Open Sans"/>
          <w:color w:val="58595A"/>
        </w:rPr>
        <w:t xml:space="preserve">you </w:t>
      </w:r>
      <w:del w:id="234" w:author="Deborah Owens" w:date="2019-04-04T10:18:00Z">
        <w:r w:rsidR="00723B74" w:rsidRPr="00723B74" w:rsidDel="005258B7">
          <w:rPr>
            <w:rFonts w:ascii="Open Sans" w:eastAsia="Times New Roman" w:hAnsi="Open Sans" w:cs="Open Sans"/>
            <w:color w:val="58595A"/>
          </w:rPr>
          <w:delText xml:space="preserve">to </w:delText>
        </w:r>
      </w:del>
      <w:r w:rsidR="00723B74" w:rsidRPr="00723B74">
        <w:rPr>
          <w:rFonts w:ascii="Open Sans" w:eastAsia="Times New Roman" w:hAnsi="Open Sans" w:cs="Open Sans"/>
          <w:color w:val="58595A"/>
        </w:rPr>
        <w:t>meet your security and compliance needs.</w:t>
      </w:r>
      <w:commentRangeEnd w:id="229"/>
      <w:r w:rsidR="005258B7">
        <w:rPr>
          <w:rStyle w:val="CommentReference"/>
        </w:rPr>
        <w:commentReference w:id="229"/>
      </w:r>
    </w:p>
    <w:p w14:paraId="3044106E" w14:textId="76AF1892" w:rsidR="00723B74" w:rsidRPr="00723B74" w:rsidRDefault="00723B74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del w:id="235" w:author="Deborah Owens" w:date="2019-04-04T09:55:00Z">
        <w:r w:rsidRPr="00723B74" w:rsidDel="0001336E">
          <w:rPr>
            <w:rFonts w:ascii="Open Sans" w:eastAsia="Times New Roman" w:hAnsi="Open Sans" w:cs="Open Sans"/>
            <w:color w:val="58595A"/>
          </w:rPr>
          <w:delText xml:space="preserve">Retention time for </w:delText>
        </w:r>
      </w:del>
      <w:commentRangeStart w:id="236"/>
      <w:del w:id="237" w:author="Deborah Owens" w:date="2019-04-04T09:54:00Z">
        <w:r w:rsidRPr="00723B74" w:rsidDel="0001336E">
          <w:rPr>
            <w:rFonts w:ascii="Open Sans" w:eastAsia="Times New Roman" w:hAnsi="Open Sans" w:cs="Open Sans"/>
            <w:color w:val="58595A"/>
          </w:rPr>
          <w:delText>m</w:delText>
        </w:r>
        <w:r w:rsidR="0004395F" w:rsidDel="0001336E">
          <w:rPr>
            <w:rFonts w:ascii="Open Sans" w:eastAsia="Times New Roman" w:hAnsi="Open Sans" w:cs="Open Sans"/>
            <w:color w:val="58595A"/>
          </w:rPr>
          <w:delText>a</w:delText>
        </w:r>
        <w:r w:rsidRPr="00723B74" w:rsidDel="0001336E">
          <w:rPr>
            <w:rFonts w:ascii="Open Sans" w:eastAsia="Times New Roman" w:hAnsi="Open Sans" w:cs="Open Sans"/>
            <w:color w:val="58595A"/>
          </w:rPr>
          <w:delText>ssages</w:delText>
        </w:r>
      </w:del>
      <w:commentRangeEnd w:id="236"/>
      <w:r w:rsidR="00812A6F">
        <w:rPr>
          <w:rStyle w:val="CommentReference"/>
        </w:rPr>
        <w:commentReference w:id="236"/>
      </w:r>
      <w:del w:id="238" w:author="Deborah Owens" w:date="2019-04-04T09:54:00Z">
        <w:r w:rsidRPr="00723B74" w:rsidDel="0001336E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ins w:id="239" w:author="Deborah Owens" w:date="2019-04-04T09:54:00Z">
        <w:r w:rsidR="0001336E">
          <w:rPr>
            <w:rFonts w:ascii="Open Sans" w:eastAsia="Times New Roman" w:hAnsi="Open Sans" w:cs="Open Sans"/>
            <w:color w:val="58595A"/>
          </w:rPr>
          <w:t>Me</w:t>
        </w:r>
        <w:r w:rsidR="0001336E" w:rsidRPr="00723B74">
          <w:rPr>
            <w:rFonts w:ascii="Open Sans" w:eastAsia="Times New Roman" w:hAnsi="Open Sans" w:cs="Open Sans"/>
            <w:color w:val="58595A"/>
          </w:rPr>
          <w:t xml:space="preserve">ssages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in a persistent queue </w:t>
      </w:r>
      <w:del w:id="240" w:author="Deborah Owens" w:date="2019-04-04T09:55:00Z">
        <w:r w:rsidRPr="00723B74" w:rsidDel="0001336E">
          <w:rPr>
            <w:rFonts w:ascii="Open Sans" w:eastAsia="Times New Roman" w:hAnsi="Open Sans" w:cs="Open Sans"/>
            <w:color w:val="58595A"/>
          </w:rPr>
          <w:delText xml:space="preserve">is </w:delText>
        </w:r>
      </w:del>
      <w:ins w:id="241" w:author="Deborah Owens" w:date="2019-04-04T09:55:00Z">
        <w:r w:rsidR="0001336E">
          <w:rPr>
            <w:rFonts w:ascii="Open Sans" w:eastAsia="Times New Roman" w:hAnsi="Open Sans" w:cs="Open Sans"/>
            <w:color w:val="58595A"/>
          </w:rPr>
          <w:t>are kept for</w:t>
        </w:r>
        <w:r w:rsidR="0001336E" w:rsidRPr="00723B74">
          <w:rPr>
            <w:rFonts w:ascii="Open Sans" w:eastAsia="Times New Roman" w:hAnsi="Open Sans" w:cs="Open Sans"/>
            <w:color w:val="58595A"/>
          </w:rPr>
          <w:t xml:space="preserve"> </w:t>
        </w:r>
      </w:ins>
      <w:r w:rsidRPr="00723B74">
        <w:rPr>
          <w:rFonts w:ascii="Open Sans" w:eastAsia="Times New Roman" w:hAnsi="Open Sans" w:cs="Open Sans"/>
          <w:color w:val="58595A"/>
        </w:rPr>
        <w:t>up to 4 days. There</w:t>
      </w:r>
      <w:ins w:id="242" w:author="Deborah Owens" w:date="2019-04-04T09:55:00Z">
        <w:r w:rsidR="0001336E">
          <w:rPr>
            <w:rFonts w:ascii="Open Sans" w:eastAsia="Times New Roman" w:hAnsi="Open Sans" w:cs="Open Sans"/>
            <w:color w:val="58595A"/>
          </w:rPr>
          <w:t>’s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</w:t>
      </w:r>
      <w:del w:id="243" w:author="Deborah Owens" w:date="2019-04-04T09:55:00Z">
        <w:r w:rsidRPr="00723B74" w:rsidDel="0001336E">
          <w:rPr>
            <w:rFonts w:ascii="Open Sans" w:eastAsia="Times New Roman" w:hAnsi="Open Sans" w:cs="Open Sans"/>
            <w:color w:val="58595A"/>
          </w:rPr>
          <w:delText>is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no limit on </w:t>
      </w:r>
      <w:ins w:id="244" w:author="Deborah Owens" w:date="2019-04-04T09:55:00Z">
        <w:r w:rsidR="0001336E">
          <w:rPr>
            <w:rFonts w:ascii="Open Sans" w:eastAsia="Times New Roman" w:hAnsi="Open Sans" w:cs="Open Sans"/>
            <w:color w:val="58595A"/>
          </w:rPr>
          <w:t xml:space="preserve">the 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message size or the number </w:t>
      </w:r>
      <w:del w:id="245" w:author="Deborah Owens" w:date="2019-04-04T09:55:00Z">
        <w:r w:rsidR="0004395F" w:rsidDel="0001336E">
          <w:rPr>
            <w:rFonts w:ascii="Open Sans" w:eastAsia="Times New Roman" w:hAnsi="Open Sans" w:cs="Open Sans"/>
            <w:color w:val="58595A"/>
          </w:rPr>
          <w:delText xml:space="preserve">or size 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of messages in a persistent </w:t>
      </w:r>
      <w:ins w:id="246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>queue.</w:t>
      </w:r>
    </w:p>
    <w:p w14:paraId="3E372760" w14:textId="17AA6D8A" w:rsidR="00723B74" w:rsidRPr="00723B74" w:rsidRDefault="00723B74" w:rsidP="00723B74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color w:val="58595A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The </w:t>
      </w:r>
      <w:commentRangeStart w:id="247"/>
      <w:r w:rsidRPr="00723B74">
        <w:rPr>
          <w:rFonts w:ascii="Open Sans" w:eastAsia="Times New Roman" w:hAnsi="Open Sans" w:cs="Open Sans"/>
          <w:color w:val="58595A"/>
        </w:rPr>
        <w:t>worker</w:t>
      </w:r>
      <w:ins w:id="248" w:author="Deborah Owens" w:date="2019-04-04T10:20:00Z">
        <w:r w:rsidR="00FF213D">
          <w:rPr>
            <w:rFonts w:ascii="Open Sans" w:eastAsia="Times New Roman" w:hAnsi="Open Sans" w:cs="Open Sans"/>
            <w:color w:val="58595A"/>
          </w:rPr>
          <w:t>’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s </w:t>
      </w:r>
      <w:commentRangeEnd w:id="247"/>
      <w:r w:rsidR="00FF213D">
        <w:rPr>
          <w:rStyle w:val="CommentReference"/>
        </w:rPr>
        <w:commentReference w:id="247"/>
      </w:r>
      <w:r w:rsidRPr="00723B74">
        <w:rPr>
          <w:rFonts w:ascii="Open Sans" w:eastAsia="Times New Roman" w:hAnsi="Open Sans" w:cs="Open Sans"/>
          <w:color w:val="58595A"/>
        </w:rPr>
        <w:t xml:space="preserve">persistent </w:t>
      </w:r>
      <w:ins w:id="249" w:author="Deborah Owens" w:date="2019-04-04T10:21:00Z">
        <w:r w:rsidR="00FF213D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>queue is located in the same region as the worker</w:t>
      </w:r>
      <w:ins w:id="250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>.</w:t>
        </w:r>
      </w:ins>
      <w:commentRangeEnd w:id="169"/>
      <w:ins w:id="251" w:author="Deborah Owens" w:date="2019-04-04T13:03:00Z">
        <w:r w:rsidR="002E0557">
          <w:rPr>
            <w:rStyle w:val="CommentReference"/>
          </w:rPr>
          <w:commentReference w:id="169"/>
        </w:r>
      </w:ins>
    </w:p>
    <w:p w14:paraId="64EE586D" w14:textId="77951339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r w:rsidRPr="00723B74">
        <w:rPr>
          <w:rFonts w:ascii="Open Sans" w:eastAsia="Times New Roman" w:hAnsi="Open Sans" w:cs="Open Sans"/>
          <w:color w:val="58595A"/>
        </w:rPr>
        <w:t>Note that persistent</w:t>
      </w:r>
      <w:ins w:id="252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 xml:space="preserve"> message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queues </w:t>
      </w:r>
      <w:del w:id="253" w:author="Deborah Owens" w:date="2019-04-04T09:56:00Z">
        <w:r w:rsidRPr="00723B74" w:rsidDel="0001336E">
          <w:rPr>
            <w:rFonts w:ascii="Open Sans" w:eastAsia="Times New Roman" w:hAnsi="Open Sans" w:cs="Open Sans"/>
            <w:color w:val="58595A"/>
          </w:rPr>
          <w:delText>do not</w:delText>
        </w:r>
      </w:del>
      <w:ins w:id="254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>don’t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guarantee one-time-only message delivery. </w:t>
      </w:r>
      <w:r w:rsidR="0004395F">
        <w:rPr>
          <w:rFonts w:ascii="Open Sans" w:eastAsia="Times New Roman" w:hAnsi="Open Sans" w:cs="Open Sans"/>
          <w:color w:val="58595A"/>
        </w:rPr>
        <w:t>Copies of</w:t>
      </w:r>
      <w:r w:rsidRPr="00723B74">
        <w:rPr>
          <w:rFonts w:ascii="Open Sans" w:eastAsia="Times New Roman" w:hAnsi="Open Sans" w:cs="Open Sans"/>
          <w:color w:val="58595A"/>
        </w:rPr>
        <w:t xml:space="preserve"> messages may be sent. If one</w:t>
      </w:r>
      <w:ins w:id="255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>-</w:t>
        </w:r>
      </w:ins>
      <w:del w:id="256" w:author="Deborah Owens" w:date="2019-04-04T09:56:00Z">
        <w:r w:rsidR="00082FBC" w:rsidDel="0001336E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>time</w:t>
      </w:r>
      <w:ins w:id="257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>-</w:t>
        </w:r>
      </w:ins>
      <w:del w:id="258" w:author="Deborah Owens" w:date="2019-04-04T09:56:00Z">
        <w:r w:rsidR="00082FBC" w:rsidDel="0001336E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r w:rsidRPr="00723B74">
        <w:rPr>
          <w:rFonts w:ascii="Open Sans" w:eastAsia="Times New Roman" w:hAnsi="Open Sans" w:cs="Open Sans"/>
          <w:color w:val="58595A"/>
        </w:rPr>
        <w:t>only message delivery is critical</w:t>
      </w:r>
      <w:ins w:id="259" w:author="Deborah Owens" w:date="2019-04-04T09:56:00Z">
        <w:r w:rsidR="0001336E">
          <w:rPr>
            <w:rFonts w:ascii="Open Sans" w:eastAsia="Times New Roman" w:hAnsi="Open Sans" w:cs="Open Sans"/>
            <w:color w:val="58595A"/>
          </w:rPr>
          <w:t xml:space="preserve">, </w:t>
        </w:r>
      </w:ins>
      <w:del w:id="260" w:author="Deborah Owens" w:date="2019-04-04T09:56:00Z">
        <w:r w:rsidRPr="00723B74" w:rsidDel="0001336E">
          <w:rPr>
            <w:rFonts w:ascii="Open Sans" w:eastAsia="Times New Roman" w:hAnsi="Open Sans" w:cs="Open Sans"/>
            <w:color w:val="58595A"/>
          </w:rPr>
          <w:delText xml:space="preserve"> for your use</w:delText>
        </w:r>
      </w:del>
      <w:del w:id="261" w:author="Deborah Owens" w:date="2019-04-04T09:57:00Z">
        <w:r w:rsidRPr="00723B74" w:rsidDel="0001336E">
          <w:rPr>
            <w:rFonts w:ascii="Open Sans" w:eastAsia="Times New Roman" w:hAnsi="Open Sans" w:cs="Open Sans"/>
            <w:color w:val="58595A"/>
          </w:rPr>
          <w:delText xml:space="preserve"> case</w:delText>
        </w:r>
      </w:del>
      <w:del w:id="262" w:author="Deborah Owens" w:date="2019-04-04T10:34:00Z">
        <w:r w:rsidRPr="00723B74" w:rsidDel="0051795B">
          <w:rPr>
            <w:rFonts w:ascii="Open Sans" w:eastAsia="Times New Roman" w:hAnsi="Open Sans" w:cs="Open Sans"/>
            <w:color w:val="58595A"/>
          </w:rPr>
          <w:delText>,</w:delText>
        </w:r>
      </w:del>
      <w:r w:rsidRPr="00723B74">
        <w:rPr>
          <w:rFonts w:ascii="Open Sans" w:eastAsia="Times New Roman" w:hAnsi="Open Sans" w:cs="Open Sans"/>
          <w:color w:val="58595A"/>
        </w:rPr>
        <w:t xml:space="preserve"> </w:t>
      </w:r>
      <w:ins w:id="263" w:author="Deborah Owens" w:date="2019-04-04T09:57:00Z">
        <w:r w:rsidR="0001336E">
          <w:rPr>
            <w:rFonts w:ascii="Open Sans" w:eastAsia="Times New Roman" w:hAnsi="Open Sans" w:cs="Open Sans"/>
            <w:color w:val="58595A"/>
          </w:rPr>
          <w:t xml:space="preserve">then </w:t>
        </w:r>
      </w:ins>
      <w:del w:id="264" w:author="Deborah Owens" w:date="2019-04-04T09:58:00Z">
        <w:r w:rsidR="0004395F" w:rsidDel="0001336E">
          <w:rPr>
            <w:rFonts w:ascii="Open Sans" w:eastAsia="Times New Roman" w:hAnsi="Open Sans" w:cs="Open Sans"/>
            <w:color w:val="58595A"/>
          </w:rPr>
          <w:delText>you probably shouldn’t</w:delText>
        </w:r>
      </w:del>
      <w:ins w:id="265" w:author="Deborah Owens" w:date="2019-04-04T09:58:00Z">
        <w:r w:rsidR="0001336E">
          <w:rPr>
            <w:rFonts w:ascii="Open Sans" w:eastAsia="Times New Roman" w:hAnsi="Open Sans" w:cs="Open Sans"/>
            <w:color w:val="58595A"/>
          </w:rPr>
          <w:t>ca</w:t>
        </w:r>
        <w:r w:rsidR="00C656D8">
          <w:rPr>
            <w:rFonts w:ascii="Open Sans" w:eastAsia="Times New Roman" w:hAnsi="Open Sans" w:cs="Open Sans"/>
            <w:color w:val="58595A"/>
          </w:rPr>
          <w:t xml:space="preserve">refully consider the </w:t>
        </w:r>
      </w:ins>
      <w:ins w:id="266" w:author="Deborah Owens" w:date="2019-04-04T12:10:00Z">
        <w:r w:rsidR="00C656D8">
          <w:rPr>
            <w:rFonts w:ascii="Open Sans" w:eastAsia="Times New Roman" w:hAnsi="Open Sans" w:cs="Open Sans"/>
            <w:color w:val="58595A"/>
          </w:rPr>
          <w:t xml:space="preserve">possible </w:t>
        </w:r>
      </w:ins>
      <w:ins w:id="267" w:author="Deborah Owens" w:date="2019-04-04T09:58:00Z">
        <w:r w:rsidR="00C656D8">
          <w:rPr>
            <w:rFonts w:ascii="Open Sans" w:eastAsia="Times New Roman" w:hAnsi="Open Sans" w:cs="Open Sans"/>
            <w:color w:val="58595A"/>
          </w:rPr>
          <w:t>effect of</w:t>
        </w:r>
        <w:r w:rsidR="0001336E">
          <w:rPr>
            <w:rFonts w:ascii="Open Sans" w:eastAsia="Times New Roman" w:hAnsi="Open Sans" w:cs="Open Sans"/>
            <w:color w:val="58595A"/>
          </w:rPr>
          <w:t xml:space="preserve"> </w:t>
        </w:r>
      </w:ins>
      <w:ins w:id="268" w:author="Deborah Owens" w:date="2019-04-04T10:00:00Z">
        <w:r w:rsidR="0001336E">
          <w:rPr>
            <w:rFonts w:ascii="Open Sans" w:eastAsia="Times New Roman" w:hAnsi="Open Sans" w:cs="Open Sans"/>
            <w:color w:val="58595A"/>
          </w:rPr>
          <w:t>multiple</w:t>
        </w:r>
      </w:ins>
      <w:ins w:id="269" w:author="Deborah Owens" w:date="2019-04-04T09:58:00Z">
        <w:r w:rsidR="0001336E">
          <w:rPr>
            <w:rFonts w:ascii="Open Sans" w:eastAsia="Times New Roman" w:hAnsi="Open Sans" w:cs="Open Sans"/>
            <w:color w:val="58595A"/>
          </w:rPr>
          <w:t xml:space="preserve"> </w:t>
        </w:r>
      </w:ins>
      <w:ins w:id="270" w:author="Deborah Owens" w:date="2019-04-04T10:00:00Z">
        <w:r w:rsidR="00C656D8">
          <w:rPr>
            <w:rFonts w:ascii="Open Sans" w:eastAsia="Times New Roman" w:hAnsi="Open Sans" w:cs="Open Sans"/>
            <w:color w:val="58595A"/>
          </w:rPr>
          <w:t>deliveries</w:t>
        </w:r>
      </w:ins>
      <w:ins w:id="271" w:author="Deborah Owens" w:date="2019-04-04T12:10:00Z">
        <w:r w:rsidR="00C656D8">
          <w:rPr>
            <w:rFonts w:ascii="Open Sans" w:eastAsia="Times New Roman" w:hAnsi="Open Sans" w:cs="Open Sans"/>
            <w:color w:val="58595A"/>
          </w:rPr>
          <w:t xml:space="preserve"> </w:t>
        </w:r>
      </w:ins>
      <w:ins w:id="272" w:author="Deborah Owens" w:date="2019-04-04T09:58:00Z">
        <w:r w:rsidR="0001336E">
          <w:rPr>
            <w:rFonts w:ascii="Open Sans" w:eastAsia="Times New Roman" w:hAnsi="Open Sans" w:cs="Open Sans"/>
            <w:color w:val="58595A"/>
          </w:rPr>
          <w:t>before you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enable persistent </w:t>
      </w:r>
      <w:ins w:id="273" w:author="Deborah Owens" w:date="2019-04-04T10:01:00Z">
        <w:r w:rsidR="0001336E">
          <w:rPr>
            <w:rFonts w:ascii="Open Sans" w:eastAsia="Times New Roman" w:hAnsi="Open Sans" w:cs="Open Sans"/>
            <w:color w:val="58595A"/>
          </w:rPr>
          <w:t xml:space="preserve">message </w:t>
        </w:r>
      </w:ins>
      <w:r w:rsidRPr="00723B74">
        <w:rPr>
          <w:rFonts w:ascii="Open Sans" w:eastAsia="Times New Roman" w:hAnsi="Open Sans" w:cs="Open Sans"/>
          <w:color w:val="58595A"/>
        </w:rPr>
        <w:t>queues.</w:t>
      </w:r>
    </w:p>
    <w:p w14:paraId="26C34389" w14:textId="77777777" w:rsidR="00723B74" w:rsidRPr="00723B74" w:rsidRDefault="00723B74" w:rsidP="00723B74">
      <w:pPr>
        <w:spacing w:before="160"/>
        <w:ind w:left="-3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commentRangeStart w:id="274"/>
      <w:r w:rsidRPr="00723B74">
        <w:rPr>
          <w:rFonts w:ascii="Open Sans" w:eastAsia="Times New Roman" w:hAnsi="Open Sans" w:cs="Open Sans"/>
          <w:b/>
          <w:bCs/>
          <w:color w:val="58595A"/>
          <w:sz w:val="48"/>
          <w:szCs w:val="48"/>
        </w:rPr>
        <w:t>Enabling CloudHub Fabric Features</w:t>
      </w:r>
      <w:commentRangeEnd w:id="274"/>
      <w:r w:rsidR="008C5E1A">
        <w:rPr>
          <w:rStyle w:val="CommentReference"/>
        </w:rPr>
        <w:commentReference w:id="274"/>
      </w:r>
    </w:p>
    <w:p w14:paraId="2C02B4DD" w14:textId="2F14B7BF" w:rsidR="00723B74" w:rsidRPr="00723B74" w:rsidRDefault="00365130" w:rsidP="00723B74">
      <w:pPr>
        <w:rPr>
          <w:rFonts w:ascii="Times New Roman" w:eastAsia="Times New Roman" w:hAnsi="Times New Roman" w:cs="Times New Roman"/>
        </w:rPr>
      </w:pPr>
      <w:commentRangeStart w:id="275"/>
      <w:del w:id="276" w:author="Deborah Owens" w:date="2019-04-04T10:57:00Z">
        <w:r w:rsidDel="003F361D">
          <w:rPr>
            <w:rFonts w:ascii="Open Sans" w:eastAsia="Times New Roman" w:hAnsi="Open Sans" w:cs="Open Sans"/>
            <w:color w:val="58595A"/>
          </w:rPr>
          <w:delText>This topic</w:delText>
        </w:r>
      </w:del>
      <w:commentRangeEnd w:id="275"/>
      <w:r w:rsidR="00124F35">
        <w:rPr>
          <w:rStyle w:val="CommentReference"/>
        </w:rPr>
        <w:commentReference w:id="275"/>
      </w:r>
      <w:del w:id="277" w:author="Deborah Owens" w:date="2019-04-04T10:57:00Z">
        <w:r w:rsidDel="003F361D">
          <w:rPr>
            <w:rFonts w:ascii="Open Sans" w:eastAsia="Times New Roman" w:hAnsi="Open Sans" w:cs="Open Sans"/>
            <w:color w:val="58595A"/>
          </w:rPr>
          <w:delText xml:space="preserve"> is about enabling</w:delText>
        </w:r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 xml:space="preserve"> and </w:delText>
        </w:r>
        <w:commentRangeStart w:id="278"/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>disabl</w:delText>
        </w:r>
      </w:del>
      <w:del w:id="279" w:author="Deborah Owens" w:date="2019-04-04T09:47:00Z">
        <w:r w:rsidR="00723B74" w:rsidRPr="00723B74" w:rsidDel="006F754C">
          <w:rPr>
            <w:rFonts w:ascii="Open Sans" w:eastAsia="Times New Roman" w:hAnsi="Open Sans" w:cs="Open Sans"/>
            <w:color w:val="58595A"/>
          </w:rPr>
          <w:delText>e</w:delText>
        </w:r>
      </w:del>
      <w:del w:id="280" w:author="Deborah Owens" w:date="2019-04-04T10:57:00Z">
        <w:r w:rsidR="00431A47" w:rsidDel="003F361D">
          <w:rPr>
            <w:rFonts w:ascii="Open Sans" w:eastAsia="Times New Roman" w:hAnsi="Open Sans" w:cs="Open Sans"/>
            <w:color w:val="58595A"/>
          </w:rPr>
          <w:delText>ing</w:delText>
        </w:r>
      </w:del>
      <w:commentRangeEnd w:id="278"/>
      <w:r w:rsidR="000E004F">
        <w:rPr>
          <w:rStyle w:val="CommentReference"/>
        </w:rPr>
        <w:commentReference w:id="278"/>
      </w:r>
      <w:del w:id="281" w:author="Deborah Owens" w:date="2019-04-04T10:57:00Z">
        <w:r w:rsidR="00431A47" w:rsidDel="003F361D">
          <w:rPr>
            <w:rFonts w:ascii="Open Sans" w:eastAsia="Times New Roman" w:hAnsi="Open Sans" w:cs="Open Sans"/>
            <w:color w:val="58595A"/>
          </w:rPr>
          <w:delText xml:space="preserve"> </w:delText>
        </w:r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>either or both features of CloudHub Fabric</w:delText>
        </w:r>
        <w:r w:rsidR="00431A47" w:rsidDel="003F361D">
          <w:rPr>
            <w:rFonts w:ascii="Open Sans" w:eastAsia="Times New Roman" w:hAnsi="Open Sans" w:cs="Open Sans"/>
            <w:color w:val="58595A"/>
          </w:rPr>
          <w:delText>. There are</w:delText>
        </w:r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 xml:space="preserve"> </w:delText>
        </w:r>
        <w:r w:rsidR="00175593" w:rsidDel="003F361D">
          <w:rPr>
            <w:rFonts w:ascii="Open Sans" w:eastAsia="Times New Roman" w:hAnsi="Open Sans" w:cs="Open Sans"/>
            <w:color w:val="58595A"/>
          </w:rPr>
          <w:delText xml:space="preserve">several </w:delText>
        </w:r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>ways</w:delText>
        </w:r>
        <w:r w:rsidR="00082FBC" w:rsidDel="003F361D">
          <w:rPr>
            <w:rFonts w:ascii="Open Sans" w:eastAsia="Times New Roman" w:hAnsi="Open Sans" w:cs="Open Sans"/>
            <w:color w:val="58595A"/>
          </w:rPr>
          <w:delText xml:space="preserve"> to do that</w:delText>
        </w:r>
        <w:r w:rsidR="00723B74" w:rsidRPr="00723B74" w:rsidDel="003F361D">
          <w:rPr>
            <w:rFonts w:ascii="Open Sans" w:eastAsia="Times New Roman" w:hAnsi="Open Sans" w:cs="Open Sans"/>
            <w:color w:val="58595A"/>
          </w:rPr>
          <w:delText>:</w:delText>
        </w:r>
      </w:del>
      <w:commentRangeStart w:id="282"/>
      <w:ins w:id="283" w:author="Deborah Owens" w:date="2019-04-04T10:57:00Z">
        <w:r w:rsidR="003F361D">
          <w:rPr>
            <w:rFonts w:ascii="Open Sans" w:eastAsia="Times New Roman" w:hAnsi="Open Sans" w:cs="Open Sans"/>
            <w:color w:val="58595A"/>
          </w:rPr>
          <w:t>You can enable or disable CloudHub Fabric features</w:t>
        </w:r>
      </w:ins>
      <w:ins w:id="284" w:author="Deborah Owens" w:date="2019-04-04T11:04:00Z">
        <w:r w:rsidR="003F361D">
          <w:rPr>
            <w:rFonts w:ascii="Open Sans" w:eastAsia="Times New Roman" w:hAnsi="Open Sans" w:cs="Open Sans"/>
            <w:color w:val="58595A"/>
          </w:rPr>
          <w:t xml:space="preserve"> </w:t>
        </w:r>
      </w:ins>
      <w:ins w:id="285" w:author="Deborah Owens" w:date="2019-04-04T10:57:00Z">
        <w:r w:rsidR="003F361D">
          <w:rPr>
            <w:rFonts w:ascii="Open Sans" w:eastAsia="Times New Roman" w:hAnsi="Open Sans" w:cs="Open Sans"/>
            <w:color w:val="58595A"/>
          </w:rPr>
          <w:t>from the Runtime Manager console when you first deploy an application to CloudHub</w:t>
        </w:r>
      </w:ins>
      <w:ins w:id="286" w:author="Deborah Owens" w:date="2019-04-04T11:04:00Z">
        <w:r w:rsidR="003F361D">
          <w:rPr>
            <w:rFonts w:ascii="Open Sans" w:eastAsia="Times New Roman" w:hAnsi="Open Sans" w:cs="Open Sans"/>
            <w:color w:val="58595A"/>
          </w:rPr>
          <w:t xml:space="preserve"> or after you </w:t>
        </w:r>
      </w:ins>
      <w:ins w:id="287" w:author="Deborah Owens" w:date="2019-04-04T10:57:00Z">
        <w:r w:rsidR="003F361D">
          <w:rPr>
            <w:rFonts w:ascii="Open Sans" w:eastAsia="Times New Roman" w:hAnsi="Open Sans" w:cs="Open Sans"/>
            <w:color w:val="58595A"/>
          </w:rPr>
          <w:t>deploy an application</w:t>
        </w:r>
      </w:ins>
      <w:ins w:id="288" w:author="Deborah Owens" w:date="2019-04-04T11:05:00Z">
        <w:r w:rsidR="003F361D">
          <w:rPr>
            <w:rFonts w:ascii="Open Sans" w:eastAsia="Times New Roman" w:hAnsi="Open Sans" w:cs="Open Sans"/>
            <w:color w:val="58595A"/>
          </w:rPr>
          <w:t xml:space="preserve">. </w:t>
        </w:r>
        <w:r w:rsidR="008C5E1A">
          <w:rPr>
            <w:rFonts w:ascii="Open Sans" w:eastAsia="Times New Roman" w:hAnsi="Open Sans" w:cs="Open Sans"/>
            <w:color w:val="58595A"/>
          </w:rPr>
          <w:t xml:space="preserve">To enable or disable </w:t>
        </w:r>
      </w:ins>
      <w:ins w:id="289" w:author="Deborah Owens" w:date="2019-04-04T10:57:00Z">
        <w:r w:rsidR="003F361D">
          <w:rPr>
            <w:rFonts w:ascii="Open Sans" w:eastAsia="Times New Roman" w:hAnsi="Open Sans" w:cs="Open Sans"/>
            <w:color w:val="58595A"/>
          </w:rPr>
          <w:t xml:space="preserve">CloudHub Fabric </w:t>
        </w:r>
      </w:ins>
      <w:ins w:id="290" w:author="Deborah Owens" w:date="2019-04-04T11:02:00Z">
        <w:r w:rsidR="003F361D">
          <w:rPr>
            <w:rFonts w:ascii="Open Sans" w:eastAsia="Times New Roman" w:hAnsi="Open Sans" w:cs="Open Sans"/>
            <w:color w:val="58595A"/>
          </w:rPr>
          <w:t xml:space="preserve">features </w:t>
        </w:r>
      </w:ins>
      <w:ins w:id="291" w:author="Deborah Owens" w:date="2019-04-04T11:05:00Z">
        <w:r w:rsidR="008C5E1A">
          <w:rPr>
            <w:rFonts w:ascii="Open Sans" w:eastAsia="Times New Roman" w:hAnsi="Open Sans" w:cs="Open Sans"/>
            <w:color w:val="58595A"/>
          </w:rPr>
          <w:t xml:space="preserve">after deployment, </w:t>
        </w:r>
      </w:ins>
      <w:ins w:id="292" w:author="Deborah Owens" w:date="2019-04-04T11:02:00Z">
        <w:r w:rsidR="008C5E1A">
          <w:rPr>
            <w:rFonts w:ascii="Open Sans" w:eastAsia="Times New Roman" w:hAnsi="Open Sans" w:cs="Open Sans"/>
            <w:color w:val="58595A"/>
          </w:rPr>
          <w:t xml:space="preserve">click </w:t>
        </w:r>
        <w:r w:rsidR="003F361D">
          <w:rPr>
            <w:rFonts w:ascii="Open Sans" w:eastAsia="Times New Roman" w:hAnsi="Open Sans" w:cs="Open Sans"/>
            <w:color w:val="58595A"/>
          </w:rPr>
          <w:t>the Deployment tab in the Runtime Manager console.</w:t>
        </w:r>
      </w:ins>
      <w:commentRangeEnd w:id="282"/>
      <w:ins w:id="293" w:author="Deborah Owens" w:date="2019-04-04T11:09:00Z">
        <w:r w:rsidR="00A86A6A">
          <w:rPr>
            <w:rStyle w:val="CommentReference"/>
          </w:rPr>
          <w:commentReference w:id="282"/>
        </w:r>
      </w:ins>
    </w:p>
    <w:p w14:paraId="7EE150CE" w14:textId="796CAE97" w:rsidR="00723B74" w:rsidRPr="00723B74" w:rsidDel="008C5E1A" w:rsidRDefault="00723B74" w:rsidP="00723B74">
      <w:pPr>
        <w:numPr>
          <w:ilvl w:val="0"/>
          <w:numId w:val="4"/>
        </w:numPr>
        <w:textAlignment w:val="baseline"/>
        <w:rPr>
          <w:del w:id="294" w:author="Deborah Owens" w:date="2019-04-04T11:06:00Z"/>
          <w:rFonts w:ascii="Open Sans" w:eastAsia="Times New Roman" w:hAnsi="Open Sans" w:cs="Open Sans"/>
          <w:color w:val="58595A"/>
        </w:rPr>
      </w:pPr>
      <w:commentRangeStart w:id="295"/>
      <w:del w:id="296" w:author="Deborah Owens" w:date="2019-04-04T11:06:00Z">
        <w:r w:rsidRPr="00723B74" w:rsidDel="008C5E1A">
          <w:rPr>
            <w:rFonts w:ascii="Open Sans" w:eastAsia="Times New Roman" w:hAnsi="Open Sans" w:cs="Open Sans"/>
            <w:color w:val="58595A"/>
          </w:rPr>
          <w:delText>When you deploy an application to Cloud</w:delText>
        </w:r>
      </w:del>
      <w:del w:id="297" w:author="Deborah Owens" w:date="2019-04-04T09:47:00Z">
        <w:r w:rsidR="00175593" w:rsidDel="006F754C">
          <w:rPr>
            <w:rFonts w:ascii="Open Sans" w:eastAsia="Times New Roman" w:hAnsi="Open Sans" w:cs="Open Sans"/>
            <w:color w:val="58595A"/>
          </w:rPr>
          <w:delText>h</w:delText>
        </w:r>
      </w:del>
      <w:del w:id="298" w:author="Deborah Owens" w:date="2019-04-04T11:06:00Z">
        <w:r w:rsidRPr="00723B74" w:rsidDel="008C5E1A">
          <w:rPr>
            <w:rFonts w:ascii="Open Sans" w:eastAsia="Times New Roman" w:hAnsi="Open Sans" w:cs="Open Sans"/>
            <w:color w:val="58595A"/>
          </w:rPr>
          <w:delText>ub for the first time using the Runtime Manager console</w:delText>
        </w:r>
      </w:del>
    </w:p>
    <w:p w14:paraId="24E5FCD4" w14:textId="0BC2A01C" w:rsidR="00723B74" w:rsidRPr="00723B74" w:rsidDel="008C5E1A" w:rsidRDefault="00723B74" w:rsidP="00723B74">
      <w:pPr>
        <w:numPr>
          <w:ilvl w:val="0"/>
          <w:numId w:val="4"/>
        </w:numPr>
        <w:textAlignment w:val="baseline"/>
        <w:rPr>
          <w:del w:id="299" w:author="Deborah Owens" w:date="2019-04-04T11:06:00Z"/>
          <w:rFonts w:ascii="Open Sans" w:eastAsia="Times New Roman" w:hAnsi="Open Sans" w:cs="Open Sans"/>
          <w:color w:val="58595A"/>
        </w:rPr>
      </w:pPr>
      <w:del w:id="300" w:author="Deborah Owens" w:date="2019-04-04T11:06:00Z">
        <w:r w:rsidRPr="00723B74" w:rsidDel="008C5E1A">
          <w:rPr>
            <w:rFonts w:ascii="Open Sans" w:eastAsia="Times New Roman" w:hAnsi="Open Sans" w:cs="Open Sans"/>
            <w:color w:val="58595A"/>
          </w:rPr>
          <w:lastRenderedPageBreak/>
          <w:delText>By accessing the Deployment tab in the Runtime Manager console for a</w:delText>
        </w:r>
        <w:r w:rsidR="00175593" w:rsidDel="008C5E1A">
          <w:rPr>
            <w:rFonts w:ascii="Open Sans" w:eastAsia="Times New Roman" w:hAnsi="Open Sans" w:cs="Open Sans"/>
            <w:color w:val="58595A"/>
          </w:rPr>
          <w:delText xml:space="preserve"> application that was deployed before</w:delText>
        </w:r>
        <w:r w:rsidRPr="00723B74" w:rsidDel="008C5E1A">
          <w:rPr>
            <w:rFonts w:ascii="Open Sans" w:eastAsia="Times New Roman" w:hAnsi="Open Sans" w:cs="Open Sans"/>
            <w:color w:val="58595A"/>
          </w:rPr>
          <w:delText xml:space="preserve"> </w:delText>
        </w:r>
      </w:del>
      <w:commentRangeEnd w:id="295"/>
      <w:r w:rsidR="00156221">
        <w:rPr>
          <w:rStyle w:val="CommentReference"/>
        </w:rPr>
        <w:commentReference w:id="295"/>
      </w:r>
    </w:p>
    <w:p w14:paraId="26210C96" w14:textId="71E785A6" w:rsidR="00723B74" w:rsidRPr="00A86A6A" w:rsidRDefault="00723B74">
      <w:pPr>
        <w:pStyle w:val="ListParagraph"/>
        <w:numPr>
          <w:ilvl w:val="0"/>
          <w:numId w:val="7"/>
        </w:numPr>
        <w:rPr>
          <w:ins w:id="301" w:author="Deborah Owens" w:date="2019-04-04T11:13:00Z"/>
          <w:rFonts w:ascii="Times New Roman" w:eastAsia="Times New Roman" w:hAnsi="Times New Roman" w:cs="Times New Roman"/>
          <w:rPrChange w:id="302" w:author="Deborah Owens" w:date="2019-04-04T11:13:00Z">
            <w:rPr>
              <w:ins w:id="303" w:author="Deborah Owens" w:date="2019-04-04T11:13:00Z"/>
              <w:rFonts w:ascii="Open Sans" w:eastAsia="Times New Roman" w:hAnsi="Open Sans" w:cs="Open Sans"/>
              <w:color w:val="58595A"/>
            </w:rPr>
          </w:rPrChange>
        </w:rPr>
        <w:pPrChange w:id="304" w:author="Deborah Owens" w:date="2019-04-04T11:13:00Z">
          <w:pPr/>
        </w:pPrChange>
      </w:pPr>
      <w:commentRangeStart w:id="305"/>
      <w:commentRangeStart w:id="306"/>
      <w:r w:rsidRPr="00A86A6A">
        <w:rPr>
          <w:rFonts w:ascii="Open Sans" w:eastAsia="Times New Roman" w:hAnsi="Open Sans" w:cs="Open Sans"/>
          <w:color w:val="58595A"/>
          <w:rPrChange w:id="307" w:author="Deborah Owens" w:date="2019-04-04T11:13:00Z">
            <w:rPr/>
          </w:rPrChange>
        </w:rPr>
        <w:t>Next to Workers</w:t>
      </w:r>
      <w:commentRangeEnd w:id="305"/>
      <w:r w:rsidR="00750A1A">
        <w:rPr>
          <w:rStyle w:val="CommentReference"/>
        </w:rPr>
        <w:commentReference w:id="305"/>
      </w:r>
      <w:r w:rsidRPr="00A86A6A">
        <w:rPr>
          <w:rFonts w:ascii="Open Sans" w:eastAsia="Times New Roman" w:hAnsi="Open Sans" w:cs="Open Sans"/>
          <w:color w:val="58595A"/>
          <w:rPrChange w:id="308" w:author="Deborah Owens" w:date="2019-04-04T11:13:00Z">
            <w:rPr/>
          </w:rPrChange>
        </w:rPr>
        <w:t xml:space="preserve">, select </w:t>
      </w:r>
      <w:commentRangeStart w:id="309"/>
      <w:ins w:id="310" w:author="Deborah Owens" w:date="2019-04-04T11:12:00Z">
        <w:r w:rsidR="00A86A6A" w:rsidRPr="00A86A6A">
          <w:rPr>
            <w:rFonts w:ascii="Open Sans" w:eastAsia="Times New Roman" w:hAnsi="Open Sans" w:cs="Open Sans"/>
            <w:color w:val="58595A"/>
            <w:rPrChange w:id="311" w:author="Deborah Owens" w:date="2019-04-04T11:13:00Z">
              <w:rPr/>
            </w:rPrChange>
          </w:rPr>
          <w:t xml:space="preserve">the </w:t>
        </w:r>
      </w:ins>
      <w:r w:rsidRPr="00A86A6A">
        <w:rPr>
          <w:rFonts w:ascii="Open Sans" w:eastAsia="Times New Roman" w:hAnsi="Open Sans" w:cs="Open Sans"/>
          <w:color w:val="58595A"/>
          <w:rPrChange w:id="312" w:author="Deborah Owens" w:date="2019-04-04T11:13:00Z">
            <w:rPr/>
          </w:rPrChange>
        </w:rPr>
        <w:t>options</w:t>
      </w:r>
      <w:commentRangeEnd w:id="309"/>
      <w:r w:rsidR="00A86A6A">
        <w:rPr>
          <w:rStyle w:val="CommentReference"/>
        </w:rPr>
        <w:commentReference w:id="309"/>
      </w:r>
      <w:r w:rsidRPr="00A86A6A">
        <w:rPr>
          <w:rFonts w:ascii="Open Sans" w:eastAsia="Times New Roman" w:hAnsi="Open Sans" w:cs="Open Sans"/>
          <w:color w:val="58595A"/>
          <w:rPrChange w:id="313" w:author="Deborah Owens" w:date="2019-04-04T11:13:00Z">
            <w:rPr/>
          </w:rPrChange>
        </w:rPr>
        <w:t xml:space="preserve"> from the drop-down menus to define the number and </w:t>
      </w:r>
      <w:ins w:id="314" w:author="Deborah Owens" w:date="2019-04-04T11:22:00Z">
        <w:r w:rsidR="00A96238">
          <w:rPr>
            <w:rFonts w:ascii="Open Sans" w:eastAsia="Times New Roman" w:hAnsi="Open Sans" w:cs="Open Sans"/>
            <w:color w:val="58595A"/>
          </w:rPr>
          <w:t xml:space="preserve">the </w:t>
        </w:r>
      </w:ins>
      <w:r w:rsidRPr="00A86A6A">
        <w:rPr>
          <w:rFonts w:ascii="Open Sans" w:eastAsia="Times New Roman" w:hAnsi="Open Sans" w:cs="Open Sans"/>
          <w:color w:val="58595A"/>
          <w:rPrChange w:id="315" w:author="Deborah Owens" w:date="2019-04-04T11:13:00Z">
            <w:rPr/>
          </w:rPrChange>
        </w:rPr>
        <w:t>type of worker</w:t>
      </w:r>
      <w:del w:id="316" w:author="Deborah Owens" w:date="2019-04-04T11:13:00Z">
        <w:r w:rsidR="00DB4027" w:rsidRPr="00A86A6A" w:rsidDel="00A86A6A">
          <w:rPr>
            <w:rFonts w:ascii="Open Sans" w:eastAsia="Times New Roman" w:hAnsi="Open Sans" w:cs="Open Sans"/>
            <w:color w:val="58595A"/>
            <w:rPrChange w:id="317" w:author="Deborah Owens" w:date="2019-04-04T11:13:00Z">
              <w:rPr/>
            </w:rPrChange>
          </w:rPr>
          <w:delText>’</w:delText>
        </w:r>
      </w:del>
      <w:r w:rsidRPr="00A86A6A">
        <w:rPr>
          <w:rFonts w:ascii="Open Sans" w:eastAsia="Times New Roman" w:hAnsi="Open Sans" w:cs="Open Sans"/>
          <w:color w:val="58595A"/>
          <w:rPrChange w:id="318" w:author="Deborah Owens" w:date="2019-04-04T11:13:00Z">
            <w:rPr/>
          </w:rPrChange>
        </w:rPr>
        <w:t xml:space="preserve">s assigned to your application. See </w:t>
      </w:r>
      <w:commentRangeStart w:id="319"/>
      <w:r w:rsidR="00380543" w:rsidRPr="00A86A6A">
        <w:rPr>
          <w:rFonts w:ascii="Open Sans" w:eastAsia="Times New Roman" w:hAnsi="Open Sans" w:cs="Open Sans"/>
          <w:color w:val="1155CC"/>
          <w:u w:val="single"/>
          <w:rPrChange w:id="320" w:author="Deborah Owens" w:date="2019-04-04T11:13:00Z">
            <w:rPr>
              <w:color w:val="1155CC"/>
              <w:u w:val="single"/>
            </w:rPr>
          </w:rPrChange>
        </w:rPr>
        <w:fldChar w:fldCharType="begin"/>
      </w:r>
      <w:r w:rsidR="00380543" w:rsidRPr="00A86A6A">
        <w:rPr>
          <w:rFonts w:ascii="Open Sans" w:eastAsia="Times New Roman" w:hAnsi="Open Sans" w:cs="Open Sans"/>
          <w:color w:val="1155CC"/>
          <w:u w:val="single"/>
          <w:rPrChange w:id="321" w:author="Deborah Owens" w:date="2019-04-04T11:13:00Z">
            <w:rPr>
              <w:color w:val="1155CC"/>
              <w:u w:val="single"/>
            </w:rPr>
          </w:rPrChange>
        </w:rPr>
        <w:instrText xml:space="preserve"> HYPERLINK "https://docs.mulesoft.com/runtime-manager/deploying-to-cloudhub" \l "worker-sizing" </w:instrText>
      </w:r>
      <w:r w:rsidR="00380543" w:rsidRPr="00A86A6A">
        <w:rPr>
          <w:rFonts w:ascii="Open Sans" w:eastAsia="Times New Roman" w:hAnsi="Open Sans" w:cs="Open Sans"/>
          <w:color w:val="1155CC"/>
          <w:u w:val="single"/>
          <w:rPrChange w:id="322" w:author="Deborah Owens" w:date="2019-04-04T11:13:00Z">
            <w:rPr>
              <w:color w:val="1155CC"/>
              <w:u w:val="single"/>
            </w:rPr>
          </w:rPrChange>
        </w:rPr>
        <w:fldChar w:fldCharType="separate"/>
      </w:r>
      <w:r w:rsidRPr="00A86A6A">
        <w:rPr>
          <w:rFonts w:ascii="Open Sans" w:eastAsia="Times New Roman" w:hAnsi="Open Sans" w:cs="Open Sans"/>
          <w:color w:val="1155CC"/>
          <w:u w:val="single"/>
          <w:rPrChange w:id="323" w:author="Deborah Owens" w:date="2019-04-04T11:13:00Z">
            <w:rPr>
              <w:color w:val="1155CC"/>
              <w:u w:val="single"/>
            </w:rPr>
          </w:rPrChange>
        </w:rPr>
        <w:t>Worker Sizing</w:t>
      </w:r>
      <w:r w:rsidR="00380543" w:rsidRPr="00A86A6A">
        <w:rPr>
          <w:rFonts w:ascii="Open Sans" w:eastAsia="Times New Roman" w:hAnsi="Open Sans" w:cs="Open Sans"/>
          <w:color w:val="1155CC"/>
          <w:u w:val="single"/>
          <w:rPrChange w:id="324" w:author="Deborah Owens" w:date="2019-04-04T11:13:00Z">
            <w:rPr>
              <w:color w:val="1155CC"/>
              <w:u w:val="single"/>
            </w:rPr>
          </w:rPrChange>
        </w:rPr>
        <w:fldChar w:fldCharType="end"/>
      </w:r>
      <w:commentRangeEnd w:id="319"/>
      <w:r w:rsidR="000E004F">
        <w:rPr>
          <w:rStyle w:val="CommentReference"/>
        </w:rPr>
        <w:commentReference w:id="319"/>
      </w:r>
      <w:r w:rsidRPr="00A86A6A">
        <w:rPr>
          <w:rFonts w:ascii="Open Sans" w:eastAsia="Times New Roman" w:hAnsi="Open Sans" w:cs="Open Sans"/>
          <w:color w:val="58595A"/>
          <w:rPrChange w:id="325" w:author="Deborah Owens" w:date="2019-04-04T11:13:00Z">
            <w:rPr/>
          </w:rPrChange>
        </w:rPr>
        <w:t xml:space="preserve"> for more information about deplo</w:t>
      </w:r>
      <w:r w:rsidR="00082FBC" w:rsidRPr="00A86A6A">
        <w:rPr>
          <w:rFonts w:ascii="Open Sans" w:eastAsia="Times New Roman" w:hAnsi="Open Sans" w:cs="Open Sans"/>
          <w:color w:val="58595A"/>
          <w:rPrChange w:id="326" w:author="Deborah Owens" w:date="2019-04-04T11:13:00Z">
            <w:rPr/>
          </w:rPrChange>
        </w:rPr>
        <w:t>y</w:t>
      </w:r>
      <w:ins w:id="327" w:author="Deborah Owens" w:date="2019-04-04T11:12:00Z">
        <w:r w:rsidR="00A86A6A" w:rsidRPr="00A86A6A">
          <w:rPr>
            <w:rFonts w:ascii="Open Sans" w:eastAsia="Times New Roman" w:hAnsi="Open Sans" w:cs="Open Sans"/>
            <w:color w:val="58595A"/>
            <w:rPrChange w:id="328" w:author="Deborah Owens" w:date="2019-04-04T11:13:00Z">
              <w:rPr/>
            </w:rPrChange>
          </w:rPr>
          <w:t>ing</w:t>
        </w:r>
      </w:ins>
      <w:r w:rsidRPr="00A86A6A">
        <w:rPr>
          <w:rFonts w:ascii="Open Sans" w:eastAsia="Times New Roman" w:hAnsi="Open Sans" w:cs="Open Sans"/>
          <w:color w:val="58595A"/>
          <w:rPrChange w:id="329" w:author="Deborah Owens" w:date="2019-04-04T11:13:00Z">
            <w:rPr/>
          </w:rPrChange>
        </w:rPr>
        <w:t xml:space="preserve"> to multiple workers.</w:t>
      </w:r>
    </w:p>
    <w:p w14:paraId="2ACC8B39" w14:textId="6F802468" w:rsidR="00A86A6A" w:rsidRPr="00FA374B" w:rsidDel="00A86A6A" w:rsidRDefault="00A86A6A" w:rsidP="00FA374B">
      <w:pPr>
        <w:rPr>
          <w:del w:id="330" w:author="Deborah Owens" w:date="2019-04-04T11:13:00Z"/>
          <w:rFonts w:ascii="Times New Roman" w:eastAsia="Times New Roman" w:hAnsi="Times New Roman" w:cs="Times New Roman"/>
          <w:rPrChange w:id="331" w:author="Deborah Owens" w:date="2019-04-04T11:28:00Z">
            <w:rPr>
              <w:del w:id="332" w:author="Deborah Owens" w:date="2019-04-04T11:13:00Z"/>
              <w:rFonts w:ascii="Times New Roman" w:hAnsi="Times New Roman" w:cs="Times New Roman"/>
            </w:rPr>
          </w:rPrChange>
        </w:rPr>
      </w:pPr>
    </w:p>
    <w:p w14:paraId="7EA73F36" w14:textId="534775EA" w:rsidR="00A86A6A" w:rsidRPr="00A86A6A" w:rsidRDefault="00723B74">
      <w:pPr>
        <w:pStyle w:val="ListParagraph"/>
        <w:numPr>
          <w:ilvl w:val="0"/>
          <w:numId w:val="7"/>
        </w:numPr>
        <w:rPr>
          <w:ins w:id="333" w:author="Deborah Owens" w:date="2019-04-04T11:14:00Z"/>
          <w:rFonts w:ascii="Times New Roman" w:eastAsia="Times New Roman" w:hAnsi="Times New Roman" w:cs="Times New Roman"/>
          <w:rPrChange w:id="334" w:author="Deborah Owens" w:date="2019-04-04T11:14:00Z">
            <w:rPr>
              <w:ins w:id="335" w:author="Deborah Owens" w:date="2019-04-04T11:14:00Z"/>
              <w:rFonts w:ascii="Open Sans" w:eastAsia="Times New Roman" w:hAnsi="Open Sans" w:cs="Open Sans"/>
              <w:color w:val="58595A"/>
            </w:rPr>
          </w:rPrChange>
        </w:rPr>
        <w:pPrChange w:id="336" w:author="Deborah Owens" w:date="2019-04-04T11:13:00Z">
          <w:pPr/>
        </w:pPrChange>
      </w:pPr>
      <w:r w:rsidRPr="00A86A6A">
        <w:rPr>
          <w:rFonts w:ascii="Open Sans" w:eastAsia="Times New Roman" w:hAnsi="Open Sans" w:cs="Open Sans"/>
          <w:color w:val="58595A"/>
          <w:rPrChange w:id="337" w:author="Deborah Owens" w:date="2019-04-04T11:13:00Z">
            <w:rPr/>
          </w:rPrChange>
        </w:rPr>
        <w:t xml:space="preserve">Click an application </w:t>
      </w:r>
      <w:commentRangeStart w:id="338"/>
      <w:r w:rsidRPr="00A86A6A">
        <w:rPr>
          <w:rFonts w:ascii="Open Sans" w:eastAsia="Times New Roman" w:hAnsi="Open Sans" w:cs="Open Sans"/>
          <w:color w:val="58595A"/>
          <w:rPrChange w:id="339" w:author="Deborah Owens" w:date="2019-04-04T11:13:00Z">
            <w:rPr/>
          </w:rPrChange>
        </w:rPr>
        <w:t xml:space="preserve">to </w:t>
      </w:r>
      <w:r w:rsidR="00DB4027" w:rsidRPr="00A86A6A">
        <w:rPr>
          <w:rFonts w:ascii="Open Sans" w:eastAsia="Times New Roman" w:hAnsi="Open Sans" w:cs="Open Sans"/>
          <w:color w:val="58595A"/>
          <w:rPrChange w:id="340" w:author="Deborah Owens" w:date="2019-04-04T11:13:00Z">
            <w:rPr/>
          </w:rPrChange>
        </w:rPr>
        <w:t>view</w:t>
      </w:r>
      <w:r w:rsidRPr="00A86A6A">
        <w:rPr>
          <w:rFonts w:ascii="Open Sans" w:eastAsia="Times New Roman" w:hAnsi="Open Sans" w:cs="Open Sans"/>
          <w:color w:val="58595A"/>
          <w:rPrChange w:id="341" w:author="Deborah Owens" w:date="2019-04-04T11:13:00Z">
            <w:rPr/>
          </w:rPrChange>
        </w:rPr>
        <w:t xml:space="preserve"> the overview</w:t>
      </w:r>
      <w:commentRangeEnd w:id="338"/>
      <w:r w:rsidR="00750A1A">
        <w:rPr>
          <w:rStyle w:val="CommentReference"/>
        </w:rPr>
        <w:commentReference w:id="338"/>
      </w:r>
      <w:ins w:id="342" w:author="Deborah Owens" w:date="2019-04-04T11:14:00Z">
        <w:r w:rsidR="00A86A6A">
          <w:rPr>
            <w:rFonts w:ascii="Open Sans" w:eastAsia="Times New Roman" w:hAnsi="Open Sans" w:cs="Open Sans"/>
            <w:color w:val="58595A"/>
          </w:rPr>
          <w:t>,</w:t>
        </w:r>
      </w:ins>
      <w:r w:rsidRPr="00A86A6A">
        <w:rPr>
          <w:rFonts w:ascii="Open Sans" w:eastAsia="Times New Roman" w:hAnsi="Open Sans" w:cs="Open Sans"/>
          <w:color w:val="58595A"/>
          <w:rPrChange w:id="343" w:author="Deborah Owens" w:date="2019-04-04T11:13:00Z">
            <w:rPr/>
          </w:rPrChange>
        </w:rPr>
        <w:t xml:space="preserve"> and </w:t>
      </w:r>
      <w:ins w:id="344" w:author="Deborah Owens" w:date="2019-04-04T11:14:00Z">
        <w:r w:rsidR="00A86A6A"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Pr="00A86A6A">
        <w:rPr>
          <w:rFonts w:ascii="Open Sans" w:eastAsia="Times New Roman" w:hAnsi="Open Sans" w:cs="Open Sans"/>
          <w:color w:val="58595A"/>
          <w:rPrChange w:id="345" w:author="Deborah Owens" w:date="2019-04-04T11:13:00Z">
            <w:rPr/>
          </w:rPrChange>
        </w:rPr>
        <w:t xml:space="preserve">click Manage Application. </w:t>
      </w:r>
    </w:p>
    <w:p w14:paraId="5CEC997A" w14:textId="6C49CF4F" w:rsidR="00723B74" w:rsidRPr="00A86A6A" w:rsidRDefault="00723B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rPrChange w:id="346" w:author="Deborah Owens" w:date="2019-04-04T11:13:00Z">
            <w:rPr>
              <w:rFonts w:ascii="Times New Roman" w:hAnsi="Times New Roman" w:cs="Times New Roman"/>
            </w:rPr>
          </w:rPrChange>
        </w:rPr>
        <w:pPrChange w:id="347" w:author="Deborah Owens" w:date="2019-04-04T11:13:00Z">
          <w:pPr/>
        </w:pPrChange>
      </w:pPr>
      <w:r w:rsidRPr="00A86A6A">
        <w:rPr>
          <w:rFonts w:ascii="Open Sans" w:eastAsia="Times New Roman" w:hAnsi="Open Sans" w:cs="Open Sans"/>
          <w:color w:val="58595A"/>
          <w:rPrChange w:id="348" w:author="Deborah Owens" w:date="2019-04-04T11:13:00Z">
            <w:rPr/>
          </w:rPrChange>
        </w:rPr>
        <w:t>Click Settings</w:t>
      </w:r>
      <w:ins w:id="349" w:author="Deborah Owens" w:date="2019-04-04T11:14:00Z">
        <w:r w:rsidR="00A86A6A">
          <w:rPr>
            <w:rFonts w:ascii="Open Sans" w:eastAsia="Times New Roman" w:hAnsi="Open Sans" w:cs="Open Sans"/>
            <w:color w:val="58595A"/>
          </w:rPr>
          <w:t>,</w:t>
        </w:r>
      </w:ins>
      <w:r w:rsidRPr="00A86A6A">
        <w:rPr>
          <w:rFonts w:ascii="Open Sans" w:eastAsia="Times New Roman" w:hAnsi="Open Sans" w:cs="Open Sans"/>
          <w:color w:val="58595A"/>
          <w:rPrChange w:id="350" w:author="Deborah Owens" w:date="2019-04-04T11:13:00Z">
            <w:rPr/>
          </w:rPrChange>
        </w:rPr>
        <w:t xml:space="preserve"> and </w:t>
      </w:r>
      <w:ins w:id="351" w:author="Deborah Owens" w:date="2019-04-04T11:14:00Z">
        <w:r w:rsidR="00A86A6A"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Pr="00A86A6A">
        <w:rPr>
          <w:rFonts w:ascii="Open Sans" w:eastAsia="Times New Roman" w:hAnsi="Open Sans" w:cs="Open Sans"/>
          <w:color w:val="58595A"/>
          <w:rPrChange w:id="352" w:author="Deborah Owens" w:date="2019-04-04T11:13:00Z">
            <w:rPr/>
          </w:rPrChange>
        </w:rPr>
        <w:t>click the Persistent Queues checkbox</w:t>
      </w:r>
      <w:ins w:id="353" w:author="Deborah Owens" w:date="2019-04-04T11:14:00Z">
        <w:r w:rsidR="00A86A6A">
          <w:rPr>
            <w:rFonts w:ascii="Open Sans" w:eastAsia="Times New Roman" w:hAnsi="Open Sans" w:cs="Open Sans"/>
            <w:color w:val="58595A"/>
          </w:rPr>
          <w:t>.</w:t>
        </w:r>
      </w:ins>
      <w:r w:rsidRPr="00A86A6A">
        <w:rPr>
          <w:rFonts w:ascii="Open Sans" w:eastAsia="Times New Roman" w:hAnsi="Open Sans" w:cs="Open Sans"/>
          <w:color w:val="58595A"/>
          <w:rPrChange w:id="354" w:author="Deborah Owens" w:date="2019-04-04T11:13:00Z">
            <w:rPr/>
          </w:rPrChange>
        </w:rPr>
        <w:t xml:space="preserve"> </w:t>
      </w:r>
      <w:commentRangeStart w:id="355"/>
      <w:del w:id="356" w:author="Deborah Owens" w:date="2019-04-04T11:15:00Z">
        <w:r w:rsidRPr="00A86A6A" w:rsidDel="00A86A6A">
          <w:rPr>
            <w:rFonts w:ascii="Open Sans" w:eastAsia="Times New Roman" w:hAnsi="Open Sans" w:cs="Open Sans"/>
            <w:color w:val="58595A"/>
            <w:rPrChange w:id="357" w:author="Deborah Owens" w:date="2019-04-04T11:13:00Z">
              <w:rPr/>
            </w:rPrChange>
          </w:rPr>
          <w:delText>to enable queue persistence.</w:delText>
        </w:r>
      </w:del>
      <w:commentRangeEnd w:id="355"/>
      <w:r w:rsidR="00A86A6A">
        <w:rPr>
          <w:rStyle w:val="CommentReference"/>
        </w:rPr>
        <w:commentReference w:id="355"/>
      </w:r>
      <w:commentRangeEnd w:id="306"/>
      <w:r w:rsidR="00A96238">
        <w:rPr>
          <w:rStyle w:val="CommentReference"/>
        </w:rPr>
        <w:commentReference w:id="306"/>
      </w:r>
    </w:p>
    <w:p w14:paraId="7BC8C5FE" w14:textId="183902CB" w:rsidR="00723B74" w:rsidRPr="00723B74" w:rsidRDefault="00723B74" w:rsidP="00723B74">
      <w:pPr>
        <w:rPr>
          <w:rFonts w:ascii="Times New Roman" w:eastAsia="Times New Roman" w:hAnsi="Times New Roman" w:cs="Times New Roman"/>
        </w:rPr>
      </w:pPr>
      <w:r w:rsidRPr="00723B74">
        <w:rPr>
          <w:rFonts w:ascii="Open Sans" w:eastAsia="Times New Roman" w:hAnsi="Open Sans" w:cs="Open Sans"/>
          <w:color w:val="58595A"/>
        </w:rPr>
        <w:t xml:space="preserve">If your application is already deployed, </w:t>
      </w:r>
      <w:del w:id="358" w:author="Deborah Owens" w:date="2019-04-04T11:16:00Z">
        <w:r w:rsidRPr="00723B74" w:rsidDel="007C2C3B">
          <w:rPr>
            <w:rFonts w:ascii="Open Sans" w:eastAsia="Times New Roman" w:hAnsi="Open Sans" w:cs="Open Sans"/>
            <w:color w:val="58595A"/>
          </w:rPr>
          <w:delText xml:space="preserve">you </w:delText>
        </w:r>
        <w:r w:rsidR="00431A47" w:rsidDel="007C2C3B">
          <w:rPr>
            <w:rFonts w:ascii="Open Sans" w:eastAsia="Times New Roman" w:hAnsi="Open Sans" w:cs="Open Sans"/>
            <w:color w:val="58595A"/>
          </w:rPr>
          <w:delText xml:space="preserve">should </w:delText>
        </w:r>
      </w:del>
      <w:ins w:id="359" w:author="Deborah Owens" w:date="2019-04-04T11:23:00Z">
        <w:r w:rsidR="00A96238">
          <w:rPr>
            <w:rFonts w:ascii="Open Sans" w:eastAsia="Times New Roman" w:hAnsi="Open Sans" w:cs="Open Sans"/>
            <w:color w:val="58595A"/>
          </w:rPr>
          <w:t xml:space="preserve">then </w:t>
        </w:r>
      </w:ins>
      <w:r w:rsidRPr="00723B74">
        <w:rPr>
          <w:rFonts w:ascii="Open Sans" w:eastAsia="Times New Roman" w:hAnsi="Open Sans" w:cs="Open Sans"/>
          <w:color w:val="58595A"/>
        </w:rPr>
        <w:t>redeploy it</w:t>
      </w:r>
      <w:ins w:id="360" w:author="Deborah Owens" w:date="2019-04-04T11:16:00Z">
        <w:r w:rsidR="007C2C3B">
          <w:rPr>
            <w:rFonts w:ascii="Open Sans" w:eastAsia="Times New Roman" w:hAnsi="Open Sans" w:cs="Open Sans"/>
            <w:color w:val="58595A"/>
          </w:rPr>
          <w:t>,</w:t>
        </w:r>
      </w:ins>
      <w:r w:rsidRPr="00723B74">
        <w:rPr>
          <w:rFonts w:ascii="Open Sans" w:eastAsia="Times New Roman" w:hAnsi="Open Sans" w:cs="Open Sans"/>
          <w:color w:val="58595A"/>
        </w:rPr>
        <w:t xml:space="preserve"> in order for your new settings to take </w:t>
      </w:r>
      <w:del w:id="361" w:author="Deborah Owens" w:date="2019-04-04T10:35:00Z">
        <w:r w:rsidR="00DB4027" w:rsidDel="00783C69">
          <w:rPr>
            <w:rFonts w:ascii="Open Sans" w:eastAsia="Times New Roman" w:hAnsi="Open Sans" w:cs="Open Sans"/>
            <w:color w:val="58595A"/>
          </w:rPr>
          <w:delText>a</w:delText>
        </w:r>
        <w:r w:rsidRPr="00723B74" w:rsidDel="00783C69">
          <w:rPr>
            <w:rFonts w:ascii="Open Sans" w:eastAsia="Times New Roman" w:hAnsi="Open Sans" w:cs="Open Sans"/>
            <w:color w:val="58595A"/>
          </w:rPr>
          <w:delText>ffect</w:delText>
        </w:r>
      </w:del>
      <w:commentRangeStart w:id="362"/>
      <w:ins w:id="363" w:author="Deborah Owens" w:date="2019-04-04T10:35:00Z">
        <w:r w:rsidR="00783C69">
          <w:rPr>
            <w:rFonts w:ascii="Open Sans" w:eastAsia="Times New Roman" w:hAnsi="Open Sans" w:cs="Open Sans"/>
            <w:color w:val="58595A"/>
          </w:rPr>
          <w:t>e</w:t>
        </w:r>
        <w:r w:rsidR="00783C69" w:rsidRPr="00723B74">
          <w:rPr>
            <w:rFonts w:ascii="Open Sans" w:eastAsia="Times New Roman" w:hAnsi="Open Sans" w:cs="Open Sans"/>
            <w:color w:val="58595A"/>
          </w:rPr>
          <w:t>ffect</w:t>
        </w:r>
      </w:ins>
      <w:commentRangeEnd w:id="362"/>
      <w:ins w:id="364" w:author="Deborah Owens" w:date="2019-04-04T12:06:00Z">
        <w:r w:rsidR="000E004F">
          <w:rPr>
            <w:rStyle w:val="CommentReference"/>
          </w:rPr>
          <w:commentReference w:id="362"/>
        </w:r>
      </w:ins>
      <w:r w:rsidRPr="00723B74">
        <w:rPr>
          <w:rFonts w:ascii="Open Sans" w:eastAsia="Times New Roman" w:hAnsi="Open Sans" w:cs="Open Sans"/>
          <w:color w:val="58595A"/>
        </w:rPr>
        <w:t>.</w:t>
      </w:r>
    </w:p>
    <w:p w14:paraId="606097F5" w14:textId="77777777" w:rsidR="00A220DB" w:rsidRDefault="00A220DB"/>
    <w:sectPr w:rsidR="00A220DB" w:rsidSect="0010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borah Owens" w:date="2019-04-04T12:18:00Z" w:initials="DO">
    <w:p w14:paraId="0F9E19EF" w14:textId="479EB43D" w:rsidR="00454BB2" w:rsidRDefault="00636D4C">
      <w:pPr>
        <w:pStyle w:val="CommentText"/>
      </w:pPr>
      <w:r>
        <w:rPr>
          <w:rStyle w:val="CommentReference"/>
        </w:rPr>
        <w:annotationRef/>
      </w:r>
      <w:r w:rsidR="00454BB2">
        <w:t>General information:</w:t>
      </w:r>
    </w:p>
    <w:p w14:paraId="2F663098" w14:textId="79D28325" w:rsidR="00863519" w:rsidRDefault="00454BB2">
      <w:pPr>
        <w:pStyle w:val="CommentText"/>
      </w:pPr>
      <w:r>
        <w:t xml:space="preserve">Please read </w:t>
      </w:r>
      <w:r w:rsidR="00863519">
        <w:t xml:space="preserve">all </w:t>
      </w:r>
      <w:r>
        <w:t>the comments. That’s</w:t>
      </w:r>
      <w:r w:rsidR="00863519">
        <w:t xml:space="preserve"> where you’ll find questions, some </w:t>
      </w:r>
      <w:r>
        <w:t>suggestions for content</w:t>
      </w:r>
      <w:r w:rsidR="00863519">
        <w:t xml:space="preserve"> changes, and explanations about changes.</w:t>
      </w:r>
      <w:r>
        <w:t xml:space="preserve"> </w:t>
      </w:r>
    </w:p>
    <w:p w14:paraId="43C7D2BD" w14:textId="77777777" w:rsidR="00454BB2" w:rsidRDefault="00454BB2">
      <w:pPr>
        <w:pStyle w:val="CommentText"/>
      </w:pPr>
    </w:p>
    <w:p w14:paraId="7DB476E0" w14:textId="562BAF0D" w:rsidR="00636D4C" w:rsidRDefault="00636D4C">
      <w:pPr>
        <w:pStyle w:val="CommentText"/>
      </w:pPr>
      <w:r>
        <w:t>The industry standard is to bold UI elements</w:t>
      </w:r>
      <w:r w:rsidR="007D12D0">
        <w:t>, but I d</w:t>
      </w:r>
      <w:r w:rsidR="00863519">
        <w:t xml:space="preserve">idn’t change the font because the UI elements </w:t>
      </w:r>
      <w:r w:rsidR="007D12D0">
        <w:t>in the sample</w:t>
      </w:r>
      <w:r w:rsidR="00863519">
        <w:t xml:space="preserve"> aren’t bold. I’m assuming that using plain text for UI elements</w:t>
      </w:r>
      <w:r w:rsidR="007D12D0">
        <w:t xml:space="preserve"> is a </w:t>
      </w:r>
      <w:proofErr w:type="spellStart"/>
      <w:r w:rsidR="007D12D0">
        <w:t>MuleSoft</w:t>
      </w:r>
      <w:proofErr w:type="spellEnd"/>
      <w:r w:rsidR="007D12D0">
        <w:t xml:space="preserve"> style standard.</w:t>
      </w:r>
    </w:p>
    <w:p w14:paraId="41F7D655" w14:textId="77777777" w:rsidR="00454BB2" w:rsidRDefault="00454BB2">
      <w:pPr>
        <w:pStyle w:val="CommentText"/>
      </w:pPr>
    </w:p>
    <w:p w14:paraId="2CF533B1" w14:textId="5B573254" w:rsidR="00454BB2" w:rsidRDefault="00454BB2">
      <w:pPr>
        <w:pStyle w:val="CommentText"/>
      </w:pPr>
      <w:r>
        <w:t>I made some comments about topic-based writing, but I didn’t concentrate on reworking the content to fit this style of writing.</w:t>
      </w:r>
    </w:p>
  </w:comment>
  <w:comment w:id="2" w:author="Deborah Owens" w:date="2019-04-04T12:15:00Z" w:initials="DO">
    <w:p w14:paraId="4AB1B148" w14:textId="77777777" w:rsidR="00636D4C" w:rsidRDefault="00636D4C" w:rsidP="00636D4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Is CloudHub being defined as an abbreviation for CloudHub Fabric here? I’m not sure why CloudHub is in parentheses.</w:t>
      </w:r>
    </w:p>
    <w:p w14:paraId="1DEAE3CF" w14:textId="77777777" w:rsidR="00636D4C" w:rsidRDefault="00636D4C" w:rsidP="00636D4C">
      <w:pPr>
        <w:pStyle w:val="CommentText"/>
      </w:pPr>
    </w:p>
    <w:p w14:paraId="57324F12" w14:textId="77777777" w:rsidR="00636D4C" w:rsidRDefault="00636D4C" w:rsidP="00636D4C">
      <w:pPr>
        <w:pStyle w:val="CommentText"/>
      </w:pPr>
      <w:r>
        <w:t xml:space="preserve">Both terms are used, and I’m not sure what the difference is between CloudHub and CloudHub Fabric. </w:t>
      </w:r>
    </w:p>
    <w:p w14:paraId="40103B55" w14:textId="77777777" w:rsidR="00636D4C" w:rsidRDefault="00636D4C" w:rsidP="00636D4C">
      <w:pPr>
        <w:pStyle w:val="CommentText"/>
      </w:pPr>
    </w:p>
    <w:p w14:paraId="49C104E5" w14:textId="77777777" w:rsidR="00636D4C" w:rsidRDefault="00636D4C" w:rsidP="00636D4C">
      <w:pPr>
        <w:pStyle w:val="CommentText"/>
      </w:pPr>
      <w:r>
        <w:t>The introductory paragraph doesn’t tell the customer the benefits from scalability, workload distribution, and added reliability. I think a better approach would be to tell the customer how CloudHub Fabric can solve a problem. The point of view shouldn’t be focused on the product but what the product can do for the customer.</w:t>
      </w:r>
    </w:p>
    <w:p w14:paraId="389CA341" w14:textId="6C2FBDF7" w:rsidR="00636D4C" w:rsidRDefault="00636D4C">
      <w:pPr>
        <w:pStyle w:val="CommentText"/>
      </w:pPr>
    </w:p>
  </w:comment>
  <w:comment w:id="3" w:author="Deborah Owens" w:date="2019-04-03T14:51:00Z" w:initials="DO">
    <w:p w14:paraId="62A3B1D6" w14:textId="7D399B47" w:rsidR="00636D4C" w:rsidRDefault="00B6674D" w:rsidP="00636D4C">
      <w:pPr>
        <w:pStyle w:val="CommentText"/>
      </w:pPr>
      <w:r>
        <w:rPr>
          <w:rStyle w:val="CommentReference"/>
        </w:rPr>
        <w:annotationRef/>
      </w:r>
      <w:r w:rsidR="00636D4C">
        <w:t>CloudHub (one word)</w:t>
      </w:r>
    </w:p>
    <w:p w14:paraId="02F828DD" w14:textId="01AAFA4C" w:rsidR="00B6674D" w:rsidRDefault="00B6674D">
      <w:pPr>
        <w:pStyle w:val="CommentText"/>
      </w:pPr>
    </w:p>
  </w:comment>
  <w:comment w:id="5" w:author="Deborah Owens" w:date="2019-04-03T15:00:00Z" w:initials="DO">
    <w:p w14:paraId="0544660E" w14:textId="5A3AFAE4" w:rsidR="001B1562" w:rsidRDefault="001B1562">
      <w:pPr>
        <w:pStyle w:val="CommentText"/>
      </w:pPr>
      <w:r>
        <w:rPr>
          <w:rStyle w:val="CommentReference"/>
        </w:rPr>
        <w:annotationRef/>
      </w:r>
      <w:r>
        <w:t xml:space="preserve">What functionality? The scalability etc.? </w:t>
      </w:r>
      <w:r w:rsidR="000E004F">
        <w:t>The CloudHub Fabric?</w:t>
      </w:r>
    </w:p>
  </w:comment>
  <w:comment w:id="6" w:author="Deborah Owens" w:date="2019-04-03T15:07:00Z" w:initials="DO">
    <w:p w14:paraId="2C0BCA4E" w14:textId="77777777" w:rsidR="001B1562" w:rsidRDefault="001B1562">
      <w:pPr>
        <w:pStyle w:val="CommentText"/>
      </w:pPr>
      <w:r>
        <w:rPr>
          <w:rStyle w:val="CommentReference"/>
        </w:rPr>
        <w:annotationRef/>
      </w:r>
      <w:r>
        <w:t>Load balancing is mentioned in the introduction, but it’</w:t>
      </w:r>
      <w:r w:rsidR="00A945A5">
        <w:t>s not discussed in this sample.</w:t>
      </w:r>
    </w:p>
  </w:comment>
  <w:comment w:id="7" w:author="Deborah Owens" w:date="2019-04-04T10:06:00Z" w:initials="DO">
    <w:p w14:paraId="0D8ECC3F" w14:textId="4C4B072A" w:rsidR="008F197A" w:rsidRDefault="008F197A">
      <w:pPr>
        <w:pStyle w:val="CommentText"/>
      </w:pPr>
      <w:r>
        <w:rPr>
          <w:rStyle w:val="CommentReference"/>
        </w:rPr>
        <w:annotationRef/>
      </w:r>
      <w:r>
        <w:t>The order of these services/features should be in the same order as they appear in the “chapter.”</w:t>
      </w:r>
    </w:p>
  </w:comment>
  <w:comment w:id="16" w:author="Deborah Owens" w:date="2019-04-04T12:50:00Z" w:initials="DO">
    <w:p w14:paraId="405CD225" w14:textId="5DA87EF1" w:rsidR="00726650" w:rsidRDefault="00726650">
      <w:pPr>
        <w:pStyle w:val="CommentText"/>
      </w:pPr>
      <w:r>
        <w:rPr>
          <w:rStyle w:val="CommentReference"/>
        </w:rPr>
        <w:annotationRef/>
      </w:r>
      <w:r w:rsidR="0063056C">
        <w:t>Use “may” for possibility. Use “can” for ability.</w:t>
      </w:r>
    </w:p>
  </w:comment>
  <w:comment w:id="29" w:author="Deborah Owens" w:date="2019-04-03T15:04:00Z" w:initials="DO">
    <w:p w14:paraId="5B5CEB0A" w14:textId="1D62E896" w:rsidR="001B1562" w:rsidRDefault="001B1562">
      <w:pPr>
        <w:pStyle w:val="CommentText"/>
      </w:pPr>
      <w:r>
        <w:rPr>
          <w:rStyle w:val="CommentReference"/>
        </w:rPr>
        <w:annotationRef/>
      </w:r>
      <w:r>
        <w:t>I couldn’t consider these prerequisites. The term prerequisite seems more appropriate for a tutorial</w:t>
      </w:r>
      <w:r w:rsidR="0058078F">
        <w:t xml:space="preserve"> or for information that precedes a procedure</w:t>
      </w:r>
      <w:r>
        <w:t xml:space="preserve">. </w:t>
      </w:r>
      <w:r w:rsidR="0058078F">
        <w:t>T</w:t>
      </w:r>
      <w:r>
        <w:t xml:space="preserve">he information </w:t>
      </w:r>
      <w:r w:rsidR="0058078F">
        <w:t xml:space="preserve">that follows is </w:t>
      </w:r>
      <w:r>
        <w:t>conceptual, and could be combined with the introductory paragraph</w:t>
      </w:r>
      <w:r w:rsidR="0058078F">
        <w:t>, if you must keep the information</w:t>
      </w:r>
      <w:r>
        <w:t xml:space="preserve">. </w:t>
      </w:r>
    </w:p>
  </w:comment>
  <w:comment w:id="36" w:author="Deborah Owens" w:date="2019-04-04T12:29:00Z" w:initials="DO">
    <w:p w14:paraId="57E0C64D" w14:textId="176F0A02" w:rsidR="00D662A3" w:rsidRDefault="00D662A3">
      <w:pPr>
        <w:pStyle w:val="CommentText"/>
      </w:pPr>
      <w:r>
        <w:rPr>
          <w:rStyle w:val="CommentReference"/>
        </w:rPr>
        <w:annotationRef/>
      </w:r>
      <w:r>
        <w:t>I’m assuming that this is a specific, named account. If it’s a general reference to a type of account, then don’t capitalize “partner.”</w:t>
      </w:r>
    </w:p>
  </w:comment>
  <w:comment w:id="41" w:author="Deborah Owens" w:date="2019-04-04T10:38:00Z" w:initials="DO">
    <w:p w14:paraId="6689FE1F" w14:textId="10BCD68E" w:rsidR="00693075" w:rsidRDefault="00693075">
      <w:pPr>
        <w:pStyle w:val="CommentText"/>
      </w:pPr>
      <w:r>
        <w:rPr>
          <w:rStyle w:val="CommentReference"/>
        </w:rPr>
        <w:annotationRef/>
      </w:r>
      <w:r>
        <w:t>“About” helps the customer to understand the type of information, in this case conceptual.</w:t>
      </w:r>
    </w:p>
  </w:comment>
  <w:comment w:id="43" w:author="Deborah Owens" w:date="2019-04-04T10:05:00Z" w:initials="DO">
    <w:p w14:paraId="0CBFDA0F" w14:textId="6CA83F3C" w:rsidR="008F197A" w:rsidRDefault="008F197A">
      <w:pPr>
        <w:pStyle w:val="CommentText"/>
      </w:pPr>
      <w:r>
        <w:rPr>
          <w:rStyle w:val="CommentReference"/>
        </w:rPr>
        <w:annotationRef/>
      </w:r>
      <w:r>
        <w:t>It seems like worker scale-out should be discussed after persistent message queues.</w:t>
      </w:r>
    </w:p>
  </w:comment>
  <w:comment w:id="53" w:author="Deborah Owens" w:date="2019-04-03T15:08:00Z" w:initials="DO">
    <w:p w14:paraId="16B1D1FD" w14:textId="12CC5DA6" w:rsidR="00A945A5" w:rsidRDefault="00A945A5">
      <w:pPr>
        <w:pStyle w:val="CommentText"/>
      </w:pPr>
      <w:r>
        <w:rPr>
          <w:rStyle w:val="CommentReference"/>
        </w:rPr>
        <w:annotationRef/>
      </w:r>
      <w:r>
        <w:t>Amount and size</w:t>
      </w:r>
      <w:r w:rsidR="001472EA">
        <w:t xml:space="preserve"> in terms of what</w:t>
      </w:r>
      <w:r>
        <w:t xml:space="preserve">? </w:t>
      </w:r>
      <w:r w:rsidR="009D25A6">
        <w:t>An amount of workers and the capacity of a worker?</w:t>
      </w:r>
    </w:p>
  </w:comment>
  <w:comment w:id="56" w:author="Deborah Owens" w:date="2019-04-03T15:10:00Z" w:initials="DO">
    <w:p w14:paraId="3ED18F8E" w14:textId="77777777" w:rsidR="00A945A5" w:rsidRDefault="00A945A5">
      <w:pPr>
        <w:pStyle w:val="CommentText"/>
      </w:pPr>
      <w:r>
        <w:rPr>
          <w:rStyle w:val="CommentReference"/>
        </w:rPr>
        <w:annotationRef/>
      </w:r>
      <w:r>
        <w:t>Unless this is a feature, computing capacity shouldn’t be initial capitalized.</w:t>
      </w:r>
    </w:p>
  </w:comment>
  <w:comment w:id="57" w:author="Deborah Owens" w:date="2019-04-03T15:11:00Z" w:initials="DO">
    <w:p w14:paraId="087D20B8" w14:textId="4584EC35" w:rsidR="00A945A5" w:rsidRDefault="00A945A5">
      <w:pPr>
        <w:pStyle w:val="CommentText"/>
      </w:pPr>
      <w:r>
        <w:rPr>
          <w:rStyle w:val="CommentReference"/>
        </w:rPr>
        <w:annotationRef/>
      </w:r>
      <w:r>
        <w:t>Is this really provisioning</w:t>
      </w:r>
      <w:r w:rsidR="001472EA">
        <w:t xml:space="preserve"> of the computing capacity</w:t>
      </w:r>
      <w:r>
        <w:t>? Not just control of the capacity?</w:t>
      </w:r>
    </w:p>
  </w:comment>
  <w:comment w:id="76" w:author="Deborah Owens" w:date="2019-04-04T13:06:00Z" w:initials="DO">
    <w:p w14:paraId="0626350E" w14:textId="239ECB37" w:rsidR="00FD711B" w:rsidRDefault="00FD711B">
      <w:pPr>
        <w:pStyle w:val="CommentText"/>
      </w:pPr>
      <w:r>
        <w:rPr>
          <w:rStyle w:val="CommentReference"/>
        </w:rPr>
        <w:annotationRef/>
      </w:r>
      <w:r>
        <w:t>I’m assuming that “Workers” is a UI element.</w:t>
      </w:r>
    </w:p>
  </w:comment>
  <w:comment w:id="74" w:author="Deborah Owens" w:date="2019-04-03T15:30:00Z" w:initials="DO">
    <w:p w14:paraId="7B03E5DF" w14:textId="3889364A" w:rsidR="00415299" w:rsidRDefault="00415299">
      <w:pPr>
        <w:pStyle w:val="CommentText"/>
      </w:pPr>
      <w:r>
        <w:rPr>
          <w:rStyle w:val="CommentReference"/>
        </w:rPr>
        <w:annotationRef/>
      </w:r>
      <w:r>
        <w:t>Without context, I don’t know where or what “workers</w:t>
      </w:r>
      <w:r w:rsidR="001472EA">
        <w:t>”</w:t>
      </w:r>
      <w:r>
        <w:t xml:space="preserve"> is.</w:t>
      </w:r>
      <w:r w:rsidR="001472EA">
        <w:t xml:space="preserve"> </w:t>
      </w:r>
    </w:p>
  </w:comment>
  <w:comment w:id="73" w:author="Deborah Owens" w:date="2019-04-03T15:32:00Z" w:initials="DO">
    <w:p w14:paraId="053A74CE" w14:textId="02F486DC" w:rsidR="00415299" w:rsidRDefault="00415299">
      <w:pPr>
        <w:pStyle w:val="CommentText"/>
      </w:pPr>
      <w:r>
        <w:rPr>
          <w:rStyle w:val="CommentReference"/>
        </w:rPr>
        <w:annotationRef/>
      </w:r>
      <w:r>
        <w:t>This information seems out of place here.  This is procedural information mixed in with conceptual. And, the information is more about worker distribution.</w:t>
      </w:r>
      <w:r w:rsidR="001472EA">
        <w:t xml:space="preserve"> </w:t>
      </w:r>
    </w:p>
  </w:comment>
  <w:comment w:id="83" w:author="Deborah Owens" w:date="2019-04-04T09:37:00Z" w:initials="DO">
    <w:p w14:paraId="21F1261F" w14:textId="5B21BAD6" w:rsidR="004C5142" w:rsidRDefault="004C5142">
      <w:pPr>
        <w:pStyle w:val="CommentText"/>
      </w:pPr>
      <w:r>
        <w:rPr>
          <w:rStyle w:val="CommentReference"/>
        </w:rPr>
        <w:annotationRef/>
      </w:r>
      <w:r>
        <w:t>vCore</w:t>
      </w:r>
      <w:r w:rsidR="00353474">
        <w:t>s</w:t>
      </w:r>
      <w:r>
        <w:t xml:space="preserve"> OK? Not Vcore? OK to be plural?</w:t>
      </w:r>
    </w:p>
    <w:p w14:paraId="0361222B" w14:textId="04C3C98B" w:rsidR="000C692D" w:rsidRDefault="000C692D" w:rsidP="000C692D">
      <w:pPr>
        <w:pStyle w:val="CommentText"/>
      </w:pPr>
      <w:r>
        <w:t>I’m not familiar with this term. Will the customer understand?</w:t>
      </w:r>
    </w:p>
    <w:p w14:paraId="67D8CDEE" w14:textId="77777777" w:rsidR="000C692D" w:rsidRDefault="000C692D">
      <w:pPr>
        <w:pStyle w:val="CommentText"/>
      </w:pPr>
    </w:p>
  </w:comment>
  <w:comment w:id="88" w:author="Deborah Owens" w:date="2019-04-04T13:06:00Z" w:initials="DO">
    <w:p w14:paraId="095DDC81" w14:textId="04ABE854" w:rsidR="00380543" w:rsidRDefault="00380543">
      <w:pPr>
        <w:pStyle w:val="CommentText"/>
      </w:pPr>
      <w:r>
        <w:rPr>
          <w:rStyle w:val="CommentReference"/>
        </w:rPr>
        <w:annotationRef/>
      </w:r>
      <w:r>
        <w:t>Use “fewer” for items you can count. Use “less” for items you measure by volume.</w:t>
      </w:r>
    </w:p>
  </w:comment>
  <w:comment w:id="92" w:author="Deborah Owens" w:date="2019-04-04T11:27:00Z" w:initials="DO">
    <w:p w14:paraId="3C89758C" w14:textId="1B96160E" w:rsidR="00626B6F" w:rsidRDefault="00626B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vCores</w:t>
      </w:r>
      <w:proofErr w:type="spellEnd"/>
      <w:proofErr w:type="gramEnd"/>
      <w:r>
        <w:t xml:space="preserve"> OK? Not Vcore? OK to be plural?</w:t>
      </w:r>
    </w:p>
  </w:comment>
  <w:comment w:id="94" w:author="Deborah Owens" w:date="2019-04-04T11:58:00Z" w:initials="DO">
    <w:p w14:paraId="7F8FDDF8" w14:textId="47D110CF" w:rsidR="000E004F" w:rsidRDefault="000E004F">
      <w:pPr>
        <w:pStyle w:val="CommentText"/>
      </w:pPr>
      <w:r>
        <w:rPr>
          <w:rStyle w:val="CommentReference"/>
        </w:rPr>
        <w:annotationRef/>
      </w:r>
      <w:r>
        <w:t>For topic-based writing, avoid inline cross-references.</w:t>
      </w:r>
    </w:p>
  </w:comment>
  <w:comment w:id="95" w:author="Deborah Owens" w:date="2019-04-04T09:38:00Z" w:initials="DO">
    <w:p w14:paraId="240A0976" w14:textId="7279767B" w:rsidR="004C5142" w:rsidRDefault="004C514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vCore</w:t>
      </w:r>
      <w:r w:rsidR="00626B6F">
        <w:t>s</w:t>
      </w:r>
      <w:proofErr w:type="spellEnd"/>
      <w:proofErr w:type="gramEnd"/>
      <w:r>
        <w:t xml:space="preserve"> OK? Not Vcore? OK to be plural?</w:t>
      </w:r>
    </w:p>
  </w:comment>
  <w:comment w:id="80" w:author="Deborah Owens" w:date="2019-04-03T15:36:00Z" w:initials="DO">
    <w:p w14:paraId="30BA7A37" w14:textId="529CE769" w:rsidR="00415299" w:rsidRDefault="00415299">
      <w:pPr>
        <w:pStyle w:val="CommentText"/>
      </w:pPr>
      <w:r>
        <w:rPr>
          <w:rStyle w:val="CommentReference"/>
        </w:rPr>
        <w:annotationRef/>
      </w:r>
      <w:r>
        <w:t>Isn’t this information about worker distribution?  I’m not sure why it’s bundled with the scaling information.</w:t>
      </w:r>
    </w:p>
  </w:comment>
  <w:comment w:id="96" w:author="Deborah Owens" w:date="2019-04-03T15:39:00Z" w:initials="DO">
    <w:p w14:paraId="052ABA95" w14:textId="4C2BD038" w:rsidR="00415299" w:rsidRDefault="00415299">
      <w:pPr>
        <w:pStyle w:val="CommentText"/>
      </w:pPr>
      <w:r>
        <w:rPr>
          <w:rStyle w:val="CommentReference"/>
        </w:rPr>
        <w:annotationRef/>
      </w:r>
      <w:r>
        <w:t>Shouldn’t this be “worker distribution”? I don’t understand how scale-out adds to reliability</w:t>
      </w:r>
      <w:r w:rsidR="001472EA">
        <w:t>. Scale-out is related to processing time</w:t>
      </w:r>
      <w:r>
        <w:t>.</w:t>
      </w:r>
      <w:r w:rsidR="001472EA">
        <w:t xml:space="preserve"> No?</w:t>
      </w:r>
    </w:p>
  </w:comment>
  <w:comment w:id="101" w:author="Deborah Owens" w:date="2019-04-04T12:55:00Z" w:initials="DO">
    <w:p w14:paraId="3DB6D6E3" w14:textId="439228AF" w:rsidR="006E2B1D" w:rsidRDefault="006E2B1D">
      <w:pPr>
        <w:pStyle w:val="CommentText"/>
      </w:pPr>
      <w:r>
        <w:rPr>
          <w:rStyle w:val="CommentReference"/>
        </w:rPr>
        <w:annotationRef/>
      </w:r>
      <w:proofErr w:type="spellStart"/>
      <w:r>
        <w:t>MuleSoft</w:t>
      </w:r>
      <w:proofErr w:type="spellEnd"/>
      <w:r>
        <w:t>=OK? Not CloudHub or CloudHub Fabric?</w:t>
      </w:r>
    </w:p>
  </w:comment>
  <w:comment w:id="111" w:author="Deborah Owens" w:date="2019-04-04T09:07:00Z" w:initials="DO">
    <w:p w14:paraId="10E5D251" w14:textId="7BCD7E6B" w:rsidR="00991804" w:rsidRDefault="00991804">
      <w:pPr>
        <w:pStyle w:val="CommentText"/>
      </w:pPr>
      <w:r>
        <w:rPr>
          <w:rStyle w:val="CommentReference"/>
        </w:rPr>
        <w:annotationRef/>
      </w:r>
      <w:r>
        <w:t>It’s not clear to me what “these instances” are referring to.</w:t>
      </w:r>
    </w:p>
  </w:comment>
  <w:comment w:id="112" w:author="Deborah Owens" w:date="2019-04-04T12:58:00Z" w:initials="DO">
    <w:p w14:paraId="38361AF9" w14:textId="0300496B" w:rsidR="006E2B1D" w:rsidRDefault="006E2B1D">
      <w:pPr>
        <w:pStyle w:val="CommentText"/>
      </w:pPr>
      <w:r>
        <w:rPr>
          <w:rStyle w:val="CommentReference"/>
        </w:rPr>
        <w:annotationRef/>
      </w:r>
      <w:proofErr w:type="spellStart"/>
      <w:r>
        <w:t>MuleSoft</w:t>
      </w:r>
      <w:proofErr w:type="spellEnd"/>
      <w:r>
        <w:t>=OK? Not CloudHub or CloudHub Fabric?</w:t>
      </w:r>
    </w:p>
  </w:comment>
  <w:comment w:id="115" w:author="Deborah Owens" w:date="2019-04-04T12:56:00Z" w:initials="DO">
    <w:p w14:paraId="484EDC51" w14:textId="53032916" w:rsidR="006E2B1D" w:rsidRDefault="006E2B1D">
      <w:pPr>
        <w:pStyle w:val="CommentText"/>
      </w:pPr>
      <w:r>
        <w:rPr>
          <w:rStyle w:val="CommentReference"/>
        </w:rPr>
        <w:annotationRef/>
      </w:r>
      <w:r>
        <w:t>CloudHub or CloudHub Fabric?</w:t>
      </w:r>
    </w:p>
  </w:comment>
  <w:comment w:id="116" w:author="Deborah Owens" w:date="2019-04-03T15:42:00Z" w:initials="DO">
    <w:p w14:paraId="24D57E99" w14:textId="4EA8E3CF" w:rsidR="00270081" w:rsidRDefault="00270081">
      <w:pPr>
        <w:pStyle w:val="CommentText"/>
      </w:pPr>
      <w:r>
        <w:rPr>
          <w:rStyle w:val="CommentReference"/>
        </w:rPr>
        <w:annotationRef/>
      </w:r>
      <w:r>
        <w:t>List items should be parallel.</w:t>
      </w:r>
    </w:p>
    <w:p w14:paraId="1354123D" w14:textId="1B4C72F2" w:rsidR="0001047E" w:rsidRDefault="0001047E">
      <w:pPr>
        <w:pStyle w:val="CommentText"/>
      </w:pPr>
      <w:r>
        <w:t>Use numbered list for steps or information that requires an order to be followed.</w:t>
      </w:r>
    </w:p>
  </w:comment>
  <w:comment w:id="123" w:author="Deborah Owens" w:date="2019-04-03T15:42:00Z" w:initials="DO">
    <w:p w14:paraId="40384E19" w14:textId="3C3C7360" w:rsidR="00270081" w:rsidRDefault="00270081">
      <w:pPr>
        <w:pStyle w:val="CommentText"/>
      </w:pPr>
      <w:r>
        <w:rPr>
          <w:rStyle w:val="CommentReference"/>
        </w:rPr>
        <w:annotationRef/>
      </w:r>
      <w:r>
        <w:t>Avoid using cross-references that aren’t links. Also, avoid “above” and “below” because it’s a potential maintenance problem. What happens if the information is moved?</w:t>
      </w:r>
      <w:r w:rsidR="00380543">
        <w:rPr>
          <w:noProof/>
        </w:rPr>
        <w:t xml:space="preserve"> For topic-based writing avoid inline cross-references.</w:t>
      </w:r>
    </w:p>
  </w:comment>
  <w:comment w:id="124" w:author="Deborah Owens" w:date="2019-04-04T09:09:00Z" w:initials="DO">
    <w:p w14:paraId="2019E14C" w14:textId="6DFAF002" w:rsidR="00991804" w:rsidRDefault="00991804">
      <w:pPr>
        <w:pStyle w:val="CommentText"/>
      </w:pPr>
      <w:r>
        <w:rPr>
          <w:rStyle w:val="CommentReference"/>
        </w:rPr>
        <w:annotationRef/>
      </w:r>
      <w:r>
        <w:t xml:space="preserve">It seems like the information about batch jobs is out of place. There is no connection with the previous text. </w:t>
      </w:r>
      <w:r w:rsidR="0001047E">
        <w:t xml:space="preserve">What is the purpose of running a batch job? </w:t>
      </w:r>
      <w:r>
        <w:t>Can a c</w:t>
      </w:r>
      <w:r w:rsidR="0001047E">
        <w:t>ustomer run a job in real-time?</w:t>
      </w:r>
    </w:p>
  </w:comment>
  <w:comment w:id="128" w:author="Deborah Owens" w:date="2019-04-04T09:08:00Z" w:initials="DO">
    <w:p w14:paraId="1577D0BA" w14:textId="0AB014C8" w:rsidR="00991804" w:rsidRDefault="00991804">
      <w:pPr>
        <w:pStyle w:val="CommentText"/>
      </w:pPr>
      <w:r>
        <w:rPr>
          <w:rStyle w:val="CommentReference"/>
        </w:rPr>
        <w:annotationRef/>
      </w:r>
      <w:r>
        <w:t>Is it MuleSoft that’s restarting or CloudHub?</w:t>
      </w:r>
    </w:p>
  </w:comment>
  <w:comment w:id="139" w:author="Deborah Owens" w:date="2019-04-04T13:01:00Z" w:initials="DO">
    <w:p w14:paraId="7CF0BE65" w14:textId="06F7304F" w:rsidR="00400CA0" w:rsidRDefault="00400CA0">
      <w:pPr>
        <w:pStyle w:val="CommentText"/>
      </w:pPr>
      <w:r>
        <w:rPr>
          <w:rStyle w:val="CommentReference"/>
        </w:rPr>
        <w:annotationRef/>
      </w:r>
      <w:r>
        <w:t xml:space="preserve">Parts of the application can be updated or redeployed and it’s OK? </w:t>
      </w:r>
    </w:p>
  </w:comment>
  <w:comment w:id="144" w:author="Deborah Owens" w:date="2019-04-04T13:23:00Z" w:initials="DO">
    <w:p w14:paraId="153F06C8" w14:textId="5533AAF5" w:rsidR="00FF0929" w:rsidRDefault="00FF0929">
      <w:pPr>
        <w:pStyle w:val="CommentText"/>
      </w:pPr>
      <w:r>
        <w:rPr>
          <w:rStyle w:val="CommentReference"/>
        </w:rPr>
        <w:annotationRef/>
      </w:r>
      <w:r>
        <w:t>Is it “the rest” or does the batch job stop?</w:t>
      </w:r>
    </w:p>
  </w:comment>
  <w:comment w:id="149" w:author="Deborah Owens" w:date="2019-04-03T15:47:00Z" w:initials="DO">
    <w:p w14:paraId="20ADFDCF" w14:textId="55B64031" w:rsidR="00270081" w:rsidRDefault="00270081">
      <w:pPr>
        <w:pStyle w:val="CommentText"/>
      </w:pPr>
      <w:r>
        <w:rPr>
          <w:rStyle w:val="CommentReference"/>
        </w:rPr>
        <w:annotationRef/>
      </w:r>
      <w:r>
        <w:t>I don’t understand what problem is being solved by Cloud Object Store.</w:t>
      </w:r>
      <w:r w:rsidR="0001047E">
        <w:t xml:space="preserve"> That the batch job stops?</w:t>
      </w:r>
      <w:r w:rsidR="005E60A3">
        <w:t xml:space="preserve"> Also, both “batch jobs” and “persistent batch jobs” is used. </w:t>
      </w:r>
      <w:r w:rsidR="00D15778">
        <w:t xml:space="preserve"> Are they two different types of jobs?</w:t>
      </w:r>
    </w:p>
  </w:comment>
  <w:comment w:id="150" w:author="Deborah Owens" w:date="2019-04-04T10:39:00Z" w:initials="DO">
    <w:p w14:paraId="4E83169D" w14:textId="3578F5E8" w:rsidR="00693075" w:rsidRDefault="00693075">
      <w:pPr>
        <w:pStyle w:val="CommentText"/>
      </w:pPr>
      <w:r>
        <w:rPr>
          <w:rStyle w:val="CommentReference"/>
        </w:rPr>
        <w:annotationRef/>
      </w:r>
      <w:r>
        <w:t>“About” helps the customer to understand the type of information, in this case conceptual.</w:t>
      </w:r>
    </w:p>
  </w:comment>
  <w:comment w:id="154" w:author="Deborah Owens" w:date="2019-04-04T09:44:00Z" w:initials="DO">
    <w:p w14:paraId="09F6F3CE" w14:textId="7AE0871E" w:rsidR="00D15778" w:rsidRDefault="00D15778">
      <w:pPr>
        <w:pStyle w:val="CommentText"/>
      </w:pPr>
      <w:r>
        <w:rPr>
          <w:rStyle w:val="CommentReference"/>
        </w:rPr>
        <w:annotationRef/>
      </w:r>
      <w:r>
        <w:t>I’m assuming that “persistent message queues” is a feature and considered singular.</w:t>
      </w:r>
    </w:p>
  </w:comment>
  <w:comment w:id="168" w:author="Deborah Owens" w:date="2019-04-04T10:42:00Z" w:initials="DO">
    <w:p w14:paraId="2ADC4042" w14:textId="7A45F196" w:rsidR="003941FF" w:rsidRDefault="003941FF">
      <w:pPr>
        <w:pStyle w:val="CommentText"/>
      </w:pPr>
      <w:r>
        <w:rPr>
          <w:rStyle w:val="CommentReference"/>
        </w:rPr>
        <w:annotationRef/>
      </w:r>
      <w:r>
        <w:t>I’m not sure that my rewrite is technically accurate.</w:t>
      </w:r>
    </w:p>
  </w:comment>
  <w:comment w:id="210" w:author="Deborah Owens" w:date="2019-04-04T10:35:00Z" w:initials="DO">
    <w:p w14:paraId="4A2271BC" w14:textId="02352D4E" w:rsidR="00BF22B2" w:rsidRDefault="00BF22B2">
      <w:pPr>
        <w:pStyle w:val="CommentText"/>
      </w:pPr>
      <w:r>
        <w:rPr>
          <w:rStyle w:val="CommentReference"/>
        </w:rPr>
        <w:annotationRef/>
      </w:r>
      <w:r>
        <w:t>Previously, RunTime. Which is correct?</w:t>
      </w:r>
    </w:p>
  </w:comment>
  <w:comment w:id="208" w:author="Deborah Owens" w:date="2019-04-04T10:42:00Z" w:initials="DO">
    <w:p w14:paraId="2F90774E" w14:textId="714FC13B" w:rsidR="003941FF" w:rsidRDefault="003941FF">
      <w:pPr>
        <w:pStyle w:val="CommentText"/>
      </w:pPr>
      <w:r>
        <w:rPr>
          <w:rStyle w:val="CommentReference"/>
        </w:rPr>
        <w:annotationRef/>
      </w:r>
      <w:r>
        <w:t>I’m not sure that this information belongs here because the majority of the section is conceptual.</w:t>
      </w:r>
    </w:p>
  </w:comment>
  <w:comment w:id="229" w:author="Deborah Owens" w:date="2019-04-04T10:19:00Z" w:initials="DO">
    <w:p w14:paraId="089C7A91" w14:textId="6851B185" w:rsidR="005258B7" w:rsidRDefault="005258B7">
      <w:pPr>
        <w:pStyle w:val="CommentText"/>
      </w:pPr>
      <w:r>
        <w:rPr>
          <w:rStyle w:val="CommentReference"/>
        </w:rPr>
        <w:annotationRef/>
      </w:r>
      <w:r>
        <w:t>I chose “helps” because encrypting messages isn’t the only thing that needs to be done to meet an organization’s security/compliance requirements.</w:t>
      </w:r>
    </w:p>
  </w:comment>
  <w:comment w:id="236" w:author="Deborah Owens" w:date="2019-04-04T12:08:00Z" w:initials="DO">
    <w:p w14:paraId="1BD49219" w14:textId="69FA487E" w:rsidR="00812A6F" w:rsidRDefault="00812A6F">
      <w:pPr>
        <w:pStyle w:val="CommentText"/>
      </w:pPr>
      <w:r>
        <w:rPr>
          <w:rStyle w:val="CommentReference"/>
        </w:rPr>
        <w:annotationRef/>
      </w:r>
      <w:r>
        <w:t>Typo: messages, not massages</w:t>
      </w:r>
    </w:p>
  </w:comment>
  <w:comment w:id="247" w:author="Deborah Owens" w:date="2019-04-04T10:21:00Z" w:initials="DO">
    <w:p w14:paraId="0039124A" w14:textId="3BA302AC" w:rsidR="00FF213D" w:rsidRDefault="00FF213D">
      <w:pPr>
        <w:pStyle w:val="CommentText"/>
      </w:pPr>
      <w:r>
        <w:rPr>
          <w:rStyle w:val="CommentReference"/>
        </w:rPr>
        <w:annotationRef/>
      </w:r>
      <w:r>
        <w:t xml:space="preserve">OK? </w:t>
      </w:r>
      <w:r w:rsidR="009E71CF">
        <w:t>Not just “The persistent message queue”?</w:t>
      </w:r>
    </w:p>
  </w:comment>
  <w:comment w:id="169" w:author="Deborah Owens" w:date="2019-04-04T13:03:00Z" w:initials="DO">
    <w:p w14:paraId="5FA08881" w14:textId="695D0207" w:rsidR="002E0557" w:rsidRDefault="002E0557">
      <w:pPr>
        <w:pStyle w:val="CommentText"/>
      </w:pPr>
      <w:r>
        <w:rPr>
          <w:rStyle w:val="CommentReference"/>
        </w:rPr>
        <w:annotationRef/>
      </w:r>
      <w:r>
        <w:t xml:space="preserve">List items should be constructed similarly. </w:t>
      </w:r>
    </w:p>
  </w:comment>
  <w:comment w:id="274" w:author="Deborah Owens" w:date="2019-04-04T11:07:00Z" w:initials="DO">
    <w:p w14:paraId="41CA7E5E" w14:textId="77777777" w:rsidR="006A5164" w:rsidRDefault="008C5E1A">
      <w:pPr>
        <w:pStyle w:val="CommentText"/>
      </w:pPr>
      <w:r>
        <w:rPr>
          <w:rStyle w:val="CommentReference"/>
        </w:rPr>
        <w:annotationRef/>
      </w:r>
      <w:r w:rsidR="006A5164">
        <w:t xml:space="preserve">“Enabling” is a good start to the topic title because the information in the topic is procedural. </w:t>
      </w:r>
    </w:p>
    <w:p w14:paraId="1D8C702B" w14:textId="77777777" w:rsidR="006A5164" w:rsidRDefault="006A5164">
      <w:pPr>
        <w:pStyle w:val="CommentText"/>
      </w:pPr>
    </w:p>
    <w:p w14:paraId="4485183B" w14:textId="105EBD2F" w:rsidR="008C5E1A" w:rsidRDefault="00A86A6A">
      <w:pPr>
        <w:pStyle w:val="CommentText"/>
      </w:pPr>
      <w:r>
        <w:t>This topic is really about enabling</w:t>
      </w:r>
      <w:r w:rsidR="008C5E1A">
        <w:t xml:space="preserve"> the persistent message queues feature, isn’t it? Suggest “Enabling Persistent Message Queues”</w:t>
      </w:r>
      <w:r w:rsidR="00A96238">
        <w:t xml:space="preserve"> for the topic’s title.</w:t>
      </w:r>
    </w:p>
    <w:p w14:paraId="3A9AE69B" w14:textId="77777777" w:rsidR="00A96238" w:rsidRDefault="00A96238">
      <w:pPr>
        <w:pStyle w:val="CommentText"/>
      </w:pPr>
    </w:p>
    <w:p w14:paraId="3E591BE7" w14:textId="79DD29DA" w:rsidR="00A96238" w:rsidRDefault="00A96238">
      <w:pPr>
        <w:pStyle w:val="CommentText"/>
      </w:pPr>
      <w:r>
        <w:t xml:space="preserve">I don’t see any mention of other CloudHub Fabric features. </w:t>
      </w:r>
    </w:p>
  </w:comment>
  <w:comment w:id="275" w:author="Deborah Owens" w:date="2019-04-04T12:11:00Z" w:initials="DO">
    <w:p w14:paraId="6E10AD93" w14:textId="07E1A242" w:rsidR="00124F35" w:rsidRDefault="00124F35">
      <w:pPr>
        <w:pStyle w:val="CommentText"/>
      </w:pPr>
      <w:r>
        <w:rPr>
          <w:rStyle w:val="CommentReference"/>
        </w:rPr>
        <w:annotationRef/>
      </w:r>
      <w:r>
        <w:t>For topic-based writing, avoid self-referential statements, such as “this topic.”</w:t>
      </w:r>
    </w:p>
  </w:comment>
  <w:comment w:id="278" w:author="Deborah Owens" w:date="2019-04-04T12:06:00Z" w:initials="DO">
    <w:p w14:paraId="56864C9F" w14:textId="3AD9761E" w:rsidR="000E004F" w:rsidRDefault="000E004F">
      <w:pPr>
        <w:pStyle w:val="CommentText"/>
      </w:pPr>
      <w:r>
        <w:rPr>
          <w:rStyle w:val="CommentReference"/>
        </w:rPr>
        <w:annotationRef/>
      </w:r>
      <w:r>
        <w:t>Disabling, no “e”</w:t>
      </w:r>
    </w:p>
  </w:comment>
  <w:comment w:id="282" w:author="Deborah Owens" w:date="2019-04-04T11:09:00Z" w:initials="DO">
    <w:p w14:paraId="2A646BEE" w14:textId="77777777" w:rsidR="00A86A6A" w:rsidRDefault="00A86A6A">
      <w:pPr>
        <w:pStyle w:val="CommentText"/>
      </w:pPr>
      <w:r>
        <w:rPr>
          <w:rStyle w:val="CommentReference"/>
        </w:rPr>
        <w:annotationRef/>
      </w:r>
      <w:r>
        <w:t>If I’m correct that the topic is about enabling the persistent message queues, then consider changing the wording to:</w:t>
      </w:r>
    </w:p>
    <w:p w14:paraId="70696FAB" w14:textId="77777777" w:rsidR="00A86A6A" w:rsidRDefault="00A86A6A">
      <w:pPr>
        <w:pStyle w:val="CommentText"/>
      </w:pPr>
    </w:p>
    <w:p w14:paraId="04D718FB" w14:textId="17EDE0D2" w:rsidR="00A86A6A" w:rsidRDefault="00A86A6A">
      <w:pPr>
        <w:pStyle w:val="CommentText"/>
      </w:pPr>
      <w:r>
        <w:t>You can enable the persistent message queue feature from the Runtime Manager console.</w:t>
      </w:r>
    </w:p>
    <w:p w14:paraId="349B8456" w14:textId="77777777" w:rsidR="00A96238" w:rsidRDefault="00A96238">
      <w:pPr>
        <w:pStyle w:val="CommentText"/>
      </w:pPr>
    </w:p>
    <w:p w14:paraId="4D309FB3" w14:textId="6E136553" w:rsidR="00A96238" w:rsidRDefault="00A96238">
      <w:pPr>
        <w:pStyle w:val="CommentText"/>
      </w:pPr>
      <w:r>
        <w:t>I don’t see any information a</w:t>
      </w:r>
      <w:r w:rsidR="000E004F">
        <w:t>bout how to disable the feature, but I left it in the rewritten text shown in the sample.</w:t>
      </w:r>
    </w:p>
  </w:comment>
  <w:comment w:id="295" w:author="Deborah Owens" w:date="2019-04-04T13:37:00Z" w:initials="DO">
    <w:p w14:paraId="4A417DFF" w14:textId="498B2113" w:rsidR="00156221" w:rsidRDefault="00156221">
      <w:pPr>
        <w:pStyle w:val="CommentText"/>
      </w:pPr>
      <w:r>
        <w:rPr>
          <w:rStyle w:val="CommentReference"/>
        </w:rPr>
        <w:annotationRef/>
      </w:r>
      <w:r>
        <w:t>I don’t think this information needs to be separated from the orientation information for the topic. Also, I don’t think that the instructions should be included (clicking the Deployment tab) because they aren’t complete. What do I do when I get to the Deployment tab? Also, how do I enable the feature during deployment? Are the instructions that follow (now in a numbered list) how to enable the feature during deployment? It’s not clear to me.</w:t>
      </w:r>
    </w:p>
  </w:comment>
  <w:comment w:id="305" w:author="Deborah Owens" w:date="2019-04-04T12:12:00Z" w:initials="DO">
    <w:p w14:paraId="593FBAFD" w14:textId="1D14DC3E" w:rsidR="00750A1A" w:rsidRDefault="00750A1A">
      <w:pPr>
        <w:pStyle w:val="CommentText"/>
      </w:pPr>
      <w:r>
        <w:rPr>
          <w:rStyle w:val="CommentReference"/>
        </w:rPr>
        <w:annotationRef/>
      </w:r>
      <w:r>
        <w:t xml:space="preserve">This is vague. Will the customer know where Workers is? Is it assumed that the customer will know Workers is in the Runtime Manager console? </w:t>
      </w:r>
    </w:p>
  </w:comment>
  <w:comment w:id="309" w:author="Deborah Owens" w:date="2019-04-04T11:12:00Z" w:initials="DO">
    <w:p w14:paraId="7797C412" w14:textId="77777777" w:rsidR="00A86A6A" w:rsidRDefault="00A86A6A">
      <w:pPr>
        <w:pStyle w:val="CommentText"/>
      </w:pPr>
      <w:r>
        <w:rPr>
          <w:rStyle w:val="CommentReference"/>
        </w:rPr>
        <w:annotationRef/>
      </w:r>
      <w:r>
        <w:t xml:space="preserve">This is vague. Which options should the customer select? </w:t>
      </w:r>
    </w:p>
  </w:comment>
  <w:comment w:id="319" w:author="Deborah Owens" w:date="2019-04-04T12:01:00Z" w:initials="DO">
    <w:p w14:paraId="6FDE9349" w14:textId="477F80A7" w:rsidR="000E004F" w:rsidRDefault="000E004F">
      <w:pPr>
        <w:pStyle w:val="CommentText"/>
      </w:pPr>
      <w:r>
        <w:rPr>
          <w:rStyle w:val="CommentReference"/>
        </w:rPr>
        <w:annotationRef/>
      </w:r>
      <w:r>
        <w:t>For topic-based writing, avoid inline cross-references.</w:t>
      </w:r>
    </w:p>
  </w:comment>
  <w:comment w:id="338" w:author="Deborah Owens" w:date="2019-04-04T12:14:00Z" w:initials="DO">
    <w:p w14:paraId="0DA71DC8" w14:textId="67A3BFD4" w:rsidR="00750A1A" w:rsidRDefault="00750A1A">
      <w:pPr>
        <w:pStyle w:val="CommentText"/>
      </w:pPr>
      <w:r>
        <w:rPr>
          <w:rStyle w:val="CommentReference"/>
        </w:rPr>
        <w:annotationRef/>
      </w:r>
      <w:r>
        <w:t>Why is it necessary to see the overview? I would delete this information.</w:t>
      </w:r>
    </w:p>
  </w:comment>
  <w:comment w:id="355" w:author="Deborah Owens" w:date="2019-04-04T11:15:00Z" w:initials="DO">
    <w:p w14:paraId="1449D343" w14:textId="77777777" w:rsidR="00A86A6A" w:rsidRDefault="00A86A6A">
      <w:pPr>
        <w:pStyle w:val="CommentText"/>
      </w:pPr>
      <w:r>
        <w:rPr>
          <w:rStyle w:val="CommentReference"/>
        </w:rPr>
        <w:annotationRef/>
      </w:r>
      <w:r>
        <w:t>If this topic is about enabling persistent message queues, then this wording is unnecessary.</w:t>
      </w:r>
    </w:p>
  </w:comment>
  <w:comment w:id="306" w:author="Deborah Owens" w:date="2019-04-04T11:17:00Z" w:initials="DO">
    <w:p w14:paraId="44E8084E" w14:textId="7528D5B1" w:rsidR="00A96238" w:rsidRDefault="00A96238">
      <w:pPr>
        <w:pStyle w:val="CommentText"/>
      </w:pPr>
      <w:r>
        <w:rPr>
          <w:rStyle w:val="CommentReference"/>
        </w:rPr>
        <w:annotationRef/>
      </w:r>
      <w:r>
        <w:t>This is a procedure buried in paragraph form.</w:t>
      </w:r>
    </w:p>
  </w:comment>
  <w:comment w:id="362" w:author="Deborah Owens" w:date="2019-04-04T12:06:00Z" w:initials="DO">
    <w:p w14:paraId="0CA7BEA2" w14:textId="79BCF61B" w:rsidR="000E004F" w:rsidRDefault="000E004F">
      <w:pPr>
        <w:pStyle w:val="CommentText"/>
      </w:pPr>
      <w:r>
        <w:rPr>
          <w:rStyle w:val="CommentReference"/>
        </w:rPr>
        <w:annotationRef/>
      </w:r>
      <w:r>
        <w:t>Effect=noun; affect=verb (typically in technical writing)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F533B1" w15:done="0"/>
  <w15:commentEx w15:paraId="389CA341" w15:done="0"/>
  <w15:commentEx w15:paraId="02F828DD" w15:done="0"/>
  <w15:commentEx w15:paraId="0544660E" w15:done="0"/>
  <w15:commentEx w15:paraId="2C0BCA4E" w15:done="0"/>
  <w15:commentEx w15:paraId="0D8ECC3F" w15:done="0"/>
  <w15:commentEx w15:paraId="405CD225" w15:done="0"/>
  <w15:commentEx w15:paraId="5B5CEB0A" w15:done="0"/>
  <w15:commentEx w15:paraId="57E0C64D" w15:done="0"/>
  <w15:commentEx w15:paraId="6689FE1F" w15:done="0"/>
  <w15:commentEx w15:paraId="0CBFDA0F" w15:done="0"/>
  <w15:commentEx w15:paraId="16B1D1FD" w15:done="0"/>
  <w15:commentEx w15:paraId="3ED18F8E" w15:done="0"/>
  <w15:commentEx w15:paraId="087D20B8" w15:done="0"/>
  <w15:commentEx w15:paraId="0626350E" w15:done="0"/>
  <w15:commentEx w15:paraId="7B03E5DF" w15:done="0"/>
  <w15:commentEx w15:paraId="053A74CE" w15:done="0"/>
  <w15:commentEx w15:paraId="67D8CDEE" w15:done="0"/>
  <w15:commentEx w15:paraId="095DDC81" w15:done="0"/>
  <w15:commentEx w15:paraId="3C89758C" w15:done="0"/>
  <w15:commentEx w15:paraId="7F8FDDF8" w15:done="0"/>
  <w15:commentEx w15:paraId="240A0976" w15:done="0"/>
  <w15:commentEx w15:paraId="30BA7A37" w15:done="0"/>
  <w15:commentEx w15:paraId="052ABA95" w15:done="0"/>
  <w15:commentEx w15:paraId="3DB6D6E3" w15:done="0"/>
  <w15:commentEx w15:paraId="10E5D251" w15:done="0"/>
  <w15:commentEx w15:paraId="38361AF9" w15:done="0"/>
  <w15:commentEx w15:paraId="484EDC51" w15:done="0"/>
  <w15:commentEx w15:paraId="1354123D" w15:done="0"/>
  <w15:commentEx w15:paraId="40384E19" w15:done="0"/>
  <w15:commentEx w15:paraId="2019E14C" w15:done="0"/>
  <w15:commentEx w15:paraId="1577D0BA" w15:done="0"/>
  <w15:commentEx w15:paraId="7CF0BE65" w15:done="0"/>
  <w15:commentEx w15:paraId="153F06C8" w15:done="0"/>
  <w15:commentEx w15:paraId="20ADFDCF" w15:done="0"/>
  <w15:commentEx w15:paraId="4E83169D" w15:done="0"/>
  <w15:commentEx w15:paraId="09F6F3CE" w15:done="0"/>
  <w15:commentEx w15:paraId="2ADC4042" w15:done="0"/>
  <w15:commentEx w15:paraId="4A2271BC" w15:done="0"/>
  <w15:commentEx w15:paraId="2F90774E" w15:done="0"/>
  <w15:commentEx w15:paraId="089C7A91" w15:done="0"/>
  <w15:commentEx w15:paraId="1BD49219" w15:done="0"/>
  <w15:commentEx w15:paraId="0039124A" w15:done="0"/>
  <w15:commentEx w15:paraId="5FA08881" w15:done="0"/>
  <w15:commentEx w15:paraId="3E591BE7" w15:done="0"/>
  <w15:commentEx w15:paraId="6E10AD93" w15:done="0"/>
  <w15:commentEx w15:paraId="56864C9F" w15:done="0"/>
  <w15:commentEx w15:paraId="4D309FB3" w15:done="0"/>
  <w15:commentEx w15:paraId="4A417DFF" w15:done="0"/>
  <w15:commentEx w15:paraId="593FBAFD" w15:done="0"/>
  <w15:commentEx w15:paraId="7797C412" w15:done="0"/>
  <w15:commentEx w15:paraId="6FDE9349" w15:done="0"/>
  <w15:commentEx w15:paraId="0DA71DC8" w15:done="0"/>
  <w15:commentEx w15:paraId="1449D343" w15:done="0"/>
  <w15:commentEx w15:paraId="44E8084E" w15:done="0"/>
  <w15:commentEx w15:paraId="0CA7BE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B95"/>
    <w:multiLevelType w:val="multilevel"/>
    <w:tmpl w:val="141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7628"/>
    <w:multiLevelType w:val="multilevel"/>
    <w:tmpl w:val="60D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646F"/>
    <w:multiLevelType w:val="hybridMultilevel"/>
    <w:tmpl w:val="9EBC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2FA4"/>
    <w:multiLevelType w:val="multilevel"/>
    <w:tmpl w:val="E3D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B6337"/>
    <w:multiLevelType w:val="hybridMultilevel"/>
    <w:tmpl w:val="F50A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B8"/>
    <w:multiLevelType w:val="multilevel"/>
    <w:tmpl w:val="AE7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43A04"/>
    <w:multiLevelType w:val="multilevel"/>
    <w:tmpl w:val="C95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borah Owens">
    <w15:presenceInfo w15:providerId="Windows Live" w15:userId="13b08e132b20f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74"/>
    <w:rsid w:val="0001047E"/>
    <w:rsid w:val="0001336E"/>
    <w:rsid w:val="00041468"/>
    <w:rsid w:val="0004395F"/>
    <w:rsid w:val="00082FBC"/>
    <w:rsid w:val="00095F99"/>
    <w:rsid w:val="000C692D"/>
    <w:rsid w:val="000E004F"/>
    <w:rsid w:val="0010078A"/>
    <w:rsid w:val="001236D1"/>
    <w:rsid w:val="00124F35"/>
    <w:rsid w:val="001472EA"/>
    <w:rsid w:val="00156221"/>
    <w:rsid w:val="00175593"/>
    <w:rsid w:val="001B1562"/>
    <w:rsid w:val="00270081"/>
    <w:rsid w:val="002E0557"/>
    <w:rsid w:val="003337BA"/>
    <w:rsid w:val="00353474"/>
    <w:rsid w:val="00360EE0"/>
    <w:rsid w:val="00365130"/>
    <w:rsid w:val="00370AC5"/>
    <w:rsid w:val="00380543"/>
    <w:rsid w:val="003941FF"/>
    <w:rsid w:val="003952D5"/>
    <w:rsid w:val="003F361D"/>
    <w:rsid w:val="00400CA0"/>
    <w:rsid w:val="00415299"/>
    <w:rsid w:val="00431A47"/>
    <w:rsid w:val="00454BB2"/>
    <w:rsid w:val="004C5142"/>
    <w:rsid w:val="0051795B"/>
    <w:rsid w:val="005258B7"/>
    <w:rsid w:val="0058078F"/>
    <w:rsid w:val="00592694"/>
    <w:rsid w:val="00596F3B"/>
    <w:rsid w:val="005E60A3"/>
    <w:rsid w:val="00626B6F"/>
    <w:rsid w:val="0063056C"/>
    <w:rsid w:val="00630E8E"/>
    <w:rsid w:val="00636D4C"/>
    <w:rsid w:val="0068214B"/>
    <w:rsid w:val="00693075"/>
    <w:rsid w:val="006A5164"/>
    <w:rsid w:val="006E2B1D"/>
    <w:rsid w:val="006F754C"/>
    <w:rsid w:val="00707452"/>
    <w:rsid w:val="00717A30"/>
    <w:rsid w:val="00723B74"/>
    <w:rsid w:val="00726650"/>
    <w:rsid w:val="00750A1A"/>
    <w:rsid w:val="00783C69"/>
    <w:rsid w:val="007932D9"/>
    <w:rsid w:val="007C2C3B"/>
    <w:rsid w:val="007D12D0"/>
    <w:rsid w:val="007E658D"/>
    <w:rsid w:val="00812A6F"/>
    <w:rsid w:val="008248FA"/>
    <w:rsid w:val="00863519"/>
    <w:rsid w:val="0089048A"/>
    <w:rsid w:val="00894887"/>
    <w:rsid w:val="008C5E1A"/>
    <w:rsid w:val="008F197A"/>
    <w:rsid w:val="00991804"/>
    <w:rsid w:val="00996F21"/>
    <w:rsid w:val="009B0499"/>
    <w:rsid w:val="009D25A6"/>
    <w:rsid w:val="009E71CF"/>
    <w:rsid w:val="009F37AA"/>
    <w:rsid w:val="00A220DB"/>
    <w:rsid w:val="00A6492C"/>
    <w:rsid w:val="00A86A6A"/>
    <w:rsid w:val="00A945A5"/>
    <w:rsid w:val="00A96238"/>
    <w:rsid w:val="00B07625"/>
    <w:rsid w:val="00B47329"/>
    <w:rsid w:val="00B6674D"/>
    <w:rsid w:val="00BF22B2"/>
    <w:rsid w:val="00C2511E"/>
    <w:rsid w:val="00C479CA"/>
    <w:rsid w:val="00C656D8"/>
    <w:rsid w:val="00D15778"/>
    <w:rsid w:val="00D527A1"/>
    <w:rsid w:val="00D662A3"/>
    <w:rsid w:val="00DA0BE9"/>
    <w:rsid w:val="00DB4027"/>
    <w:rsid w:val="00E76B3B"/>
    <w:rsid w:val="00EA0340"/>
    <w:rsid w:val="00ED634C"/>
    <w:rsid w:val="00F000C1"/>
    <w:rsid w:val="00F36E34"/>
    <w:rsid w:val="00F928FE"/>
    <w:rsid w:val="00F97DAF"/>
    <w:rsid w:val="00FA374B"/>
    <w:rsid w:val="00FD711B"/>
    <w:rsid w:val="00FF0929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CF34"/>
  <w15:chartTrackingRefBased/>
  <w15:docId w15:val="{CCEEB278-A01A-452A-A745-991F7A08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B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B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B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B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3B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5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8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67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7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7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7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7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6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ulesoft.com/runtime-manager/deploying-to-cloud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Valkyrie Hunter</dc:creator>
  <cp:keywords/>
  <dc:description/>
  <cp:lastModifiedBy>Deborah Owens</cp:lastModifiedBy>
  <cp:revision>1</cp:revision>
  <cp:lastPrinted>2019-04-03T00:37:00Z</cp:lastPrinted>
  <dcterms:created xsi:type="dcterms:W3CDTF">2019-04-15T12:38:00Z</dcterms:created>
  <dcterms:modified xsi:type="dcterms:W3CDTF">2019-04-22T14:05:00Z</dcterms:modified>
</cp:coreProperties>
</file>